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introduction"/>
    <w:p w14:paraId="7B4FB48C" w14:textId="0C0FBD6F" w:rsidR="009214E7" w:rsidDel="00CB1E99" w:rsidRDefault="009214E7" w:rsidP="00B05573">
      <w:pPr>
        <w:pStyle w:val="Title"/>
        <w:jc w:val="left"/>
        <w:rPr>
          <w:del w:id="1" w:author="Thea Lucille Knowles" w:date="2021-03-18T20:25:00Z"/>
          <w:sz w:val="24"/>
          <w:szCs w:val="24"/>
        </w:rPr>
      </w:pPr>
      <w:del w:id="2" w:author="Thea Lucille Knowles" w:date="2021-03-18T20:25:00Z">
        <w:r w:rsidRPr="006B0500" w:rsidDel="00CB1E99">
          <w:rPr>
            <w:rFonts w:ascii="Arial" w:eastAsia="Calibri" w:hAnsi="Arial" w:cs="Arial"/>
            <w:b w:val="0"/>
            <w:bCs w:val="0"/>
            <w:noProof/>
            <w:color w:val="000000" w:themeColor="text1"/>
            <w:sz w:val="22"/>
            <w:szCs w:val="22"/>
            <w:lang w:val="en-CA"/>
          </w:rPr>
          <mc:AlternateContent>
            <mc:Choice Requires="wps">
              <w:drawing>
                <wp:inline distT="0" distB="0" distL="0" distR="0" wp14:anchorId="39568ECB" wp14:editId="2B71A925">
                  <wp:extent cx="5490210" cy="958850"/>
                  <wp:effectExtent l="0" t="0" r="15240" b="19050"/>
                  <wp:docPr id="11" name="Text Box 11"/>
                  <wp:cNvGraphicFramePr/>
                  <a:graphic xmlns:a="http://schemas.openxmlformats.org/drawingml/2006/main">
                    <a:graphicData uri="http://schemas.microsoft.com/office/word/2010/wordprocessingShape">
                      <wps:wsp>
                        <wps:cNvSpPr txBox="1"/>
                        <wps:spPr>
                          <a:xfrm>
                            <a:off x="0" y="0"/>
                            <a:ext cx="5490210" cy="958850"/>
                          </a:xfrm>
                          <a:prstGeom prst="rect">
                            <a:avLst/>
                          </a:prstGeom>
                          <a:noFill/>
                          <a:ln w="6350">
                            <a:solidFill>
                              <a:srgbClr val="1F497D"/>
                            </a:solidFill>
                          </a:ln>
                        </wps:spPr>
                        <wps:txbx>
                          <w:txbxContent>
                            <w:p w14:paraId="77EAF181" w14:textId="3356EF26" w:rsidR="004E1FFF" w:rsidRPr="006B0500" w:rsidRDefault="004E1FFF" w:rsidP="009214E7">
                              <w:pPr>
                                <w:autoSpaceDE w:val="0"/>
                                <w:autoSpaceDN w:val="0"/>
                                <w:adjustRightInd w:val="0"/>
                                <w:jc w:val="center"/>
                                <w:rPr>
                                  <w:rFonts w:ascii="Arial" w:hAnsi="Arial" w:cs="Arial"/>
                                  <w:color w:val="000000" w:themeColor="text1"/>
                                  <w:sz w:val="22"/>
                                  <w:szCs w:val="22"/>
                                </w:rPr>
                              </w:pPr>
                              <w:r w:rsidRPr="006B0500">
                                <w:rPr>
                                  <w:rFonts w:ascii="Arial" w:hAnsi="Arial" w:cs="Arial"/>
                                  <w:color w:val="000000" w:themeColor="text1"/>
                                  <w:sz w:val="22"/>
                                  <w:szCs w:val="22"/>
                                </w:rPr>
                                <w:t xml:space="preserve">This is the accepted version of an article published by </w:t>
                              </w:r>
                              <w:r>
                                <w:rPr>
                                  <w:rFonts w:ascii="Arial" w:hAnsi="Arial" w:cs="Arial"/>
                                  <w:color w:val="000000" w:themeColor="text1"/>
                                  <w:sz w:val="22"/>
                                  <w:szCs w:val="22"/>
                                </w:rPr>
                                <w:t>the American Speech Language Hearing Association (ASHA)</w:t>
                              </w:r>
                              <w:r w:rsidRPr="006B0500">
                                <w:rPr>
                                  <w:rFonts w:ascii="Arial" w:hAnsi="Arial" w:cs="Arial"/>
                                  <w:color w:val="000000" w:themeColor="text1"/>
                                  <w:sz w:val="22"/>
                                  <w:szCs w:val="22"/>
                                </w:rPr>
                                <w:t xml:space="preserve"> in </w:t>
                              </w:r>
                              <w:r>
                                <w:rPr>
                                  <w:rFonts w:ascii="Arial" w:hAnsi="Arial" w:cs="Arial"/>
                                  <w:color w:val="000000" w:themeColor="text1"/>
                                  <w:sz w:val="22"/>
                                  <w:szCs w:val="22"/>
                                </w:rPr>
                                <w:t>the Journal of Speech, Language, and Hearing Research</w:t>
                              </w:r>
                              <w:r w:rsidRPr="006B0500">
                                <w:rPr>
                                  <w:rFonts w:ascii="Arial" w:hAnsi="Arial" w:cs="Arial"/>
                                  <w:color w:val="000000" w:themeColor="text1"/>
                                  <w:sz w:val="22"/>
                                  <w:szCs w:val="22"/>
                                </w:rPr>
                                <w:t xml:space="preserve">, © </w:t>
                              </w:r>
                              <w:r>
                                <w:rPr>
                                  <w:rFonts w:ascii="Arial" w:hAnsi="Arial" w:cs="Arial"/>
                                  <w:color w:val="000000" w:themeColor="text1"/>
                                  <w:sz w:val="22"/>
                                  <w:szCs w:val="22"/>
                                </w:rPr>
                                <w:t>2021</w:t>
                              </w:r>
                              <w:r w:rsidRPr="006B0500">
                                <w:rPr>
                                  <w:rFonts w:ascii="Arial" w:hAnsi="Arial" w:cs="Arial"/>
                                  <w:color w:val="000000" w:themeColor="text1"/>
                                  <w:sz w:val="22"/>
                                  <w:szCs w:val="22"/>
                                </w:rPr>
                                <w:t xml:space="preserve">, </w:t>
                              </w:r>
                              <w:r w:rsidRPr="009214E7">
                                <w:rPr>
                                  <w:rFonts w:ascii="Arial" w:hAnsi="Arial" w:cs="Arial"/>
                                  <w:color w:val="000000" w:themeColor="text1"/>
                                  <w:sz w:val="22"/>
                                  <w:szCs w:val="22"/>
                                  <w:highlight w:val="yellow"/>
                                </w:rPr>
                                <w:t>[volume (issue)], [page range]</w:t>
                              </w:r>
                              <w:r w:rsidRPr="006B0500">
                                <w:rPr>
                                  <w:rFonts w:ascii="Arial" w:hAnsi="Arial" w:cs="Arial"/>
                                  <w:color w:val="000000" w:themeColor="text1"/>
                                  <w:sz w:val="22"/>
                                  <w:szCs w:val="22"/>
                                </w:rPr>
                                <w:t>. It is available online at [</w:t>
                              </w:r>
                              <w:r w:rsidRPr="009214E7">
                                <w:rPr>
                                  <w:rFonts w:ascii="Arial" w:hAnsi="Arial" w:cs="Arial"/>
                                  <w:color w:val="000000" w:themeColor="text1"/>
                                  <w:sz w:val="22"/>
                                  <w:szCs w:val="22"/>
                                  <w:highlight w:val="yellow"/>
                                </w:rPr>
                                <w:t>DOI</w:t>
                              </w:r>
                              <w:r w:rsidRPr="006B0500">
                                <w:rPr>
                                  <w:rFonts w:ascii="Arial" w:hAnsi="Arial" w:cs="Arial"/>
                                  <w:color w:val="000000" w:themeColor="text1"/>
                                  <w:sz w:val="22"/>
                                  <w:szCs w:val="22"/>
                                </w:rPr>
                                <w:t xml:space="preserve">] and is made available here with permission of </w:t>
                              </w:r>
                              <w:r>
                                <w:rPr>
                                  <w:rFonts w:ascii="Arial" w:hAnsi="Arial" w:cs="Arial"/>
                                  <w:color w:val="000000" w:themeColor="text1"/>
                                  <w:sz w:val="22"/>
                                  <w:szCs w:val="22"/>
                                </w:rPr>
                                <w:t>ASHA Journals</w:t>
                              </w:r>
                              <w:r w:rsidRPr="006B0500">
                                <w:rPr>
                                  <w:rFonts w:ascii="Arial" w:hAnsi="Arial" w:cs="Arial"/>
                                  <w:color w:val="000000" w:themeColor="text1"/>
                                  <w:sz w:val="22"/>
                                  <w:szCs w:val="22"/>
                                </w:rPr>
                                <w:t xml:space="preserve">. Licensed under the Creative </w:t>
                              </w:r>
                              <w:r w:rsidRPr="009214E7">
                                <w:rPr>
                                  <w:rFonts w:ascii="Arial" w:hAnsi="Arial" w:cs="Arial"/>
                                  <w:color w:val="000000" w:themeColor="text1"/>
                                  <w:sz w:val="22"/>
                                  <w:szCs w:val="22"/>
                                  <w:highlight w:val="yellow"/>
                                </w:rPr>
                                <w:t>Commons [license details and URL, if applicable].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568ECB" id="_x0000_t202" coordsize="21600,21600" o:spt="202" path="m,l,21600r21600,l21600,xe">
                  <v:stroke joinstyle="miter"/>
                  <v:path gradientshapeok="t" o:connecttype="rect"/>
                </v:shapetype>
                <v:shape id="Text Box 11" o:spid="_x0000_s1026" type="#_x0000_t202" style="width:432.3pt;height: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" filled="f" strokecolor="#1f497d" strokeweight=".5pt">
                  <v:textbox>
                    <w:txbxContent>
                      <w:p w14:paraId="77EAF181" w14:textId="3356EF26" w:rsidR="004E1FFF" w:rsidRPr="006B0500" w:rsidRDefault="004E1FFF" w:rsidP="009214E7">
                        <w:pPr>
                          <w:autoSpaceDE w:val="0"/>
                          <w:autoSpaceDN w:val="0"/>
                          <w:adjustRightInd w:val="0"/>
                          <w:jc w:val="center"/>
                          <w:rPr>
                            <w:rFonts w:ascii="Arial" w:hAnsi="Arial" w:cs="Arial"/>
                            <w:color w:val="000000" w:themeColor="text1"/>
                            <w:sz w:val="22"/>
                            <w:szCs w:val="22"/>
                          </w:rPr>
                        </w:pPr>
                        <w:r w:rsidRPr="006B0500">
                          <w:rPr>
                            <w:rFonts w:ascii="Arial" w:hAnsi="Arial" w:cs="Arial"/>
                            <w:color w:val="000000" w:themeColor="text1"/>
                            <w:sz w:val="22"/>
                            <w:szCs w:val="22"/>
                          </w:rPr>
                          <w:t xml:space="preserve">This is the accepted version of an article published by </w:t>
                        </w:r>
                        <w:r>
                          <w:rPr>
                            <w:rFonts w:ascii="Arial" w:hAnsi="Arial" w:cs="Arial"/>
                            <w:color w:val="000000" w:themeColor="text1"/>
                            <w:sz w:val="22"/>
                            <w:szCs w:val="22"/>
                          </w:rPr>
                          <w:t>the American Speech Language Hearing Association (ASHA)</w:t>
                        </w:r>
                        <w:r w:rsidRPr="006B0500">
                          <w:rPr>
                            <w:rFonts w:ascii="Arial" w:hAnsi="Arial" w:cs="Arial"/>
                            <w:color w:val="000000" w:themeColor="text1"/>
                            <w:sz w:val="22"/>
                            <w:szCs w:val="22"/>
                          </w:rPr>
                          <w:t xml:space="preserve"> in </w:t>
                        </w:r>
                        <w:r>
                          <w:rPr>
                            <w:rFonts w:ascii="Arial" w:hAnsi="Arial" w:cs="Arial"/>
                            <w:color w:val="000000" w:themeColor="text1"/>
                            <w:sz w:val="22"/>
                            <w:szCs w:val="22"/>
                          </w:rPr>
                          <w:t>the Journal of Speech, Language, and Hearing Research</w:t>
                        </w:r>
                        <w:r w:rsidRPr="006B0500">
                          <w:rPr>
                            <w:rFonts w:ascii="Arial" w:hAnsi="Arial" w:cs="Arial"/>
                            <w:color w:val="000000" w:themeColor="text1"/>
                            <w:sz w:val="22"/>
                            <w:szCs w:val="22"/>
                          </w:rPr>
                          <w:t xml:space="preserve">, © </w:t>
                        </w:r>
                        <w:r>
                          <w:rPr>
                            <w:rFonts w:ascii="Arial" w:hAnsi="Arial" w:cs="Arial"/>
                            <w:color w:val="000000" w:themeColor="text1"/>
                            <w:sz w:val="22"/>
                            <w:szCs w:val="22"/>
                          </w:rPr>
                          <w:t>2021</w:t>
                        </w:r>
                        <w:r w:rsidRPr="006B0500">
                          <w:rPr>
                            <w:rFonts w:ascii="Arial" w:hAnsi="Arial" w:cs="Arial"/>
                            <w:color w:val="000000" w:themeColor="text1"/>
                            <w:sz w:val="22"/>
                            <w:szCs w:val="22"/>
                          </w:rPr>
                          <w:t xml:space="preserve">, </w:t>
                        </w:r>
                        <w:r w:rsidRPr="009214E7">
                          <w:rPr>
                            <w:rFonts w:ascii="Arial" w:hAnsi="Arial" w:cs="Arial"/>
                            <w:color w:val="000000" w:themeColor="text1"/>
                            <w:sz w:val="22"/>
                            <w:szCs w:val="22"/>
                            <w:highlight w:val="yellow"/>
                          </w:rPr>
                          <w:t>[volume (issue)], [page range]</w:t>
                        </w:r>
                        <w:r w:rsidRPr="006B0500">
                          <w:rPr>
                            <w:rFonts w:ascii="Arial" w:hAnsi="Arial" w:cs="Arial"/>
                            <w:color w:val="000000" w:themeColor="text1"/>
                            <w:sz w:val="22"/>
                            <w:szCs w:val="22"/>
                          </w:rPr>
                          <w:t>. It is available online at [</w:t>
                        </w:r>
                        <w:r w:rsidRPr="009214E7">
                          <w:rPr>
                            <w:rFonts w:ascii="Arial" w:hAnsi="Arial" w:cs="Arial"/>
                            <w:color w:val="000000" w:themeColor="text1"/>
                            <w:sz w:val="22"/>
                            <w:szCs w:val="22"/>
                            <w:highlight w:val="yellow"/>
                          </w:rPr>
                          <w:t>DOI</w:t>
                        </w:r>
                        <w:r w:rsidRPr="006B0500">
                          <w:rPr>
                            <w:rFonts w:ascii="Arial" w:hAnsi="Arial" w:cs="Arial"/>
                            <w:color w:val="000000" w:themeColor="text1"/>
                            <w:sz w:val="22"/>
                            <w:szCs w:val="22"/>
                          </w:rPr>
                          <w:t xml:space="preserve">] and is made available here with permission of </w:t>
                        </w:r>
                        <w:r>
                          <w:rPr>
                            <w:rFonts w:ascii="Arial" w:hAnsi="Arial" w:cs="Arial"/>
                            <w:color w:val="000000" w:themeColor="text1"/>
                            <w:sz w:val="22"/>
                            <w:szCs w:val="22"/>
                          </w:rPr>
                          <w:t>ASHA Journals</w:t>
                        </w:r>
                        <w:r w:rsidRPr="006B0500">
                          <w:rPr>
                            <w:rFonts w:ascii="Arial" w:hAnsi="Arial" w:cs="Arial"/>
                            <w:color w:val="000000" w:themeColor="text1"/>
                            <w:sz w:val="22"/>
                            <w:szCs w:val="22"/>
                          </w:rPr>
                          <w:t xml:space="preserve">. Licensed under the Creative </w:t>
                        </w:r>
                        <w:r w:rsidRPr="009214E7">
                          <w:rPr>
                            <w:rFonts w:ascii="Arial" w:hAnsi="Arial" w:cs="Arial"/>
                            <w:color w:val="000000" w:themeColor="text1"/>
                            <w:sz w:val="22"/>
                            <w:szCs w:val="22"/>
                            <w:highlight w:val="yellow"/>
                          </w:rPr>
                          <w:t>Commons [license details and URL, if applicable].</w:t>
                        </w:r>
                      </w:p>
                    </w:txbxContent>
                  </v:textbox>
                  <w10:anchorlock/>
                </v:shape>
              </w:pict>
            </mc:Fallback>
          </mc:AlternateContent>
        </w:r>
      </w:del>
    </w:p>
    <w:p w14:paraId="2533D702" w14:textId="789DFF3C" w:rsidR="004B2CAB" w:rsidRPr="00756B9E" w:rsidDel="00CB1E99" w:rsidRDefault="004C7D77" w:rsidP="00B05573">
      <w:pPr>
        <w:pStyle w:val="Title"/>
        <w:jc w:val="left"/>
        <w:rPr>
          <w:del w:id="3" w:author="Thea Lucille Knowles" w:date="2021-03-18T20:25:00Z"/>
          <w:sz w:val="24"/>
          <w:szCs w:val="24"/>
        </w:rPr>
      </w:pPr>
      <w:del w:id="4" w:author="Thea Lucille Knowles" w:date="2021-03-18T20:25:00Z">
        <w:r w:rsidDel="00CB1E99">
          <w:rPr>
            <w:sz w:val="24"/>
            <w:szCs w:val="24"/>
          </w:rPr>
          <w:delText xml:space="preserve">Variations </w:delText>
        </w:r>
        <w:r w:rsidR="00B51245" w:rsidDel="00CB1E99">
          <w:rPr>
            <w:sz w:val="24"/>
            <w:szCs w:val="24"/>
          </w:rPr>
          <w:delText xml:space="preserve">in scaled speech intelligibility </w:delText>
        </w:r>
        <w:r w:rsidDel="00CB1E99">
          <w:rPr>
            <w:sz w:val="24"/>
            <w:szCs w:val="24"/>
          </w:rPr>
          <w:delText xml:space="preserve">along a wide range of speech </w:delText>
        </w:r>
        <w:r w:rsidR="00B51245" w:rsidDel="00CB1E99">
          <w:rPr>
            <w:sz w:val="24"/>
            <w:szCs w:val="24"/>
          </w:rPr>
          <w:delText>rate modifications in Parkinson’s disease</w:delText>
        </w:r>
      </w:del>
    </w:p>
    <w:p w14:paraId="50CC2E62" w14:textId="14F557FA" w:rsidR="004B2CAB" w:rsidRPr="00756B9E" w:rsidDel="00CB1E99" w:rsidRDefault="004B2CAB" w:rsidP="00B05573">
      <w:pPr>
        <w:pStyle w:val="Author"/>
        <w:contextualSpacing/>
        <w:jc w:val="left"/>
        <w:rPr>
          <w:del w:id="5" w:author="Thea Lucille Knowles" w:date="2021-03-18T20:25:00Z"/>
          <w:rFonts w:ascii="Cambria" w:hAnsi="Cambria"/>
          <w:vertAlign w:val="superscript"/>
        </w:rPr>
      </w:pPr>
      <w:del w:id="6" w:author="Thea Lucille Knowles" w:date="2021-03-18T20:25:00Z">
        <w:r w:rsidRPr="00756B9E" w:rsidDel="00CB1E99">
          <w:rPr>
            <w:rFonts w:ascii="Cambria" w:hAnsi="Cambria"/>
          </w:rPr>
          <w:delText>Thea Knowles</w:delText>
        </w:r>
        <w:r w:rsidRPr="00756B9E" w:rsidDel="00CB1E99">
          <w:rPr>
            <w:rFonts w:ascii="Cambria" w:hAnsi="Cambria"/>
            <w:vertAlign w:val="superscript"/>
          </w:rPr>
          <w:delText>1</w:delText>
        </w:r>
        <w:r w:rsidRPr="00756B9E" w:rsidDel="00CB1E99">
          <w:rPr>
            <w:rFonts w:ascii="Cambria" w:hAnsi="Cambria"/>
          </w:rPr>
          <w:delText>, Scott G. Adams</w:delText>
        </w:r>
        <w:r w:rsidRPr="00756B9E" w:rsidDel="00CB1E99">
          <w:rPr>
            <w:rFonts w:ascii="Cambria" w:hAnsi="Cambria"/>
            <w:vertAlign w:val="superscript"/>
          </w:rPr>
          <w:delText>2,3,4</w:delText>
        </w:r>
        <w:r w:rsidRPr="00756B9E" w:rsidDel="00CB1E99">
          <w:rPr>
            <w:rFonts w:ascii="Cambria" w:hAnsi="Cambria"/>
          </w:rPr>
          <w:delText>, Mandar Jog</w:delText>
        </w:r>
        <w:r w:rsidRPr="00756B9E" w:rsidDel="00CB1E99">
          <w:rPr>
            <w:rFonts w:ascii="Cambria" w:hAnsi="Cambria"/>
            <w:vertAlign w:val="superscript"/>
          </w:rPr>
          <w:delText>4</w:delText>
        </w:r>
      </w:del>
    </w:p>
    <w:p w14:paraId="441C4A75" w14:textId="5C50D8FF" w:rsidR="004B2CAB" w:rsidRPr="00756B9E" w:rsidDel="00CB1E99" w:rsidRDefault="004B2CAB" w:rsidP="00B05573">
      <w:pPr>
        <w:contextualSpacing/>
        <w:rPr>
          <w:del w:id="7" w:author="Thea Lucille Knowles" w:date="2021-03-18T20:25:00Z"/>
          <w:rFonts w:ascii="Cambria" w:eastAsia="Times New Roman" w:hAnsi="Cambria" w:cs="Times New Roman"/>
          <w:color w:val="231F20"/>
          <w:lang w:val="en-CA"/>
        </w:rPr>
      </w:pPr>
      <w:del w:id="8" w:author="Thea Lucille Knowles" w:date="2021-03-18T20:25:00Z">
        <w:r w:rsidRPr="00756B9E" w:rsidDel="00CB1E99">
          <w:rPr>
            <w:rFonts w:ascii="Cambria" w:hAnsi="Cambria"/>
            <w:vertAlign w:val="superscript"/>
          </w:rPr>
          <w:delText>1</w:delText>
        </w:r>
        <w:r w:rsidRPr="00756B9E" w:rsidDel="00CB1E99">
          <w:rPr>
            <w:rFonts w:ascii="Cambria" w:hAnsi="Cambria"/>
          </w:rPr>
          <w:delText xml:space="preserve"> </w:delText>
        </w:r>
        <w:r w:rsidRPr="00756B9E" w:rsidDel="00CB1E99">
          <w:rPr>
            <w:rFonts w:ascii="Cambria" w:eastAsia="Times New Roman" w:hAnsi="Cambria" w:cs="Times New Roman"/>
            <w:color w:val="231F20"/>
            <w:lang w:val="en-CA"/>
          </w:rPr>
          <w:delText>Department of Communicative Disorders and Sciences, University at Buffalo, Buffalo, NY</w:delText>
        </w:r>
      </w:del>
    </w:p>
    <w:p w14:paraId="0C6130B7" w14:textId="4BFADF08" w:rsidR="004B2CAB" w:rsidRPr="00756B9E" w:rsidDel="00CB1E99" w:rsidRDefault="004B2CAB" w:rsidP="00B05573">
      <w:pPr>
        <w:contextualSpacing/>
        <w:rPr>
          <w:del w:id="9" w:author="Thea Lucille Knowles" w:date="2021-03-18T20:25:00Z"/>
          <w:rFonts w:ascii="Cambria" w:hAnsi="Cambria"/>
        </w:rPr>
      </w:pPr>
      <w:del w:id="10" w:author="Thea Lucille Knowles" w:date="2021-03-18T20:25:00Z">
        <w:r w:rsidRPr="00756B9E" w:rsidDel="00CB1E99">
          <w:rPr>
            <w:rFonts w:ascii="Cambria" w:hAnsi="Cambria"/>
            <w:vertAlign w:val="superscript"/>
          </w:rPr>
          <w:delText>2</w:delText>
        </w:r>
        <w:r w:rsidRPr="00756B9E" w:rsidDel="00CB1E99">
          <w:rPr>
            <w:rFonts w:ascii="Cambria" w:hAnsi="Cambria"/>
          </w:rPr>
          <w:delText xml:space="preserve"> School of Communication Sciences and Disorders, Western University, London, Ontario, Canada</w:delText>
        </w:r>
      </w:del>
    </w:p>
    <w:p w14:paraId="07969787" w14:textId="484DB9BF" w:rsidR="004B2CAB" w:rsidRPr="00756B9E" w:rsidDel="00CB1E99" w:rsidRDefault="004B2CAB" w:rsidP="00B05573">
      <w:pPr>
        <w:contextualSpacing/>
        <w:rPr>
          <w:del w:id="11" w:author="Thea Lucille Knowles" w:date="2021-03-18T20:25:00Z"/>
          <w:rFonts w:ascii="Cambria" w:hAnsi="Cambria"/>
        </w:rPr>
      </w:pPr>
      <w:del w:id="12" w:author="Thea Lucille Knowles" w:date="2021-03-18T20:25:00Z">
        <w:r w:rsidRPr="00756B9E" w:rsidDel="00CB1E99">
          <w:rPr>
            <w:rFonts w:ascii="Cambria" w:hAnsi="Cambria"/>
            <w:vertAlign w:val="superscript"/>
          </w:rPr>
          <w:delText>3</w:delText>
        </w:r>
        <w:r w:rsidRPr="00756B9E" w:rsidDel="00CB1E99">
          <w:rPr>
            <w:rFonts w:ascii="Cambria" w:hAnsi="Cambria"/>
          </w:rPr>
          <w:delText xml:space="preserve"> Health and Rehabilitation Sciences, Western University, London, Ontario, Canada</w:delText>
        </w:r>
      </w:del>
    </w:p>
    <w:p w14:paraId="373FCE9D" w14:textId="5FB38BD2" w:rsidR="004B2CAB" w:rsidRPr="00756B9E" w:rsidDel="00CB1E99" w:rsidRDefault="004B2CAB" w:rsidP="00B05573">
      <w:pPr>
        <w:contextualSpacing/>
        <w:rPr>
          <w:del w:id="13" w:author="Thea Lucille Knowles" w:date="2021-03-18T20:25:00Z"/>
          <w:rFonts w:ascii="Cambria" w:hAnsi="Cambria"/>
        </w:rPr>
      </w:pPr>
      <w:del w:id="14" w:author="Thea Lucille Knowles" w:date="2021-03-18T20:25:00Z">
        <w:r w:rsidRPr="00756B9E" w:rsidDel="00CB1E99">
          <w:rPr>
            <w:rFonts w:ascii="Cambria" w:hAnsi="Cambria"/>
            <w:vertAlign w:val="superscript"/>
          </w:rPr>
          <w:delText>4</w:delText>
        </w:r>
        <w:r w:rsidRPr="00756B9E" w:rsidDel="00CB1E99">
          <w:rPr>
            <w:rFonts w:ascii="Cambria" w:hAnsi="Cambria"/>
          </w:rPr>
          <w:delText xml:space="preserve"> Department of Clinical Neurological Sciences, University Hospital, London, Ontario, Canada</w:delText>
        </w:r>
      </w:del>
    </w:p>
    <w:p w14:paraId="25E63C32" w14:textId="0607D15B" w:rsidR="004B2CAB" w:rsidRPr="00756B9E" w:rsidDel="00CB1E99" w:rsidRDefault="004B2CAB" w:rsidP="00B05573">
      <w:pPr>
        <w:contextualSpacing/>
        <w:rPr>
          <w:del w:id="15" w:author="Thea Lucille Knowles" w:date="2021-03-18T20:25:00Z"/>
          <w:rFonts w:ascii="Cambria" w:hAnsi="Cambria"/>
          <w:b/>
          <w:bCs/>
        </w:rPr>
      </w:pPr>
    </w:p>
    <w:p w14:paraId="0CA017DE" w14:textId="03CE09DB" w:rsidR="004B2CAB" w:rsidRPr="00756B9E" w:rsidDel="00CB1E99" w:rsidRDefault="004B2CAB" w:rsidP="00B05573">
      <w:pPr>
        <w:contextualSpacing/>
        <w:rPr>
          <w:del w:id="16" w:author="Thea Lucille Knowles" w:date="2021-03-18T20:25:00Z"/>
          <w:rFonts w:ascii="Cambria" w:hAnsi="Cambria"/>
        </w:rPr>
      </w:pPr>
      <w:del w:id="17" w:author="Thea Lucille Knowles" w:date="2021-03-18T20:25:00Z">
        <w:r w:rsidRPr="00756B9E" w:rsidDel="00CB1E99">
          <w:rPr>
            <w:rFonts w:ascii="Cambria" w:hAnsi="Cambria"/>
            <w:b/>
            <w:bCs/>
          </w:rPr>
          <w:delText>Correspondence to:</w:delText>
        </w:r>
        <w:r w:rsidRPr="00756B9E" w:rsidDel="00CB1E99">
          <w:rPr>
            <w:rFonts w:ascii="Cambria" w:hAnsi="Cambria"/>
          </w:rPr>
          <w:delText xml:space="preserve"> </w:delText>
        </w:r>
      </w:del>
    </w:p>
    <w:p w14:paraId="74C060FC" w14:textId="0ECD9547" w:rsidR="004B2CAB" w:rsidRPr="00756B9E" w:rsidDel="00CB1E99" w:rsidRDefault="004B2CAB" w:rsidP="00B05573">
      <w:pPr>
        <w:ind w:firstLine="720"/>
        <w:contextualSpacing/>
        <w:rPr>
          <w:del w:id="18" w:author="Thea Lucille Knowles" w:date="2021-03-18T20:25:00Z"/>
          <w:rFonts w:ascii="Cambria" w:hAnsi="Cambria"/>
        </w:rPr>
      </w:pPr>
      <w:del w:id="19" w:author="Thea Lucille Knowles" w:date="2021-03-18T20:25:00Z">
        <w:r w:rsidRPr="00756B9E" w:rsidDel="00CB1E99">
          <w:rPr>
            <w:rFonts w:ascii="Cambria" w:hAnsi="Cambria"/>
          </w:rPr>
          <w:delText>Thea Knowles</w:delText>
        </w:r>
      </w:del>
    </w:p>
    <w:p w14:paraId="13558C60" w14:textId="7CCC8AE1" w:rsidR="004B2CAB" w:rsidRPr="00756B9E" w:rsidDel="00CB1E99" w:rsidRDefault="004B2CAB" w:rsidP="00B05573">
      <w:pPr>
        <w:ind w:firstLine="720"/>
        <w:contextualSpacing/>
        <w:rPr>
          <w:del w:id="20" w:author="Thea Lucille Knowles" w:date="2021-03-18T20:25:00Z"/>
          <w:rFonts w:ascii="Cambria" w:hAnsi="Cambria"/>
        </w:rPr>
      </w:pPr>
      <w:del w:id="21" w:author="Thea Lucille Knowles" w:date="2021-03-18T20:25:00Z">
        <w:r w:rsidRPr="00756B9E" w:rsidDel="00CB1E99">
          <w:rPr>
            <w:rFonts w:ascii="Cambria" w:hAnsi="Cambria"/>
          </w:rPr>
          <w:delText>103D Cary Hall, University at Buffalo, Buffalo, NY 14215</w:delText>
        </w:r>
      </w:del>
    </w:p>
    <w:p w14:paraId="53F6F6D8" w14:textId="64AB9858" w:rsidR="004B2CAB" w:rsidRPr="00756B9E" w:rsidDel="00CB1E99" w:rsidRDefault="00D8216F" w:rsidP="00B05573">
      <w:pPr>
        <w:ind w:firstLine="720"/>
        <w:contextualSpacing/>
        <w:rPr>
          <w:del w:id="22" w:author="Thea Lucille Knowles" w:date="2021-03-18T20:25:00Z"/>
          <w:rFonts w:ascii="Cambria" w:hAnsi="Cambria"/>
        </w:rPr>
      </w:pPr>
      <w:del w:id="23" w:author="Thea Lucille Knowles" w:date="2021-03-18T20:25:00Z">
        <w:r w:rsidDel="00CB1E99">
          <w:fldChar w:fldCharType="begin"/>
        </w:r>
        <w:r w:rsidDel="00CB1E99">
          <w:delInstrText xml:space="preserve"> HYPERLINK "mailto:theaknow@buffalo.edu" </w:delInstrText>
        </w:r>
        <w:r w:rsidDel="00CB1E99">
          <w:fldChar w:fldCharType="separate"/>
        </w:r>
        <w:r w:rsidR="004B2CAB" w:rsidRPr="00756B9E" w:rsidDel="00CB1E99">
          <w:rPr>
            <w:rStyle w:val="Hyperlink"/>
            <w:rFonts w:ascii="Cambria" w:hAnsi="Cambria"/>
          </w:rPr>
          <w:delText>theaknow@buffalo.edu</w:delText>
        </w:r>
        <w:r w:rsidDel="00CB1E99">
          <w:rPr>
            <w:rStyle w:val="Hyperlink"/>
            <w:rFonts w:ascii="Cambria" w:hAnsi="Cambria"/>
          </w:rPr>
          <w:fldChar w:fldCharType="end"/>
        </w:r>
      </w:del>
    </w:p>
    <w:p w14:paraId="4468B09C" w14:textId="2FCC72E6" w:rsidR="004B2CAB" w:rsidRPr="00756B9E" w:rsidDel="00CB1E99" w:rsidRDefault="004B2CAB" w:rsidP="00B05573">
      <w:pPr>
        <w:contextualSpacing/>
        <w:rPr>
          <w:del w:id="24" w:author="Thea Lucille Knowles" w:date="2021-03-18T20:25:00Z"/>
          <w:rFonts w:ascii="Cambria" w:hAnsi="Cambria"/>
        </w:rPr>
      </w:pPr>
      <w:del w:id="25" w:author="Thea Lucille Knowles" w:date="2021-03-18T20:25:00Z">
        <w:r w:rsidRPr="00756B9E" w:rsidDel="00CB1E99">
          <w:rPr>
            <w:rFonts w:ascii="Cambria" w:hAnsi="Cambria"/>
            <w:b/>
            <w:bCs/>
          </w:rPr>
          <w:delText>Conflict of Interest Statement:</w:delText>
        </w:r>
        <w:r w:rsidRPr="00756B9E" w:rsidDel="00CB1E99">
          <w:rPr>
            <w:rFonts w:ascii="Cambria" w:hAnsi="Cambria"/>
          </w:rPr>
          <w:delText xml:space="preserve"> The authors have no conflicts of interest to disclose.</w:delText>
        </w:r>
      </w:del>
    </w:p>
    <w:p w14:paraId="25671387" w14:textId="6D11D089" w:rsidR="004B2CAB" w:rsidRPr="00756B9E" w:rsidDel="00CB1E99" w:rsidRDefault="004B2CAB" w:rsidP="00B05573">
      <w:pPr>
        <w:contextualSpacing/>
        <w:rPr>
          <w:del w:id="26" w:author="Thea Lucille Knowles" w:date="2021-03-18T20:25:00Z"/>
          <w:rFonts w:ascii="Cambria" w:eastAsia="Times New Roman" w:hAnsi="Cambria" w:cs="Times New Roman"/>
          <w:lang w:val="en-CA"/>
        </w:rPr>
      </w:pPr>
      <w:del w:id="27" w:author="Thea Lucille Knowles" w:date="2021-03-18T20:25:00Z">
        <w:r w:rsidRPr="00756B9E" w:rsidDel="00CB1E99">
          <w:rPr>
            <w:rFonts w:ascii="Cambria" w:hAnsi="Cambria"/>
            <w:b/>
            <w:bCs/>
          </w:rPr>
          <w:delText>Funding</w:delText>
        </w:r>
        <w:r w:rsidRPr="00756B9E" w:rsidDel="00CB1E99">
          <w:rPr>
            <w:rFonts w:ascii="Cambria" w:hAnsi="Cambria"/>
          </w:rPr>
          <w:delText xml:space="preserve">: No funding was received for the current study. </w:delText>
        </w:r>
      </w:del>
    </w:p>
    <w:p w14:paraId="034E3933" w14:textId="5F7A108D" w:rsidR="000F06B1" w:rsidDel="00CB1E99" w:rsidRDefault="000F06B1" w:rsidP="00B05573">
      <w:pPr>
        <w:jc w:val="center"/>
        <w:rPr>
          <w:del w:id="28" w:author="Thea Lucille Knowles" w:date="2021-03-18T20:25:00Z"/>
          <w:rFonts w:ascii="Cambria" w:hAnsi="Cambria"/>
          <w:b/>
          <w:bCs/>
        </w:rPr>
      </w:pPr>
    </w:p>
    <w:p w14:paraId="4D63F68C" w14:textId="0AF04135" w:rsidR="00245E80" w:rsidDel="00CB1E99" w:rsidRDefault="00245E80">
      <w:pPr>
        <w:rPr>
          <w:del w:id="29" w:author="Thea Lucille Knowles" w:date="2021-03-18T20:25:00Z"/>
          <w:rFonts w:ascii="Cambria" w:hAnsi="Cambria"/>
          <w:b/>
          <w:bCs/>
          <w:sz w:val="22"/>
          <w:szCs w:val="22"/>
        </w:rPr>
      </w:pPr>
      <w:del w:id="30" w:author="Thea Lucille Knowles" w:date="2021-03-18T20:25:00Z">
        <w:r w:rsidDel="00CB1E99">
          <w:rPr>
            <w:rFonts w:ascii="Cambria" w:hAnsi="Cambria"/>
            <w:b/>
            <w:bCs/>
            <w:sz w:val="22"/>
            <w:szCs w:val="22"/>
          </w:rPr>
          <w:br w:type="page"/>
        </w:r>
      </w:del>
    </w:p>
    <w:p w14:paraId="7E64DA50" w14:textId="7613C673" w:rsidR="004B2CAB" w:rsidRPr="000F06B1" w:rsidDel="00CB1E99" w:rsidRDefault="004B2CAB" w:rsidP="00B05573">
      <w:pPr>
        <w:jc w:val="center"/>
        <w:rPr>
          <w:del w:id="31" w:author="Thea Lucille Knowles" w:date="2021-03-18T20:25:00Z"/>
          <w:rFonts w:ascii="Cambria" w:hAnsi="Cambria"/>
          <w:b/>
          <w:bCs/>
          <w:sz w:val="22"/>
          <w:szCs w:val="22"/>
        </w:rPr>
      </w:pPr>
      <w:del w:id="32" w:author="Thea Lucille Knowles" w:date="2021-03-18T20:25:00Z">
        <w:r w:rsidRPr="000F06B1" w:rsidDel="00CB1E99">
          <w:rPr>
            <w:rFonts w:ascii="Cambria" w:hAnsi="Cambria"/>
            <w:b/>
            <w:bCs/>
            <w:sz w:val="22"/>
            <w:szCs w:val="22"/>
          </w:rPr>
          <w:delText>Abstract</w:delText>
        </w:r>
      </w:del>
    </w:p>
    <w:p w14:paraId="7E1818B5" w14:textId="2E50A63B" w:rsidR="004B2CAB" w:rsidRPr="000F06B1" w:rsidDel="00CB1E99" w:rsidRDefault="004B2CAB" w:rsidP="00B05573">
      <w:pPr>
        <w:pStyle w:val="FirstParagraph"/>
        <w:rPr>
          <w:del w:id="33" w:author="Thea Lucille Knowles" w:date="2021-03-18T20:25:00Z"/>
          <w:sz w:val="22"/>
          <w:szCs w:val="22"/>
        </w:rPr>
      </w:pPr>
      <w:del w:id="34" w:author="Thea Lucille Knowles" w:date="2021-03-18T20:25:00Z">
        <w:r w:rsidRPr="000F06B1" w:rsidDel="00CB1E99">
          <w:rPr>
            <w:rFonts w:ascii="Cambria" w:hAnsi="Cambria"/>
            <w:b/>
            <w:bCs/>
            <w:sz w:val="22"/>
            <w:szCs w:val="22"/>
          </w:rPr>
          <w:delText>Purpose</w:delText>
        </w:r>
        <w:r w:rsidRPr="000F06B1" w:rsidDel="00CB1E99">
          <w:rPr>
            <w:rFonts w:ascii="Cambria" w:hAnsi="Cambria"/>
            <w:sz w:val="22"/>
            <w:szCs w:val="22"/>
          </w:rPr>
          <w:delText xml:space="preserve">: </w:delText>
        </w:r>
        <w:r w:rsidRPr="000F06B1" w:rsidDel="00CB1E99">
          <w:rPr>
            <w:sz w:val="22"/>
            <w:szCs w:val="22"/>
          </w:rPr>
          <w:delText xml:space="preserve">Quantify changes in speech intelligibility in </w:delText>
        </w:r>
        <w:r w:rsidR="009B3EA6" w:rsidRPr="000F06B1" w:rsidDel="00CB1E99">
          <w:rPr>
            <w:sz w:val="22"/>
            <w:szCs w:val="22"/>
          </w:rPr>
          <w:delText>two cohorts of people</w:delText>
        </w:r>
        <w:r w:rsidRPr="000F06B1" w:rsidDel="00CB1E99">
          <w:rPr>
            <w:sz w:val="22"/>
            <w:szCs w:val="22"/>
          </w:rPr>
          <w:delText xml:space="preserve"> with Parkinson’s disease</w:delText>
        </w:r>
        <w:r w:rsidR="009B3EA6" w:rsidRPr="000F06B1" w:rsidDel="00CB1E99">
          <w:rPr>
            <w:sz w:val="22"/>
            <w:szCs w:val="22"/>
          </w:rPr>
          <w:delText xml:space="preserve"> </w:delText>
        </w:r>
        <w:r w:rsidR="00A20F20" w:rsidRPr="000F06B1" w:rsidDel="00CB1E99">
          <w:rPr>
            <w:sz w:val="22"/>
            <w:szCs w:val="22"/>
          </w:rPr>
          <w:delText>(PD; those with and without deep brain stimulation</w:delText>
        </w:r>
        <w:r w:rsidR="009B3EA6" w:rsidRPr="000F06B1" w:rsidDel="00CB1E99">
          <w:rPr>
            <w:sz w:val="22"/>
            <w:szCs w:val="22"/>
          </w:rPr>
          <w:delText>)</w:delText>
        </w:r>
        <w:r w:rsidRPr="000F06B1" w:rsidDel="00CB1E99">
          <w:rPr>
            <w:sz w:val="22"/>
            <w:szCs w:val="22"/>
          </w:rPr>
          <w:delText xml:space="preserve"> across a broad </w:delText>
        </w:r>
        <w:r w:rsidR="003443CB" w:rsidRPr="000F06B1" w:rsidDel="00CB1E99">
          <w:rPr>
            <w:sz w:val="22"/>
            <w:szCs w:val="22"/>
          </w:rPr>
          <w:delText xml:space="preserve">range </w:delText>
        </w:r>
        <w:r w:rsidRPr="000F06B1" w:rsidDel="00CB1E99">
          <w:rPr>
            <w:sz w:val="22"/>
            <w:szCs w:val="22"/>
          </w:rPr>
          <w:delText xml:space="preserve">of </w:delText>
        </w:r>
        <w:r w:rsidR="00EC1124" w:rsidRPr="000F06B1" w:rsidDel="00CB1E99">
          <w:rPr>
            <w:sz w:val="22"/>
            <w:szCs w:val="22"/>
          </w:rPr>
          <w:delText>self-selected</w:delText>
        </w:r>
        <w:r w:rsidR="003443CB" w:rsidRPr="000F06B1" w:rsidDel="00CB1E99">
          <w:rPr>
            <w:sz w:val="22"/>
            <w:szCs w:val="22"/>
          </w:rPr>
          <w:delText xml:space="preserve"> </w:delText>
        </w:r>
        <w:r w:rsidRPr="000F06B1" w:rsidDel="00CB1E99">
          <w:rPr>
            <w:sz w:val="22"/>
            <w:szCs w:val="22"/>
          </w:rPr>
          <w:delText>speech rate alterations in 1) read sentences and 2) extemporaneous speech (monologues).</w:delText>
        </w:r>
      </w:del>
    </w:p>
    <w:p w14:paraId="7D78DC73" w14:textId="66D6E7D0" w:rsidR="004B2CAB" w:rsidRPr="000F06B1" w:rsidDel="00CB1E99" w:rsidRDefault="004B2CAB" w:rsidP="00B05573">
      <w:pPr>
        <w:pStyle w:val="BodyText"/>
        <w:rPr>
          <w:del w:id="35" w:author="Thea Lucille Knowles" w:date="2021-03-18T20:25:00Z"/>
          <w:rFonts w:ascii="Cambria" w:hAnsi="Cambria"/>
          <w:sz w:val="22"/>
          <w:szCs w:val="22"/>
        </w:rPr>
      </w:pPr>
      <w:del w:id="36" w:author="Thea Lucille Knowles" w:date="2021-03-18T20:25:00Z">
        <w:r w:rsidRPr="000F06B1" w:rsidDel="00CB1E99">
          <w:rPr>
            <w:rFonts w:ascii="Cambria" w:hAnsi="Cambria"/>
            <w:b/>
            <w:bCs/>
            <w:sz w:val="22"/>
            <w:szCs w:val="22"/>
          </w:rPr>
          <w:delText>Method</w:delText>
        </w:r>
        <w:r w:rsidRPr="000F06B1" w:rsidDel="00CB1E99">
          <w:rPr>
            <w:rFonts w:ascii="Cambria" w:hAnsi="Cambria"/>
            <w:sz w:val="22"/>
            <w:szCs w:val="22"/>
          </w:rPr>
          <w:delText xml:space="preserve">: </w:delText>
        </w:r>
        <w:r w:rsidRPr="000F06B1" w:rsidDel="00CB1E99">
          <w:rPr>
            <w:noProof/>
            <w:sz w:val="22"/>
            <w:szCs w:val="22"/>
          </w:rPr>
          <w:delText xml:space="preserve">Four speaker groups participated in the present study: younger and older controls, people with </w:delText>
        </w:r>
        <w:r w:rsidR="009B3EA6" w:rsidRPr="000F06B1" w:rsidDel="00CB1E99">
          <w:rPr>
            <w:noProof/>
            <w:sz w:val="22"/>
            <w:szCs w:val="22"/>
          </w:rPr>
          <w:delText>PD</w:delText>
        </w:r>
        <w:r w:rsidRPr="000F06B1" w:rsidDel="00CB1E99">
          <w:rPr>
            <w:noProof/>
            <w:sz w:val="22"/>
            <w:szCs w:val="22"/>
          </w:rPr>
          <w:delText xml:space="preserve"> undergoing standard pharmaceutical treatment, and people with </w:delText>
        </w:r>
        <w:r w:rsidR="009B3EA6" w:rsidRPr="000F06B1" w:rsidDel="00CB1E99">
          <w:rPr>
            <w:noProof/>
            <w:sz w:val="22"/>
            <w:szCs w:val="22"/>
          </w:rPr>
          <w:delText>PD</w:delText>
        </w:r>
        <w:r w:rsidRPr="000F06B1" w:rsidDel="00CB1E99">
          <w:rPr>
            <w:noProof/>
            <w:sz w:val="22"/>
            <w:szCs w:val="22"/>
          </w:rPr>
          <w:delText xml:space="preserve"> and deep brain stimulation</w:delText>
        </w:r>
        <w:r w:rsidR="00965E80" w:rsidRPr="000F06B1" w:rsidDel="00CB1E99">
          <w:rPr>
            <w:noProof/>
            <w:sz w:val="22"/>
            <w:szCs w:val="22"/>
          </w:rPr>
          <w:delText xml:space="preserve"> (DBS)</w:delText>
        </w:r>
        <w:r w:rsidRPr="000F06B1" w:rsidDel="00CB1E99">
          <w:rPr>
            <w:noProof/>
            <w:sz w:val="22"/>
            <w:szCs w:val="22"/>
          </w:rPr>
          <w:delText>. Naïve listeners rated the intelligibility of read sentences and extemporaneous monologue</w:delText>
        </w:r>
        <w:r w:rsidR="00D9071F" w:rsidRPr="000F06B1" w:rsidDel="00CB1E99">
          <w:rPr>
            <w:noProof/>
            <w:sz w:val="22"/>
            <w:szCs w:val="22"/>
          </w:rPr>
          <w:delText>s</w:delText>
        </w:r>
        <w:r w:rsidRPr="000F06B1" w:rsidDel="00CB1E99">
          <w:rPr>
            <w:noProof/>
            <w:sz w:val="22"/>
            <w:szCs w:val="22"/>
          </w:rPr>
          <w:delText>, spoken by participants at seven self-selected speech rates from very slow to very fast. Intelligibility was modelled as a function of group, speech rate</w:delText>
        </w:r>
        <w:r w:rsidR="003443CB" w:rsidRPr="000F06B1" w:rsidDel="00CB1E99">
          <w:rPr>
            <w:noProof/>
            <w:sz w:val="22"/>
            <w:szCs w:val="22"/>
          </w:rPr>
          <w:delText xml:space="preserve"> </w:delText>
        </w:r>
        <w:r w:rsidR="001864BC" w:rsidRPr="000F06B1" w:rsidDel="00CB1E99">
          <w:rPr>
            <w:noProof/>
            <w:sz w:val="22"/>
            <w:szCs w:val="22"/>
          </w:rPr>
          <w:delText>condition</w:delText>
        </w:r>
        <w:r w:rsidRPr="000F06B1" w:rsidDel="00CB1E99">
          <w:rPr>
            <w:noProof/>
            <w:sz w:val="22"/>
            <w:szCs w:val="22"/>
          </w:rPr>
          <w:delText>, and speech task.</w:delText>
        </w:r>
      </w:del>
    </w:p>
    <w:p w14:paraId="20AE1BFE" w14:textId="4892A600" w:rsidR="004B2CAB" w:rsidRPr="000F06B1" w:rsidDel="00CB1E99" w:rsidRDefault="004B2CAB" w:rsidP="00B05573">
      <w:pPr>
        <w:rPr>
          <w:del w:id="37" w:author="Thea Lucille Knowles" w:date="2021-03-18T20:25:00Z"/>
          <w:rFonts w:ascii="Cambria" w:hAnsi="Cambria"/>
          <w:sz w:val="22"/>
          <w:szCs w:val="22"/>
        </w:rPr>
      </w:pPr>
      <w:del w:id="38" w:author="Thea Lucille Knowles" w:date="2021-03-18T20:25:00Z">
        <w:r w:rsidRPr="000F06B1" w:rsidDel="00CB1E99">
          <w:rPr>
            <w:rFonts w:ascii="Cambria" w:hAnsi="Cambria"/>
            <w:b/>
            <w:bCs/>
            <w:sz w:val="22"/>
            <w:szCs w:val="22"/>
          </w:rPr>
          <w:delText>Results</w:delText>
        </w:r>
        <w:r w:rsidRPr="000F06B1" w:rsidDel="00CB1E99">
          <w:rPr>
            <w:rFonts w:ascii="Cambria" w:hAnsi="Cambria"/>
            <w:sz w:val="22"/>
            <w:szCs w:val="22"/>
          </w:rPr>
          <w:delText xml:space="preserve">: Overall, </w:delText>
        </w:r>
        <w:r w:rsidR="00707C17" w:rsidRPr="000F06B1" w:rsidDel="00CB1E99">
          <w:rPr>
            <w:rFonts w:ascii="Cambria" w:hAnsi="Cambria"/>
            <w:sz w:val="22"/>
            <w:szCs w:val="22"/>
          </w:rPr>
          <w:delText xml:space="preserve">compared to habitual speech rate, </w:delText>
        </w:r>
        <w:r w:rsidRPr="000F06B1" w:rsidDel="00CB1E99">
          <w:rPr>
            <w:rFonts w:ascii="Cambria" w:hAnsi="Cambria"/>
            <w:sz w:val="22"/>
            <w:szCs w:val="22"/>
          </w:rPr>
          <w:delText xml:space="preserve">slower </w:delText>
        </w:r>
        <w:r w:rsidR="00FB4DC1" w:rsidRPr="000F06B1" w:rsidDel="00CB1E99">
          <w:rPr>
            <w:rFonts w:ascii="Cambria" w:hAnsi="Cambria"/>
            <w:sz w:val="22"/>
            <w:szCs w:val="22"/>
          </w:rPr>
          <w:delText xml:space="preserve">speech </w:delText>
        </w:r>
        <w:r w:rsidRPr="000F06B1" w:rsidDel="00CB1E99">
          <w:rPr>
            <w:rFonts w:ascii="Cambria" w:hAnsi="Cambria"/>
            <w:sz w:val="22"/>
            <w:szCs w:val="22"/>
          </w:rPr>
          <w:delText>rate</w:delText>
        </w:r>
        <w:r w:rsidR="00FB4DC1" w:rsidRPr="000F06B1" w:rsidDel="00CB1E99">
          <w:rPr>
            <w:rFonts w:ascii="Cambria" w:hAnsi="Cambria"/>
            <w:sz w:val="22"/>
            <w:szCs w:val="22"/>
          </w:rPr>
          <w:delText xml:space="preserve"> conditions </w:delText>
        </w:r>
        <w:r w:rsidRPr="000F06B1" w:rsidDel="00CB1E99">
          <w:rPr>
            <w:rFonts w:ascii="Cambria" w:hAnsi="Cambria"/>
            <w:sz w:val="22"/>
            <w:szCs w:val="22"/>
          </w:rPr>
          <w:delText xml:space="preserve">were not associated with changes in speech intelligibility, </w:delText>
        </w:r>
        <w:r w:rsidR="00707C17" w:rsidRPr="000F06B1" w:rsidDel="00CB1E99">
          <w:rPr>
            <w:rFonts w:ascii="Cambria" w:hAnsi="Cambria"/>
            <w:sz w:val="22"/>
            <w:szCs w:val="22"/>
          </w:rPr>
          <w:delText xml:space="preserve">whereas </w:delText>
        </w:r>
        <w:r w:rsidRPr="000F06B1" w:rsidDel="00CB1E99">
          <w:rPr>
            <w:rFonts w:ascii="Cambria" w:hAnsi="Cambria"/>
            <w:sz w:val="22"/>
            <w:szCs w:val="22"/>
          </w:rPr>
          <w:delText>faster</w:delText>
        </w:r>
        <w:r w:rsidR="003E7E7F" w:rsidRPr="000F06B1" w:rsidDel="00CB1E99">
          <w:rPr>
            <w:rFonts w:ascii="Cambria" w:hAnsi="Cambria"/>
            <w:sz w:val="22"/>
            <w:szCs w:val="22"/>
          </w:rPr>
          <w:delText>-than-habitual</w:delText>
        </w:r>
        <w:r w:rsidRPr="000F06B1" w:rsidDel="00CB1E99">
          <w:rPr>
            <w:rFonts w:ascii="Cambria" w:hAnsi="Cambria"/>
            <w:sz w:val="22"/>
            <w:szCs w:val="22"/>
          </w:rPr>
          <w:delText xml:space="preserve"> </w:delText>
        </w:r>
        <w:r w:rsidR="00FB4DC1" w:rsidRPr="000F06B1" w:rsidDel="00CB1E99">
          <w:rPr>
            <w:rFonts w:ascii="Cambria" w:hAnsi="Cambria"/>
            <w:sz w:val="22"/>
            <w:szCs w:val="22"/>
          </w:rPr>
          <w:delText>conditions</w:delText>
        </w:r>
        <w:r w:rsidRPr="000F06B1" w:rsidDel="00CB1E99">
          <w:rPr>
            <w:rFonts w:ascii="Cambria" w:hAnsi="Cambria"/>
            <w:sz w:val="22"/>
            <w:szCs w:val="22"/>
          </w:rPr>
          <w:delText xml:space="preserve"> were associated in declines in intelligibility. Results were mediated by group and task effects, such that talkers with </w:delText>
        </w:r>
        <w:r w:rsidR="009B3EA6" w:rsidRPr="000F06B1" w:rsidDel="00CB1E99">
          <w:rPr>
            <w:rFonts w:ascii="Cambria" w:hAnsi="Cambria"/>
            <w:sz w:val="22"/>
            <w:szCs w:val="22"/>
          </w:rPr>
          <w:delText>PD</w:delText>
        </w:r>
        <w:r w:rsidRPr="000F06B1" w:rsidDel="00CB1E99">
          <w:rPr>
            <w:rFonts w:ascii="Cambria" w:hAnsi="Cambria"/>
            <w:sz w:val="22"/>
            <w:szCs w:val="22"/>
          </w:rPr>
          <w:delText xml:space="preserve"> and </w:delText>
        </w:r>
        <w:r w:rsidR="00965E80" w:rsidRPr="000F06B1" w:rsidDel="00CB1E99">
          <w:rPr>
            <w:rFonts w:ascii="Cambria" w:hAnsi="Cambria"/>
            <w:sz w:val="22"/>
            <w:szCs w:val="22"/>
          </w:rPr>
          <w:delText>DBS</w:delText>
        </w:r>
        <w:r w:rsidRPr="000F06B1" w:rsidDel="00CB1E99">
          <w:rPr>
            <w:rFonts w:ascii="Cambria" w:hAnsi="Cambria"/>
            <w:sz w:val="22"/>
            <w:szCs w:val="22"/>
          </w:rPr>
          <w:delText xml:space="preserve"> were more likely to see intelligibility benefits at slow</w:delText>
        </w:r>
        <w:r w:rsidR="00FB4DC1" w:rsidRPr="000F06B1" w:rsidDel="00CB1E99">
          <w:rPr>
            <w:rFonts w:ascii="Cambria" w:hAnsi="Cambria"/>
            <w:sz w:val="22"/>
            <w:szCs w:val="22"/>
          </w:rPr>
          <w:delText>er self-selected</w:delText>
        </w:r>
        <w:r w:rsidRPr="000F06B1" w:rsidDel="00CB1E99">
          <w:rPr>
            <w:rFonts w:ascii="Cambria" w:hAnsi="Cambria"/>
            <w:sz w:val="22"/>
            <w:szCs w:val="22"/>
          </w:rPr>
          <w:delText xml:space="preserve"> speech rates and less likely to see detriments at fast</w:delText>
        </w:r>
        <w:r w:rsidR="00FB4DC1" w:rsidRPr="000F06B1" w:rsidDel="00CB1E99">
          <w:rPr>
            <w:rFonts w:ascii="Cambria" w:hAnsi="Cambria"/>
            <w:sz w:val="22"/>
            <w:szCs w:val="22"/>
          </w:rPr>
          <w:delText>er</w:delText>
        </w:r>
        <w:r w:rsidRPr="000F06B1" w:rsidDel="00CB1E99">
          <w:rPr>
            <w:rFonts w:ascii="Cambria" w:hAnsi="Cambria"/>
            <w:sz w:val="22"/>
            <w:szCs w:val="22"/>
          </w:rPr>
          <w:delText xml:space="preserve"> rates, and these differences were amplified in monologues compared to sentences.</w:delText>
        </w:r>
      </w:del>
    </w:p>
    <w:p w14:paraId="6AE7505E" w14:textId="7833FF52" w:rsidR="00965E80" w:rsidRPr="000F06B1" w:rsidDel="00CB1E99" w:rsidRDefault="004B2CAB" w:rsidP="00B05573">
      <w:pPr>
        <w:pStyle w:val="BodyText"/>
        <w:rPr>
          <w:del w:id="39" w:author="Thea Lucille Knowles" w:date="2021-03-18T20:25:00Z"/>
          <w:sz w:val="22"/>
          <w:szCs w:val="22"/>
        </w:rPr>
      </w:pPr>
      <w:del w:id="40" w:author="Thea Lucille Knowles" w:date="2021-03-18T20:25:00Z">
        <w:r w:rsidRPr="000F06B1" w:rsidDel="00CB1E99">
          <w:rPr>
            <w:rFonts w:ascii="Cambria" w:hAnsi="Cambria"/>
            <w:b/>
            <w:bCs/>
            <w:sz w:val="22"/>
            <w:szCs w:val="22"/>
          </w:rPr>
          <w:delText>Conclusion</w:delText>
        </w:r>
        <w:r w:rsidR="00965E80" w:rsidRPr="000F06B1" w:rsidDel="00CB1E99">
          <w:rPr>
            <w:rFonts w:ascii="Cambria" w:hAnsi="Cambria"/>
            <w:sz w:val="22"/>
            <w:szCs w:val="22"/>
          </w:rPr>
          <w:delText xml:space="preserve">: Findings suggest differences in the ways in which slower and faster speech </w:delText>
        </w:r>
        <w:r w:rsidR="001269F0" w:rsidRPr="000F06B1" w:rsidDel="00CB1E99">
          <w:rPr>
            <w:rFonts w:ascii="Cambria" w:hAnsi="Cambria"/>
            <w:sz w:val="22"/>
            <w:szCs w:val="22"/>
          </w:rPr>
          <w:delText xml:space="preserve">rate adjustments </w:delText>
        </w:r>
        <w:r w:rsidR="00965E80" w:rsidRPr="000F06B1" w:rsidDel="00CB1E99">
          <w:rPr>
            <w:rFonts w:ascii="Cambria" w:hAnsi="Cambria"/>
            <w:sz w:val="22"/>
            <w:szCs w:val="22"/>
          </w:rPr>
          <w:delText xml:space="preserve">impact speech intelligibility in people with </w:delText>
        </w:r>
        <w:r w:rsidR="009B3EA6" w:rsidRPr="000F06B1" w:rsidDel="00CB1E99">
          <w:rPr>
            <w:rFonts w:ascii="Cambria" w:hAnsi="Cambria"/>
            <w:sz w:val="22"/>
            <w:szCs w:val="22"/>
          </w:rPr>
          <w:delText xml:space="preserve">PD </w:delText>
        </w:r>
        <w:r w:rsidR="00965E80" w:rsidRPr="000F06B1" w:rsidDel="00CB1E99">
          <w:rPr>
            <w:rFonts w:ascii="Cambria" w:hAnsi="Cambria"/>
            <w:sz w:val="22"/>
            <w:szCs w:val="22"/>
          </w:rPr>
          <w:delText>with and without DBS, with the latter demonstrating greater magnitudes of change.</w:delText>
        </w:r>
      </w:del>
    </w:p>
    <w:p w14:paraId="7687D1EF" w14:textId="35636B3B" w:rsidR="004B2CAB" w:rsidRPr="00756B9E" w:rsidDel="00CB1E99" w:rsidRDefault="00965E80" w:rsidP="00B05573">
      <w:pPr>
        <w:rPr>
          <w:del w:id="41" w:author="Thea Lucille Knowles" w:date="2021-03-18T20:25:00Z"/>
          <w:rFonts w:ascii="Cambria" w:hAnsi="Cambria"/>
        </w:rPr>
      </w:pPr>
      <w:del w:id="42" w:author="Thea Lucille Knowles" w:date="2021-03-18T20:25:00Z">
        <w:r w:rsidRPr="00756B9E" w:rsidDel="00CB1E99">
          <w:rPr>
            <w:rFonts w:ascii="Cambria" w:hAnsi="Cambria"/>
            <w:sz w:val="22"/>
            <w:szCs w:val="22"/>
          </w:rPr>
          <w:delText xml:space="preserve"> </w:delText>
        </w:r>
      </w:del>
    </w:p>
    <w:p w14:paraId="143DA323" w14:textId="4F66A972" w:rsidR="00245E80" w:rsidDel="00CB1E99" w:rsidRDefault="00245E80">
      <w:pPr>
        <w:rPr>
          <w:del w:id="43" w:author="Thea Lucille Knowles" w:date="2021-03-18T20:25:00Z"/>
          <w:rFonts w:eastAsiaTheme="majorEastAsia" w:cstheme="majorBidi"/>
          <w:b/>
          <w:bCs/>
          <w:sz w:val="28"/>
          <w:szCs w:val="32"/>
        </w:rPr>
      </w:pPr>
      <w:del w:id="44" w:author="Thea Lucille Knowles" w:date="2021-03-18T20:25:00Z">
        <w:r w:rsidDel="00CB1E99">
          <w:br w:type="page"/>
        </w:r>
      </w:del>
    </w:p>
    <w:p w14:paraId="3B072D67" w14:textId="6B08F2B9" w:rsidR="001B1086" w:rsidRPr="00756B9E" w:rsidDel="00CB1E99" w:rsidRDefault="002E10F9" w:rsidP="00B05573">
      <w:pPr>
        <w:pStyle w:val="Heading1"/>
        <w:rPr>
          <w:del w:id="45" w:author="Thea Lucille Knowles" w:date="2021-03-18T20:25:00Z"/>
        </w:rPr>
      </w:pPr>
      <w:del w:id="46" w:author="Thea Lucille Knowles" w:date="2021-03-18T20:25:00Z">
        <w:r w:rsidRPr="00756B9E" w:rsidDel="00CB1E99">
          <w:delText>Introduction</w:delText>
        </w:r>
        <w:bookmarkEnd w:id="0"/>
      </w:del>
    </w:p>
    <w:p w14:paraId="1D6591A0" w14:textId="14FBEC5E" w:rsidR="001B1086" w:rsidRPr="00756B9E" w:rsidDel="00CB1E99" w:rsidRDefault="002E10F9" w:rsidP="00B05573">
      <w:pPr>
        <w:pStyle w:val="FirstParagraph"/>
        <w:rPr>
          <w:del w:id="47" w:author="Thea Lucille Knowles" w:date="2021-03-18T20:25:00Z"/>
        </w:rPr>
      </w:pPr>
      <w:del w:id="48" w:author="Thea Lucille Knowles" w:date="2021-03-18T20:25:00Z">
        <w:r w:rsidRPr="00756B9E" w:rsidDel="00CB1E99">
          <w:delText>Improving speech intelligibility, i.e., the degree to which a spoken utterance is understood by a typical listener (Miller, 2013; Weismer, 2008; Yorkston, Strand, et al., 1996), is one of the primary goals of behavioral speech intervention for individuals with Parkinson’s disease</w:delText>
        </w:r>
        <w:r w:rsidR="004C7312" w:rsidRPr="00756B9E" w:rsidDel="00CB1E99">
          <w:delText xml:space="preserve"> (PD)</w:delText>
        </w:r>
        <w:r w:rsidRPr="00756B9E" w:rsidDel="00CB1E99">
          <w:delText xml:space="preserve"> and dysarthria (Duffy, 2019). The majority of people with PD will develop dysarthria at some point during the disease (Logemann et al., 1978; Mutch et al., 1986; Müller et al., 2001). For many individuals, global speech treatments, rather than system-specific treatments, are desirable to effect change at a broad level. Global speech targets, such as rate, loudness, prosody, or clarity, aim to affect multiple speech subsystems (Yorkston et al., 2007).</w:delText>
        </w:r>
      </w:del>
    </w:p>
    <w:p w14:paraId="5C906C5B" w14:textId="278E97DA" w:rsidR="001B1086" w:rsidRPr="00756B9E" w:rsidDel="00CB1E99" w:rsidRDefault="002E10F9" w:rsidP="00B05573">
      <w:pPr>
        <w:pStyle w:val="BodyText"/>
        <w:rPr>
          <w:del w:id="49" w:author="Thea Lucille Knowles" w:date="2021-03-18T20:25:00Z"/>
        </w:rPr>
      </w:pPr>
      <w:del w:id="50" w:author="Thea Lucille Knowles" w:date="2021-03-18T20:25:00Z">
        <w:r w:rsidRPr="00756B9E" w:rsidDel="00CB1E99">
          <w:delText xml:space="preserve">One such global treatment strategy is speech rate reduction. The goal of rate reduction is for the individual to learn to achieve a slower rate of speech more conducive to being understood when speaking (Duffy, 2013; Yorkston et al., 1990, 2007). Speech rate is an appealing treatment variable because it is highly modifiable (Blanchet &amp; Snyder, 2009; Yorkston et al., 1992), and rate reduction has successfully been demonstrated to improve speech intelligibility across multiple motor speech disorders (Yorkston et al., 2007), including </w:delText>
        </w:r>
        <w:r w:rsidR="00D9071F" w:rsidRPr="00756B9E" w:rsidDel="00CB1E99">
          <w:delText xml:space="preserve">hypokinetic dysarthria </w:delText>
        </w:r>
        <w:r w:rsidRPr="00756B9E" w:rsidDel="00CB1E99">
          <w:delText>in PD (Adams, 1994; Downie et al., 1981; Hammen et al., 1994; Hanson &amp; Metter, 1983; LeDorze et al., 1992; Martens et al., 2015; Yorkston et al., 1990). However, the efficacy of rate reduction in improving intelligibility in talkers with PD is not straightforward. Despite promising findings in earlier case and small group studies, several recent studies have demonstrated that many talkers with dysarthria do not exhibit improved intelligibility when they reduce their speech rates, and some may even worsen (Fletcher et al., 2017; Hall, 2013; Kuo et al., 2014; McAuliffe et al., 2017; Van Nuffelen et al., 2009, 2010).</w:delText>
        </w:r>
      </w:del>
    </w:p>
    <w:p w14:paraId="65B3F7BF" w14:textId="75A487B6" w:rsidR="00D9071F" w:rsidRPr="00756B9E" w:rsidDel="00CB1E99" w:rsidRDefault="002E10F9" w:rsidP="00B05573">
      <w:pPr>
        <w:pStyle w:val="BodyText"/>
        <w:rPr>
          <w:del w:id="51" w:author="Thea Lucille Knowles" w:date="2021-03-18T20:25:00Z"/>
        </w:rPr>
      </w:pPr>
      <w:del w:id="52" w:author="Thea Lucille Knowles" w:date="2021-03-18T20:25:00Z">
        <w:r w:rsidRPr="00756B9E" w:rsidDel="00CB1E99">
          <w:delText xml:space="preserve">It should be noted that goal of rate reduction interventions is not necessarily a </w:delText>
        </w:r>
        <w:r w:rsidRPr="00756B9E" w:rsidDel="00CB1E99">
          <w:rPr>
            <w:i/>
          </w:rPr>
          <w:delText>normal rate</w:delText>
        </w:r>
        <w:r w:rsidRPr="00756B9E" w:rsidDel="00CB1E99">
          <w:delText xml:space="preserve"> but rather </w:delText>
        </w:r>
        <w:r w:rsidRPr="00756B9E" w:rsidDel="00CB1E99">
          <w:rPr>
            <w:i/>
          </w:rPr>
          <w:delText>improved intelligibility</w:delText>
        </w:r>
        <w:r w:rsidRPr="00756B9E" w:rsidDel="00CB1E99">
          <w:delText>. Some individuals with PD demonstrate faster rates of speech (Darley et al., 1969</w:delText>
        </w:r>
        <w:r w:rsidR="00707C17" w:rsidRPr="00756B9E" w:rsidDel="00CB1E99">
          <w:delText>; Flint et al., 1992; McRae et al., 2002</w:delText>
        </w:r>
        <w:r w:rsidRPr="00756B9E" w:rsidDel="00CB1E99">
          <w:delText xml:space="preserve">), and it may be the case that such individuals may approach a more “normal” rate as a consequence of rate reduction. Individuals with PD may also demonstrate greater speech rate acceleration (i.e., progressively speeding up) compared to controls (Skodda &amp; Schlegel, 2008). </w:delText>
        </w:r>
        <w:r w:rsidR="00707C17" w:rsidRPr="00756B9E" w:rsidDel="00CB1E99">
          <w:delText>Other studies have reported slower rates of connected speech (Hsu et al., 2017; Mart</w:delText>
        </w:r>
        <w:r w:rsidR="003872B2" w:rsidRPr="00756B9E" w:rsidDel="00CB1E99">
          <w:delText>i</w:delText>
        </w:r>
        <w:r w:rsidR="00707C17" w:rsidRPr="00756B9E" w:rsidDel="00CB1E99">
          <w:delText xml:space="preserve">nez-Sánchez et al., 2016), and several studies have reported finding no group differences (or inconsistent differences) in speech rate of talkers with PD compared to healthy controls (Connor, Abbs, Cole, &amp; Gracco, 1989; Kleinow, Smith, &amp; Ramig, 2001; Ludlow, Connor, &amp; Bassich, 1987; Skodda &amp; Schlegel, 2008; Tjaden &amp; Wilding, 2004; Walsh &amp; Smith, 2012; Weismer et al., 2001). </w:delText>
        </w:r>
      </w:del>
    </w:p>
    <w:p w14:paraId="0CB231CF" w14:textId="552E19F0" w:rsidR="00713B1F" w:rsidRPr="00756B9E" w:rsidDel="00CB1E99" w:rsidRDefault="00713B1F" w:rsidP="00B05573">
      <w:pPr>
        <w:pStyle w:val="BodyText"/>
        <w:rPr>
          <w:del w:id="53" w:author="Thea Lucille Knowles" w:date="2021-03-18T20:25:00Z"/>
        </w:rPr>
      </w:pPr>
      <w:del w:id="54" w:author="Thea Lucille Knowles" w:date="2021-03-18T20:25:00Z">
        <w:r w:rsidRPr="00756B9E" w:rsidDel="00CB1E99">
          <w:delText xml:space="preserve">Yorkston et al. (1999) described the likelihood of a trade-off between speech accuracy and speech naturalness such that, for a given speaker with dysarthria, there may exist an intelligibility peak. Speaking </w:delText>
        </w:r>
        <w:r w:rsidRPr="00756B9E" w:rsidDel="00CB1E99">
          <w:rPr>
            <w:i/>
          </w:rPr>
          <w:delText>too</w:delText>
        </w:r>
        <w:r w:rsidRPr="00756B9E" w:rsidDel="00CB1E99">
          <w:delText xml:space="preserve"> slowly in relation to this hypothetical peak would result in poorer understanding because of compromised speech naturalness, whereas speaking too quickly would lead to imprecise articulation. Yorkston et al. (1999) asserted that the goal of speech rate modification intervention is to identify a target rate that “will allow an optimal level of intelligibility without degrading naturalness unnecessarily” (pp. 416).</w:delText>
        </w:r>
      </w:del>
    </w:p>
    <w:p w14:paraId="482569E0" w14:textId="6FE7EB44" w:rsidR="001B1086" w:rsidRPr="00756B9E" w:rsidDel="00CB1E99" w:rsidRDefault="002E10F9" w:rsidP="00B05573">
      <w:pPr>
        <w:pStyle w:val="BodyText"/>
        <w:rPr>
          <w:del w:id="55" w:author="Thea Lucille Knowles" w:date="2021-03-18T20:25:00Z"/>
        </w:rPr>
      </w:pPr>
      <w:del w:id="56" w:author="Thea Lucille Knowles" w:date="2021-03-18T20:25:00Z">
        <w:r w:rsidRPr="00756B9E" w:rsidDel="00CB1E99">
          <w:delText>The majority of studies that have explored intelligibility as a function of rate modification have done so by eliciting only one or two different rates (e.g., a “slow” and/or “fast” rate). The extent to which a speaker slows down (or speeds up) likely has a bearing on the extent to which intelligibility changes are noted. Two studies to date have demonstrated that slowing rates to 60% of speaker’s habitual rate led to substantial improvements in sentence intelligibility in speakers with hypokinetic dysarthria compared to slowing rates only to 80% of their habitual rate (Hammen et al., 1994; Yorkston et al., 1990).</w:delText>
        </w:r>
      </w:del>
    </w:p>
    <w:p w14:paraId="2713EB97" w14:textId="2C83F127" w:rsidR="00D9071F" w:rsidRPr="00756B9E" w:rsidDel="00CB1E99" w:rsidRDefault="002E10F9" w:rsidP="00B05573">
      <w:pPr>
        <w:pStyle w:val="FirstParagraph"/>
        <w:rPr>
          <w:del w:id="57" w:author="Thea Lucille Knowles" w:date="2021-03-18T20:25:00Z"/>
        </w:rPr>
      </w:pPr>
      <w:del w:id="58" w:author="Thea Lucille Knowles" w:date="2021-03-18T20:25:00Z">
        <w:r w:rsidRPr="00756B9E" w:rsidDel="00CB1E99">
          <w:delText xml:space="preserve">In their review of different rate control methods, Van Nuffelen et al. (2009) explored three rates of speech elicited via delayed auditory feedback (DAF). The authors found that slower rates of speech elicited tended to be associated with </w:delText>
        </w:r>
        <w:r w:rsidRPr="00756B9E" w:rsidDel="00CB1E99">
          <w:rPr>
            <w:i/>
          </w:rPr>
          <w:delText>lower</w:delText>
        </w:r>
        <w:r w:rsidRPr="00756B9E" w:rsidDel="00CB1E99">
          <w:delText xml:space="preserve"> intelligibility ratings. Their follow-up study further found that maximal rate reduction across different rate control methods was not necessarily associated with maximal intelligibility gains (Van Nuffelen et al., 2010).</w:delText>
        </w:r>
        <w:r w:rsidR="001264D4" w:rsidRPr="00756B9E" w:rsidDel="00CB1E99">
          <w:delText xml:space="preserve"> Relatedly, while faster speech has received considerably less focus in the literature, at least one study has demonstrated that faster-than-normal speech is not necessarily associated with reduced intelligibility in talkers with PD (Kuo et al., 2014), and it may even be associated with increased naturalness or acceptability in some cases (Dagenais et al., 2006; Logan et al., 2002; Sussman &amp; Tjaden, 2012).</w:delText>
        </w:r>
        <w:r w:rsidR="007B1853" w:rsidRPr="00756B9E" w:rsidDel="00CB1E99">
          <w:delText xml:space="preserve"> Perhaps given that faster speech is infrequently considered an appropriate </w:delText>
        </w:r>
        <w:r w:rsidR="000C51AC" w:rsidRPr="00756B9E" w:rsidDel="00CB1E99">
          <w:delText>clinical speech goal for talkers with dysarthria, there is a relatively wider body of literature on the mechanisms of fast speech in young, healthy talkers (e.g., Adams et al., 1993; Tjaden 2000; Miller et al., 1986).</w:delText>
        </w:r>
        <w:r w:rsidR="00D9071F" w:rsidRPr="00756B9E" w:rsidDel="00CB1E99">
          <w:delText xml:space="preserve"> The factors underlying changes in intelligibility as speech rate is adjusted by talkers with PD are still largely unknown.</w:delText>
        </w:r>
      </w:del>
    </w:p>
    <w:p w14:paraId="46E0DE67" w14:textId="40BD488B" w:rsidR="001B1086" w:rsidRPr="00756B9E" w:rsidDel="00CB1E99" w:rsidRDefault="002E10F9" w:rsidP="00B05573">
      <w:pPr>
        <w:pStyle w:val="BodyText"/>
        <w:rPr>
          <w:del w:id="59" w:author="Thea Lucille Knowles" w:date="2021-03-18T20:25:00Z"/>
        </w:rPr>
      </w:pPr>
      <w:del w:id="60" w:author="Thea Lucille Knowles" w:date="2021-03-18T20:25:00Z">
        <w:r w:rsidRPr="00756B9E" w:rsidDel="00CB1E99">
          <w:delText xml:space="preserve">Studies of speech rate modification in PD have exclusively elicited speech via read passages and have largely ignored spontaneous speech samples. Evidence suggests that structured speech tasks, such as reading, tend to be more intelligible than spontaneous speech in PD (Kempler &amp; Van Lancker, 2002; Kent, 1996; Weismer, 1984; Yorkston &amp; Beukelman, 1981; c.f. Bunton, 2008; Tjaden &amp; Wilding, 2011). Extemporaneous speech production is more ecologically valid, but is difficult to administer </w:delText>
        </w:r>
        <w:r w:rsidR="003443CB" w:rsidDel="00CB1E99">
          <w:delText xml:space="preserve">in a </w:delText>
        </w:r>
        <w:r w:rsidRPr="00756B9E" w:rsidDel="00CB1E99">
          <w:delText>control</w:delText>
        </w:r>
        <w:r w:rsidR="003443CB" w:rsidDel="00CB1E99">
          <w:delText>led manner</w:delText>
        </w:r>
        <w:r w:rsidRPr="00756B9E" w:rsidDel="00CB1E99">
          <w:delText xml:space="preserve"> across speakers. Given that the goal of behavioral speech therapy, regardless of the method employed, is to improve communication in the context of daily life, there is a need to better understand the impact of rate modification on more extemporaneous speech in spite of the challenges.</w:delText>
        </w:r>
      </w:del>
    </w:p>
    <w:p w14:paraId="66351489" w14:textId="33344A3D" w:rsidR="001264D4" w:rsidRPr="00756B9E" w:rsidDel="00CB1E99" w:rsidRDefault="001264D4" w:rsidP="00B05573">
      <w:pPr>
        <w:pStyle w:val="BodyText"/>
        <w:rPr>
          <w:del w:id="61" w:author="Thea Lucille Knowles" w:date="2021-03-18T20:25:00Z"/>
        </w:rPr>
      </w:pPr>
      <w:del w:id="62" w:author="Thea Lucille Knowles" w:date="2021-03-18T20:25:00Z">
        <w:r w:rsidRPr="00756B9E" w:rsidDel="00CB1E99">
          <w:delText>Another notable omission in the literature on speech rate modifications in talkers with PD is the inclusion of individuals undergoing DBS therapy.</w:delText>
        </w:r>
        <w:r w:rsidR="003D788B" w:rsidRPr="00756B9E" w:rsidDel="00CB1E99">
          <w:delText xml:space="preserve"> Talkers with DBS are often excluded from clinical speech studies given the variability in their speech outcomes.</w:delText>
        </w:r>
        <w:r w:rsidRPr="00756B9E" w:rsidDel="00CB1E99">
          <w:delText xml:space="preserve"> </w:delText>
        </w:r>
        <w:r w:rsidR="00FF71F2" w:rsidRPr="00756B9E" w:rsidDel="00CB1E99">
          <w:delText>Standard pharmaceutical interventions (i.e., levodopa) tend to exhibit little to no effect on speech (Spencer et al., 2009; c.f. Cushnie-Sparrow et al., 2018; Im et al., 2018), while DBS is associated with further speech impairment in many individuals (Aldridge et al., 2016).</w:delText>
        </w:r>
        <w:r w:rsidRPr="00756B9E" w:rsidDel="00CB1E99">
          <w:delText xml:space="preserve">This is a crucial group to consider for the following reasons. </w:delText>
        </w:r>
        <w:r w:rsidR="00FF71F2" w:rsidRPr="00756B9E" w:rsidDel="00CB1E99">
          <w:delText xml:space="preserve">Speech impairment following DBS is often marked by declines in speech intelligibility </w:delText>
        </w:r>
        <w:r w:rsidRPr="00756B9E" w:rsidDel="00CB1E99">
          <w:delText>(Aldridge et al., 2016).</w:delText>
        </w:r>
        <w:r w:rsidR="003D788B" w:rsidRPr="00756B9E" w:rsidDel="00CB1E99">
          <w:delText xml:space="preserve"> </w:delText>
        </w:r>
        <w:r w:rsidRPr="00756B9E" w:rsidDel="00CB1E99">
          <w:delText>The increasing popularity of DBS</w:delText>
        </w:r>
        <w:r w:rsidR="003D788B" w:rsidRPr="00756B9E" w:rsidDel="00CB1E99">
          <w:delText xml:space="preserve">, especially since it was recently approved for use in earlier stages of PD with promising </w:delText>
        </w:r>
        <w:r w:rsidR="00FF71F2" w:rsidRPr="00756B9E" w:rsidDel="00CB1E99">
          <w:delText xml:space="preserve">implications for </w:delText>
        </w:r>
        <w:r w:rsidR="003D788B" w:rsidRPr="00756B9E" w:rsidDel="00CB1E99">
          <w:delText xml:space="preserve">gross motor </w:delText>
        </w:r>
        <w:r w:rsidR="00FF71F2" w:rsidRPr="00756B9E" w:rsidDel="00CB1E99">
          <w:delText xml:space="preserve">symptoms </w:delText>
        </w:r>
        <w:r w:rsidR="003D788B" w:rsidRPr="00756B9E" w:rsidDel="00CB1E99">
          <w:delText xml:space="preserve">(Hacker et al., 2020) suggests that this </w:delText>
        </w:r>
        <w:r w:rsidR="00FF71F2" w:rsidRPr="00756B9E" w:rsidDel="00CB1E99">
          <w:delText>subgroup</w:delText>
        </w:r>
        <w:r w:rsidR="003D788B" w:rsidRPr="00756B9E" w:rsidDel="00CB1E99">
          <w:delText xml:space="preserve"> will continue to grow as a population served by speech-language pathologists.  Therefore, a better understanding of not only the characteristics of speech production following DBS, but characteristics in respo</w:delText>
        </w:r>
      </w:del>
      <w:del w:id="63" w:author="Thea Lucille Knowles" w:date="2021-03-03T17:35:00Z">
        <w:r w:rsidR="003D788B" w:rsidRPr="00756B9E" w:rsidDel="00FA4C87">
          <w:delText>nd</w:delText>
        </w:r>
      </w:del>
      <w:del w:id="64" w:author="Thea Lucille Knowles" w:date="2021-03-18T20:25:00Z">
        <w:r w:rsidR="003D788B" w:rsidRPr="00756B9E" w:rsidDel="00CB1E99">
          <w:delText xml:space="preserve"> to behavioral speech adjustments </w:delText>
        </w:r>
        <w:r w:rsidR="00887CD9" w:rsidRPr="00756B9E" w:rsidDel="00CB1E99">
          <w:delText>is</w:delText>
        </w:r>
        <w:r w:rsidR="003D788B" w:rsidRPr="00756B9E" w:rsidDel="00CB1E99">
          <w:delText xml:space="preserve"> necessary to inform clinical decision making. </w:delText>
        </w:r>
        <w:r w:rsidRPr="00756B9E" w:rsidDel="00CB1E99">
          <w:delText xml:space="preserve"> </w:delText>
        </w:r>
        <w:r w:rsidR="00E57D97" w:rsidRPr="00756B9E" w:rsidDel="00CB1E99">
          <w:delText>How talkers with DBS respond to rate adjustments is not presently known.</w:delText>
        </w:r>
      </w:del>
    </w:p>
    <w:p w14:paraId="703376C4" w14:textId="26B3BE58" w:rsidR="004C7312" w:rsidRPr="00B862ED" w:rsidDel="00CB1E99" w:rsidRDefault="004C7312" w:rsidP="00B05573">
      <w:pPr>
        <w:pStyle w:val="Heading2"/>
        <w:rPr>
          <w:del w:id="65" w:author="Thea Lucille Knowles" w:date="2021-03-18T20:25:00Z"/>
        </w:rPr>
      </w:pPr>
      <w:del w:id="66" w:author="Thea Lucille Knowles" w:date="2021-03-18T20:25:00Z">
        <w:r w:rsidRPr="00B862ED" w:rsidDel="00CB1E99">
          <w:delText xml:space="preserve">Summary and rationale </w:delText>
        </w:r>
        <w:r w:rsidRPr="00756B9E" w:rsidDel="00CB1E99">
          <w:delText>for the current study</w:delText>
        </w:r>
      </w:del>
    </w:p>
    <w:p w14:paraId="76E60BAA" w14:textId="6E62027F" w:rsidR="001264D4" w:rsidRPr="00756B9E" w:rsidDel="00CB1E99" w:rsidRDefault="004C7312" w:rsidP="00B05573">
      <w:pPr>
        <w:pStyle w:val="BodyText"/>
        <w:rPr>
          <w:del w:id="67" w:author="Thea Lucille Knowles" w:date="2021-03-18T20:25:00Z"/>
        </w:rPr>
      </w:pPr>
      <w:del w:id="68" w:author="Thea Lucille Knowles" w:date="2021-03-18T20:25:00Z">
        <w:r w:rsidRPr="00756B9E" w:rsidDel="00CB1E99">
          <w:delText>In summary, previous work has demonstrated that rate reduction may be an effective treatment for some talkers with PD and dysarthria, but not for others.</w:delText>
        </w:r>
        <w:r w:rsidR="004405B3" w:rsidRPr="00756B9E" w:rsidDel="00CB1E99">
          <w:delText xml:space="preserve"> Three main gaps in the literature have been identified that may aid in better understanding the benefits and limitations of using rate modification in speech treatment with this population. First, studies have typically explored a small number of rate adjustments, but little is known about how speech and speech intelligibility may vary across a wider range of modified rate targets (e.g., very slow to very fast). Second, </w:delText>
        </w:r>
        <w:r w:rsidR="00FF71F2" w:rsidRPr="00756B9E" w:rsidDel="00CB1E99">
          <w:delText>no studies have as of yet quantified the impact of rate modifications on more naturalistic, ecologically-valid speech tasks, i.e., spontaneous speech</w:delText>
        </w:r>
        <w:r w:rsidR="004405B3" w:rsidRPr="00756B9E" w:rsidDel="00CB1E99">
          <w:delText>.</w:delText>
        </w:r>
        <w:r w:rsidR="00FF71F2" w:rsidRPr="00756B9E" w:rsidDel="00CB1E99">
          <w:delText xml:space="preserve"> Eliciting such speech necessitates the use of voluntary (i.e., non-rigid) rate modification techniques, such as magnitude production.</w:delText>
        </w:r>
        <w:r w:rsidR="004405B3" w:rsidRPr="00756B9E" w:rsidDel="00CB1E99">
          <w:delText xml:space="preserve"> Lastly,</w:delText>
        </w:r>
        <w:r w:rsidR="00FF71F2" w:rsidRPr="00756B9E" w:rsidDel="00CB1E99">
          <w:delText xml:space="preserve"> talkers with PD and DBS have previously been excluded from studies of rate modification, despite the increasing prevalence of this form of intervention and its association with further speech decline</w:delText>
        </w:r>
        <w:r w:rsidR="00E259C8" w:rsidRPr="00756B9E" w:rsidDel="00CB1E99">
          <w:delText>.</w:delText>
        </w:r>
        <w:r w:rsidR="004405B3" w:rsidRPr="00756B9E" w:rsidDel="00CB1E99">
          <w:delText xml:space="preserve"> </w:delText>
        </w:r>
        <w:r w:rsidR="002E10F9" w:rsidRPr="00756B9E" w:rsidDel="00CB1E99">
          <w:delText xml:space="preserve">Studies of rate manipulation that encapsulate a wider </w:delText>
        </w:r>
        <w:r w:rsidR="00217B6E" w:rsidDel="00CB1E99">
          <w:delText>range</w:delText>
        </w:r>
        <w:r w:rsidR="00217B6E" w:rsidRPr="00756B9E" w:rsidDel="00CB1E99">
          <w:delText xml:space="preserve"> </w:delText>
        </w:r>
        <w:r w:rsidR="002E10F9" w:rsidRPr="00756B9E" w:rsidDel="00CB1E99">
          <w:delText>of speech rates</w:delText>
        </w:r>
        <w:r w:rsidR="00FF71F2" w:rsidRPr="00756B9E" w:rsidDel="00CB1E99">
          <w:delText xml:space="preserve">, </w:delText>
        </w:r>
        <w:r w:rsidR="002E10F9" w:rsidRPr="00756B9E" w:rsidDel="00CB1E99">
          <w:delText>speech tasks</w:delText>
        </w:r>
        <w:r w:rsidR="00FF71F2" w:rsidRPr="00756B9E" w:rsidDel="00CB1E99">
          <w:delText xml:space="preserve">, and speakers </w:delText>
        </w:r>
        <w:r w:rsidR="002E10F9" w:rsidRPr="00756B9E" w:rsidDel="00CB1E99">
          <w:delText xml:space="preserve">have the power to inform researchers on 1) the extent to which modifying rate impacts the intelligibility of an utterance, 2) the kinds of changes that occur when speech rate is increased or decreased, and 3) how variations in these changes affect </w:delText>
        </w:r>
        <w:r w:rsidR="004405B3" w:rsidRPr="00756B9E" w:rsidDel="00CB1E99">
          <w:delText xml:space="preserve">distinct dysarthric </w:delText>
        </w:r>
        <w:r w:rsidR="002E10F9" w:rsidRPr="00756B9E" w:rsidDel="00CB1E99">
          <w:delText xml:space="preserve">speaker groups and across individual speakers. Given the variability and occasional improvements in speech outcomes associated with faster speech, this too merits further investigation for this population. </w:delText>
        </w:r>
      </w:del>
    </w:p>
    <w:p w14:paraId="3BC0E5F7" w14:textId="70C08144" w:rsidR="001B1086" w:rsidRPr="00756B9E" w:rsidDel="00CB1E99" w:rsidRDefault="002E10F9" w:rsidP="00B05573">
      <w:pPr>
        <w:pStyle w:val="BodyText"/>
        <w:rPr>
          <w:del w:id="69" w:author="Thea Lucille Knowles" w:date="2021-03-18T20:25:00Z"/>
        </w:rPr>
      </w:pPr>
      <w:del w:id="70" w:author="Thea Lucille Knowles" w:date="2021-03-18T20:25:00Z">
        <w:r w:rsidRPr="00756B9E" w:rsidDel="00CB1E99">
          <w:delText>Determining the precise changes that occur for these speakers across a range speech tasks and speech rates will permit researchers to better understand the specific differences that lead to optimal speech intelligibility and how these targets are achieved</w:delText>
        </w:r>
        <w:r w:rsidR="004405B3" w:rsidRPr="00756B9E" w:rsidDel="00CB1E99">
          <w:delText xml:space="preserve">, as well aiding in the advancement of </w:delText>
        </w:r>
        <w:r w:rsidR="00870624" w:rsidRPr="00756B9E" w:rsidDel="00CB1E99">
          <w:delText>theoretical models of speech production in PD.</w:delText>
        </w:r>
      </w:del>
    </w:p>
    <w:p w14:paraId="1316D741" w14:textId="66AD3BEA" w:rsidR="001B1086" w:rsidRPr="00756B9E" w:rsidDel="00CB1E99" w:rsidRDefault="002E10F9" w:rsidP="00B05573">
      <w:pPr>
        <w:pStyle w:val="FirstParagraph"/>
        <w:rPr>
          <w:del w:id="71" w:author="Thea Lucille Knowles" w:date="2021-03-18T20:25:00Z"/>
        </w:rPr>
      </w:pPr>
      <w:del w:id="72" w:author="Thea Lucille Knowles" w:date="2021-03-18T20:25:00Z">
        <w:r w:rsidRPr="00756B9E" w:rsidDel="00CB1E99">
          <w:delText xml:space="preserve">The purpose of the current study is to identify changes in speech intelligibility in </w:delText>
        </w:r>
        <w:r w:rsidR="00707C17" w:rsidRPr="00756B9E" w:rsidDel="00CB1E99">
          <w:delText xml:space="preserve">two cohorts of talkers with </w:delText>
        </w:r>
        <w:r w:rsidRPr="00756B9E" w:rsidDel="00CB1E99">
          <w:delText>PD</w:delText>
        </w:r>
        <w:r w:rsidR="00707C17" w:rsidRPr="00756B9E" w:rsidDel="00CB1E99">
          <w:delText xml:space="preserve"> (those with and without deep brain stimulation)</w:delText>
        </w:r>
        <w:r w:rsidRPr="00756B9E" w:rsidDel="00CB1E99">
          <w:delText xml:space="preserve"> across a broad </w:delText>
        </w:r>
        <w:r w:rsidR="0070293A" w:rsidDel="00CB1E99">
          <w:delText>range</w:delText>
        </w:r>
        <w:r w:rsidR="0070293A" w:rsidRPr="00756B9E" w:rsidDel="00CB1E99">
          <w:delText xml:space="preserve"> </w:delText>
        </w:r>
        <w:r w:rsidRPr="00756B9E" w:rsidDel="00CB1E99">
          <w:delText xml:space="preserve">of </w:delText>
        </w:r>
        <w:r w:rsidR="0070293A" w:rsidDel="00CB1E99">
          <w:delText xml:space="preserve">categorical </w:delText>
        </w:r>
        <w:r w:rsidRPr="00756B9E" w:rsidDel="00CB1E99">
          <w:delText>speech rate alterations in 1) read sentences and 2) extemporaneous speech (monologues).</w:delText>
        </w:r>
      </w:del>
    </w:p>
    <w:p w14:paraId="6E4C9ED2" w14:textId="2164DA2D" w:rsidR="001B1086" w:rsidRPr="00756B9E" w:rsidDel="00CB1E99" w:rsidRDefault="002E10F9" w:rsidP="00B05573">
      <w:pPr>
        <w:pStyle w:val="Heading2"/>
        <w:rPr>
          <w:del w:id="73" w:author="Thea Lucille Knowles" w:date="2021-03-18T20:25:00Z"/>
        </w:rPr>
      </w:pPr>
      <w:bookmarkStart w:id="74" w:name="primary-research-questions"/>
      <w:del w:id="75" w:author="Thea Lucille Knowles" w:date="2021-03-18T20:25:00Z">
        <w:r w:rsidRPr="00756B9E" w:rsidDel="00CB1E99">
          <w:delText>Primary Research Questions</w:delText>
        </w:r>
        <w:bookmarkEnd w:id="74"/>
      </w:del>
    </w:p>
    <w:p w14:paraId="0C75BFB3" w14:textId="7F55B321" w:rsidR="001B1086" w:rsidRPr="00756B9E" w:rsidDel="00CB1E99" w:rsidRDefault="00FF71F2" w:rsidP="00B05573">
      <w:pPr>
        <w:pStyle w:val="FirstParagraph"/>
        <w:rPr>
          <w:del w:id="76" w:author="Thea Lucille Knowles" w:date="2021-03-18T20:25:00Z"/>
        </w:rPr>
      </w:pPr>
      <w:del w:id="77" w:author="Thea Lucille Knowles" w:date="2021-03-18T20:25:00Z">
        <w:r w:rsidRPr="00756B9E" w:rsidDel="00CB1E99">
          <w:delText>Given the above,</w:delText>
        </w:r>
        <w:r w:rsidR="002E10F9" w:rsidRPr="00756B9E" w:rsidDel="00CB1E99">
          <w:delText xml:space="preserve"> this paper aims to address</w:delText>
        </w:r>
        <w:r w:rsidRPr="00756B9E" w:rsidDel="00CB1E99">
          <w:delText xml:space="preserve"> the three following research questions</w:delText>
        </w:r>
        <w:r w:rsidR="002E10F9" w:rsidRPr="00756B9E" w:rsidDel="00CB1E99">
          <w:delText>:</w:delText>
        </w:r>
      </w:del>
    </w:p>
    <w:p w14:paraId="1C47EE9A" w14:textId="4AF1DAA9" w:rsidR="001B1086" w:rsidRPr="00756B9E" w:rsidDel="00CB1E99" w:rsidRDefault="000C51AC" w:rsidP="00B05573">
      <w:pPr>
        <w:pStyle w:val="Compact"/>
        <w:numPr>
          <w:ilvl w:val="0"/>
          <w:numId w:val="15"/>
        </w:numPr>
        <w:rPr>
          <w:del w:id="78" w:author="Thea Lucille Knowles" w:date="2021-03-18T20:25:00Z"/>
        </w:rPr>
      </w:pPr>
      <w:del w:id="79" w:author="Thea Lucille Knowles" w:date="2021-03-18T20:25:00Z">
        <w:r w:rsidRPr="00756B9E" w:rsidDel="00CB1E99">
          <w:delText>Compared to speech produced at habitual rates, h</w:delText>
        </w:r>
        <w:r w:rsidR="002E10F9" w:rsidRPr="00756B9E" w:rsidDel="00CB1E99">
          <w:delText xml:space="preserve">ow does speech intelligibility change </w:delText>
        </w:r>
        <w:r w:rsidR="00261B57" w:rsidDel="00CB1E99">
          <w:delText>across a range</w:delText>
        </w:r>
        <w:r w:rsidR="002E10F9" w:rsidRPr="00756B9E" w:rsidDel="00CB1E99">
          <w:delText xml:space="preserve"> of </w:delText>
        </w:r>
        <w:r w:rsidR="00261B57" w:rsidDel="00CB1E99">
          <w:delText xml:space="preserve">categorically modified </w:delText>
        </w:r>
        <w:r w:rsidR="002E10F9" w:rsidRPr="00756B9E" w:rsidDel="00CB1E99">
          <w:delText>speech rates from very slow to very fast?</w:delText>
        </w:r>
        <w:r w:rsidR="00250041" w:rsidRPr="00756B9E" w:rsidDel="00CB1E99">
          <w:delText xml:space="preserve"> </w:delText>
        </w:r>
      </w:del>
    </w:p>
    <w:p w14:paraId="0E9942BF" w14:textId="06B25129" w:rsidR="001B1086" w:rsidRPr="00756B9E" w:rsidDel="00CB1E99" w:rsidRDefault="002E10F9" w:rsidP="00B05573">
      <w:pPr>
        <w:pStyle w:val="Compact"/>
        <w:numPr>
          <w:ilvl w:val="0"/>
          <w:numId w:val="15"/>
        </w:numPr>
        <w:rPr>
          <w:del w:id="80" w:author="Thea Lucille Knowles" w:date="2021-03-18T20:25:00Z"/>
        </w:rPr>
      </w:pPr>
      <w:del w:id="81" w:author="Thea Lucille Knowles" w:date="2021-03-18T20:25:00Z">
        <w:r w:rsidRPr="00756B9E" w:rsidDel="00CB1E99">
          <w:delText>What differences emerge in talkers with PD and DBS compared to those with PD receiving standard pharmaceutical intervention</w:delText>
        </w:r>
        <w:r w:rsidR="000C51AC" w:rsidRPr="00756B9E" w:rsidDel="00CB1E99">
          <w:delText xml:space="preserve"> </w:delText>
        </w:r>
        <w:r w:rsidR="00261B57" w:rsidDel="00CB1E99">
          <w:delText>across a range of</w:delText>
        </w:r>
        <w:r w:rsidR="000C51AC" w:rsidRPr="00756B9E" w:rsidDel="00CB1E99">
          <w:delText xml:space="preserve"> speech rate</w:delText>
        </w:r>
        <w:r w:rsidR="00261B57" w:rsidDel="00CB1E99">
          <w:delText>s</w:delText>
        </w:r>
        <w:r w:rsidR="000C51AC" w:rsidRPr="00756B9E" w:rsidDel="00CB1E99">
          <w:delText>, and how do these differences compare to younger and older healthy talkers</w:delText>
        </w:r>
        <w:r w:rsidRPr="00756B9E" w:rsidDel="00CB1E99">
          <w:delText>?</w:delText>
        </w:r>
      </w:del>
    </w:p>
    <w:p w14:paraId="28A240BA" w14:textId="62D493D3" w:rsidR="001B1086" w:rsidRPr="00756B9E" w:rsidDel="00CB1E99" w:rsidRDefault="002E10F9" w:rsidP="00B05573">
      <w:pPr>
        <w:pStyle w:val="Compact"/>
        <w:numPr>
          <w:ilvl w:val="0"/>
          <w:numId w:val="15"/>
        </w:numPr>
        <w:rPr>
          <w:del w:id="82" w:author="Thea Lucille Knowles" w:date="2021-03-18T20:25:00Z"/>
        </w:rPr>
      </w:pPr>
      <w:del w:id="83" w:author="Thea Lucille Knowles" w:date="2021-03-18T20:25:00Z">
        <w:r w:rsidRPr="00756B9E" w:rsidDel="00CB1E99">
          <w:delText xml:space="preserve">How is intelligibility across such a </w:delText>
        </w:r>
        <w:r w:rsidR="00261B57" w:rsidDel="00CB1E99">
          <w:delText xml:space="preserve">range of </w:delText>
        </w:r>
        <w:r w:rsidR="001269F0" w:rsidDel="00CB1E99">
          <w:delText xml:space="preserve">modified </w:delText>
        </w:r>
        <w:r w:rsidR="00261B57" w:rsidDel="00CB1E99">
          <w:delText xml:space="preserve">speaking rates </w:delText>
        </w:r>
        <w:r w:rsidRPr="00756B9E" w:rsidDel="00CB1E99">
          <w:delText>affected across read sentences and spontaneous monologues?</w:delText>
        </w:r>
      </w:del>
    </w:p>
    <w:p w14:paraId="71560D1A" w14:textId="4BC4D67A" w:rsidR="001B1086" w:rsidRPr="00756B9E" w:rsidDel="00CB1E99" w:rsidRDefault="002E10F9" w:rsidP="00B05573">
      <w:pPr>
        <w:pStyle w:val="Heading1"/>
        <w:rPr>
          <w:del w:id="84" w:author="Thea Lucille Knowles" w:date="2021-03-18T20:25:00Z"/>
        </w:rPr>
      </w:pPr>
      <w:bookmarkStart w:id="85" w:name="methods"/>
      <w:del w:id="86" w:author="Thea Lucille Knowles" w:date="2021-03-18T20:25:00Z">
        <w:r w:rsidRPr="00756B9E" w:rsidDel="00CB1E99">
          <w:delText>Methods</w:delText>
        </w:r>
        <w:bookmarkEnd w:id="85"/>
      </w:del>
    </w:p>
    <w:p w14:paraId="43839E1D" w14:textId="3096FF75" w:rsidR="004B58E5" w:rsidRPr="006A2CDA" w:rsidDel="00CB1E99" w:rsidRDefault="004B58E5" w:rsidP="00B05573">
      <w:pPr>
        <w:pStyle w:val="Heading2"/>
        <w:rPr>
          <w:del w:id="87" w:author="Thea Lucille Knowles" w:date="2021-03-18T20:25:00Z"/>
          <w:b w:val="0"/>
          <w:bCs w:val="0"/>
        </w:rPr>
      </w:pPr>
      <w:bookmarkStart w:id="88" w:name="speech-production-experiment"/>
      <w:del w:id="89" w:author="Thea Lucille Knowles" w:date="2021-03-18T20:25:00Z">
        <w:r w:rsidRPr="00756B9E" w:rsidDel="00CB1E99">
          <w:rPr>
            <w:b w:val="0"/>
            <w:bCs w:val="0"/>
          </w:rPr>
          <w:delText>The study was approved by the Health Sciences Research Ethics Board at Western University and the Lawson Health Research Institute. All participants provided informed written consent.</w:delText>
        </w:r>
      </w:del>
    </w:p>
    <w:p w14:paraId="0D41A326" w14:textId="5605BABB" w:rsidR="001B1086" w:rsidRPr="00756B9E" w:rsidDel="00CB1E99" w:rsidRDefault="002E10F9" w:rsidP="00B05573">
      <w:pPr>
        <w:pStyle w:val="Heading2"/>
        <w:rPr>
          <w:del w:id="90" w:author="Thea Lucille Knowles" w:date="2021-03-18T20:25:00Z"/>
        </w:rPr>
      </w:pPr>
      <w:del w:id="91" w:author="Thea Lucille Knowles" w:date="2021-03-18T20:25:00Z">
        <w:r w:rsidRPr="00756B9E" w:rsidDel="00CB1E99">
          <w:delText>Speech production experiment</w:delText>
        </w:r>
        <w:bookmarkEnd w:id="88"/>
      </w:del>
    </w:p>
    <w:p w14:paraId="2A1C904B" w14:textId="1697F777" w:rsidR="001B1086" w:rsidRPr="00756B9E" w:rsidDel="00CB1E99" w:rsidRDefault="002E10F9" w:rsidP="00B05573">
      <w:pPr>
        <w:pStyle w:val="Heading3"/>
        <w:rPr>
          <w:del w:id="92" w:author="Thea Lucille Knowles" w:date="2021-03-18T20:25:00Z"/>
        </w:rPr>
      </w:pPr>
      <w:bookmarkStart w:id="93" w:name="speaker-participants"/>
      <w:del w:id="94" w:author="Thea Lucille Knowles" w:date="2021-03-18T20:25:00Z">
        <w:r w:rsidRPr="00756B9E" w:rsidDel="00CB1E99">
          <w:delText>Speaker participants</w:delText>
        </w:r>
        <w:bookmarkEnd w:id="93"/>
      </w:del>
    </w:p>
    <w:p w14:paraId="24D85C86" w14:textId="0580B5AA" w:rsidR="001B1086" w:rsidRPr="00756B9E" w:rsidDel="00CB1E99" w:rsidRDefault="002E10F9" w:rsidP="00B05573">
      <w:pPr>
        <w:pStyle w:val="FirstParagraph"/>
        <w:rPr>
          <w:del w:id="95" w:author="Thea Lucille Knowles" w:date="2021-03-18T20:25:00Z"/>
        </w:rPr>
      </w:pPr>
      <w:del w:id="96" w:author="Thea Lucille Knowles" w:date="2021-03-18T20:25:00Z">
        <w:r w:rsidRPr="00756B9E" w:rsidDel="00CB1E99">
          <w:delText xml:space="preserve">Four participant groups were included in the final study for a grand total of 51 speakers: 1) younger healthy controls (YC: n = 17, under 35 years of age; 9 male), 2) older healthy control participants (OC; n = 17, 56 - 82 years of age; 11 male), 3) people with PD and dysarthria who were receiving standard pharmaceutical interventions (PD-Med; n = 22, 18 male), and 4) people with PD who had undergone </w:delText>
        </w:r>
        <w:r w:rsidR="000B4A1B" w:rsidRPr="00756B9E" w:rsidDel="00CB1E99">
          <w:delText xml:space="preserve">bilateral </w:delText>
        </w:r>
        <w:r w:rsidRPr="00756B9E" w:rsidDel="00CB1E99">
          <w:delText>STN-DBS surgery (PD-DBS; n = 1</w:delText>
        </w:r>
        <w:r w:rsidR="009F759A" w:rsidRPr="00756B9E" w:rsidDel="00CB1E99">
          <w:delText>3</w:delText>
        </w:r>
        <w:r w:rsidRPr="00756B9E" w:rsidDel="00CB1E99">
          <w:delText>, 1</w:delText>
        </w:r>
        <w:r w:rsidR="009A7773" w:rsidRPr="00756B9E" w:rsidDel="00CB1E99">
          <w:delText>1</w:delText>
        </w:r>
        <w:r w:rsidRPr="00756B9E" w:rsidDel="00CB1E99">
          <w:delText xml:space="preserve"> male). PD-DBS participants were also taking titrated doses of anti-parkinsonian medication</w:delText>
        </w:r>
        <w:r w:rsidR="003E7E7F" w:rsidRPr="00756B9E" w:rsidDel="00CB1E99">
          <w:rPr>
            <w:rStyle w:val="FootnoteReference"/>
          </w:rPr>
          <w:footnoteReference w:id="1"/>
        </w:r>
        <w:r w:rsidRPr="00756B9E" w:rsidDel="00CB1E99">
          <w:delText xml:space="preserve">. Participant information for the PD groups </w:delText>
        </w:r>
        <w:r w:rsidR="009F759A" w:rsidRPr="00756B9E" w:rsidDel="00CB1E99">
          <w:delText xml:space="preserve">is </w:delText>
        </w:r>
        <w:r w:rsidRPr="00756B9E" w:rsidDel="00CB1E99">
          <w:delText xml:space="preserve">reported in Table 1 and Table 2. All participants were native or near-native speakers of North American English and had self-reported adequate vision or corrected vision for reading print.   All but the YC participants underwent a 40 dB SPL hearing screening at 0.5, 1, 2, and 4 kHz unless they wore hearing aids. All YC participants self-reported normal hearing. All OC, PD-Med, and PD-DBS participants completed the Montreal Cognitive Assessment (MoCA). Participants were not, however, excluded on the basis of hearing or cognitive status. Two OC, four PD-Med, and two PD-DBS participants reported wearing dentures. </w:delText>
        </w:r>
      </w:del>
    </w:p>
    <w:p w14:paraId="3658C44C" w14:textId="446A1AE5" w:rsidR="00061E3B" w:rsidDel="00CB1E99" w:rsidRDefault="002E10F9" w:rsidP="00A80F22">
      <w:pPr>
        <w:pStyle w:val="BodyText"/>
        <w:rPr>
          <w:del w:id="99" w:author="Thea Lucille Knowles" w:date="2021-03-18T20:25:00Z"/>
        </w:rPr>
      </w:pPr>
      <w:del w:id="100" w:author="Thea Lucille Knowles" w:date="2021-03-18T20:25:00Z">
        <w:r w:rsidRPr="00756B9E" w:rsidDel="00CB1E99">
          <w:delText>Participants in the two PD cohorts were deemed eligible if they had 1) received a diagnosis of Parkinson’s disease at least one year prior</w:delText>
        </w:r>
        <w:r w:rsidR="00683EFD" w:rsidRPr="00756B9E" w:rsidDel="00CB1E99">
          <w:delText xml:space="preserve">, by an expert clinician in movement disorders (MJ) using current diagnostic criteria </w:delText>
        </w:r>
        <w:r w:rsidR="00683EFD" w:rsidRPr="007E4128" w:rsidDel="00CB1E99">
          <w:rPr>
            <w:highlight w:val="yellow"/>
            <w:rPrChange w:id="101" w:author="Thea Lucille Knowles" w:date="2021-03-12T14:04:00Z">
              <w:rPr/>
            </w:rPrChange>
          </w:rPr>
          <w:delText>(Pot</w:delText>
        </w:r>
      </w:del>
      <w:del w:id="102" w:author="Thea Lucille Knowles" w:date="2021-03-12T14:04:00Z">
        <w:r w:rsidR="00683EFD" w:rsidRPr="007E4128" w:rsidDel="007E4128">
          <w:rPr>
            <w:highlight w:val="yellow"/>
            <w:rPrChange w:id="103" w:author="Thea Lucille Knowles" w:date="2021-03-12T14:04:00Z">
              <w:rPr/>
            </w:rPrChange>
          </w:rPr>
          <w:delText>s</w:delText>
        </w:r>
      </w:del>
      <w:del w:id="104" w:author="Thea Lucille Knowles" w:date="2021-03-18T20:25:00Z">
        <w:r w:rsidR="00683EFD" w:rsidRPr="007E4128" w:rsidDel="00CB1E99">
          <w:rPr>
            <w:highlight w:val="yellow"/>
            <w:rPrChange w:id="105" w:author="Thea Lucille Knowles" w:date="2021-03-12T14:04:00Z">
              <w:rPr/>
            </w:rPrChange>
          </w:rPr>
          <w:delText xml:space="preserve">uma et </w:delText>
        </w:r>
        <w:commentRangeStart w:id="106"/>
        <w:r w:rsidR="00683EFD" w:rsidRPr="007E4128" w:rsidDel="00CB1E99">
          <w:rPr>
            <w:highlight w:val="yellow"/>
            <w:rPrChange w:id="107" w:author="Thea Lucille Knowles" w:date="2021-03-12T14:04:00Z">
              <w:rPr/>
            </w:rPrChange>
          </w:rPr>
          <w:delText>al</w:delText>
        </w:r>
        <w:commentRangeEnd w:id="106"/>
        <w:r w:rsidR="007E4128" w:rsidDel="00CB1E99">
          <w:rPr>
            <w:rStyle w:val="CommentReference"/>
          </w:rPr>
          <w:commentReference w:id="106"/>
        </w:r>
        <w:r w:rsidR="00683EFD" w:rsidRPr="007E4128" w:rsidDel="00CB1E99">
          <w:rPr>
            <w:highlight w:val="yellow"/>
            <w:rPrChange w:id="108" w:author="Thea Lucille Knowles" w:date="2021-03-12T14:04:00Z">
              <w:rPr/>
            </w:rPrChange>
          </w:rPr>
          <w:delText>., 2015</w:delText>
        </w:r>
        <w:r w:rsidR="00683EFD" w:rsidRPr="00756B9E" w:rsidDel="00CB1E99">
          <w:delText>)</w:delText>
        </w:r>
        <w:r w:rsidRPr="00756B9E" w:rsidDel="00CB1E99">
          <w:delText>, 2) were stabilized on anti-parkinsonian medication and/or via surgical STN-DBS settings. PD-Med participants were also recruited on the basis of evidence of at least mild dysarthria, as identified by a neurologist on the Unified Parkinson’s Disease Rating Scale (UPDRS) present in their patient chart history. PD-DBS participants were not recruited on the basis of speech symptoms and represented a convenience sample of STN-DBS patients. Deviant perceptual characteristics listed in Table 1 and Table 2 below were determined by consensus by the first two authors (TK, SA).</w:delText>
        </w:r>
        <w:bookmarkStart w:id="109" w:name="audio-recording-procedure"/>
      </w:del>
    </w:p>
    <w:p w14:paraId="7B822512" w14:textId="1F3D3849" w:rsidR="00061E3B" w:rsidDel="00CB1E99" w:rsidRDefault="00061E3B" w:rsidP="00B05573">
      <w:pPr>
        <w:pStyle w:val="Caption"/>
        <w:keepNext/>
        <w:rPr>
          <w:del w:id="110" w:author="Thea Lucille Knowles" w:date="2021-03-18T20:25:00Z"/>
        </w:rPr>
      </w:pPr>
      <w:del w:id="111" w:author="Thea Lucille Knowles" w:date="2021-03-18T20:25:00Z">
        <w:r w:rsidDel="00CB1E99">
          <w:delText xml:space="preserve">Table </w:delText>
        </w:r>
        <w:r w:rsidR="00D8216F" w:rsidDel="00CB1E99">
          <w:fldChar w:fldCharType="begin"/>
        </w:r>
        <w:r w:rsidR="00D8216F" w:rsidDel="00CB1E99">
          <w:delInstrText xml:space="preserve"> SEQ Table \* ARABIC </w:delInstrText>
        </w:r>
        <w:r w:rsidR="00D8216F" w:rsidDel="00CB1E99">
          <w:fldChar w:fldCharType="separate"/>
        </w:r>
        <w:r w:rsidR="0091264D" w:rsidDel="00CB1E99">
          <w:rPr>
            <w:noProof/>
          </w:rPr>
          <w:delText>1</w:delText>
        </w:r>
        <w:r w:rsidR="00D8216F" w:rsidDel="00CB1E99">
          <w:rPr>
            <w:noProof/>
          </w:rPr>
          <w:fldChar w:fldCharType="end"/>
        </w:r>
        <w:r w:rsidRPr="0046635E" w:rsidDel="00CB1E99">
          <w:delText>: Demographic data for the PD-Med group.</w:delText>
        </w:r>
      </w:del>
    </w:p>
    <w:tbl>
      <w:tblPr>
        <w:tblW w:w="9166" w:type="dxa"/>
        <w:jc w:val="center"/>
        <w:tblLayout w:type="fixed"/>
        <w:tblLook w:val="0420" w:firstRow="1" w:lastRow="0" w:firstColumn="0" w:lastColumn="0" w:noHBand="0" w:noVBand="1"/>
      </w:tblPr>
      <w:tblGrid>
        <w:gridCol w:w="426"/>
        <w:gridCol w:w="567"/>
        <w:gridCol w:w="567"/>
        <w:gridCol w:w="46"/>
        <w:gridCol w:w="662"/>
        <w:gridCol w:w="993"/>
        <w:gridCol w:w="1275"/>
        <w:gridCol w:w="851"/>
        <w:gridCol w:w="3779"/>
      </w:tblGrid>
      <w:tr w:rsidR="00061E3B" w:rsidRPr="00A80F22" w:rsidDel="00CB1E99" w14:paraId="7CD9ABA5" w14:textId="278AF506" w:rsidTr="00061E3B">
        <w:trPr>
          <w:cantSplit/>
          <w:tblHeader/>
          <w:jc w:val="center"/>
          <w:del w:id="112" w:author="Thea Lucille Knowles" w:date="2021-03-18T20:25:00Z"/>
        </w:trPr>
        <w:tc>
          <w:tcPr>
            <w:tcW w:w="426" w:type="dxa"/>
            <w:tcBorders>
              <w:top w:val="single" w:sz="16" w:space="0" w:color="000000"/>
              <w:bottom w:val="single" w:sz="16" w:space="0" w:color="000000"/>
            </w:tcBorders>
            <w:shd w:val="clear" w:color="auto" w:fill="FFFFFF"/>
            <w:tcMar>
              <w:top w:w="0" w:type="dxa"/>
              <w:left w:w="0" w:type="dxa"/>
              <w:bottom w:w="0" w:type="dxa"/>
              <w:right w:w="0" w:type="dxa"/>
            </w:tcMar>
          </w:tcPr>
          <w:p w14:paraId="066F5D39" w14:textId="78A03D92" w:rsidR="00061E3B" w:rsidRPr="00A80F22" w:rsidDel="00CB1E99" w:rsidRDefault="00061E3B" w:rsidP="00B05573">
            <w:pPr>
              <w:spacing w:before="40" w:after="40"/>
              <w:ind w:left="100" w:right="100"/>
              <w:rPr>
                <w:del w:id="113" w:author="Thea Lucille Knowles" w:date="2021-03-18T20:25:00Z"/>
                <w:sz w:val="15"/>
                <w:szCs w:val="15"/>
              </w:rPr>
            </w:pPr>
            <w:del w:id="114" w:author="Thea Lucille Knowles" w:date="2021-03-18T20:25:00Z">
              <w:r w:rsidRPr="00A80F22" w:rsidDel="00CB1E99">
                <w:rPr>
                  <w:rFonts w:ascii="Arial" w:eastAsia="Arial" w:hAnsi="Arial" w:cs="Arial"/>
                  <w:color w:val="111111"/>
                  <w:sz w:val="15"/>
                  <w:szCs w:val="15"/>
                </w:rPr>
                <w:delText>ID</w:delText>
              </w:r>
            </w:del>
          </w:p>
        </w:tc>
        <w:tc>
          <w:tcPr>
            <w:tcW w:w="567" w:type="dxa"/>
            <w:tcBorders>
              <w:top w:val="single" w:sz="16" w:space="0" w:color="000000"/>
              <w:bottom w:val="single" w:sz="16" w:space="0" w:color="000000"/>
            </w:tcBorders>
            <w:shd w:val="clear" w:color="auto" w:fill="FFFFFF"/>
            <w:tcMar>
              <w:top w:w="0" w:type="dxa"/>
              <w:left w:w="0" w:type="dxa"/>
              <w:bottom w:w="0" w:type="dxa"/>
              <w:right w:w="0" w:type="dxa"/>
            </w:tcMar>
          </w:tcPr>
          <w:p w14:paraId="7957FD5D" w14:textId="27C4B7EF" w:rsidR="00061E3B" w:rsidRPr="00A80F22" w:rsidDel="00CB1E99" w:rsidRDefault="00061E3B" w:rsidP="00B05573">
            <w:pPr>
              <w:spacing w:before="40" w:after="40"/>
              <w:ind w:left="100" w:right="100"/>
              <w:rPr>
                <w:del w:id="115" w:author="Thea Lucille Knowles" w:date="2021-03-18T20:25:00Z"/>
                <w:sz w:val="15"/>
                <w:szCs w:val="15"/>
              </w:rPr>
            </w:pPr>
            <w:del w:id="116" w:author="Thea Lucille Knowles" w:date="2021-03-18T20:25:00Z">
              <w:r w:rsidRPr="00A80F22" w:rsidDel="00CB1E99">
                <w:rPr>
                  <w:rFonts w:ascii="Arial" w:eastAsia="Arial" w:hAnsi="Arial" w:cs="Arial"/>
                  <w:color w:val="111111"/>
                  <w:sz w:val="15"/>
                  <w:szCs w:val="15"/>
                </w:rPr>
                <w:delText>Sex</w:delText>
              </w:r>
            </w:del>
          </w:p>
        </w:tc>
        <w:tc>
          <w:tcPr>
            <w:tcW w:w="567" w:type="dxa"/>
            <w:tcBorders>
              <w:top w:val="single" w:sz="16" w:space="0" w:color="000000"/>
              <w:bottom w:val="single" w:sz="16" w:space="0" w:color="000000"/>
            </w:tcBorders>
            <w:shd w:val="clear" w:color="auto" w:fill="FFFFFF"/>
            <w:tcMar>
              <w:top w:w="0" w:type="dxa"/>
              <w:left w:w="0" w:type="dxa"/>
              <w:bottom w:w="0" w:type="dxa"/>
              <w:right w:w="0" w:type="dxa"/>
            </w:tcMar>
          </w:tcPr>
          <w:p w14:paraId="3F9FD8B0" w14:textId="2EF88676" w:rsidR="00061E3B" w:rsidRPr="00A80F22" w:rsidDel="00CB1E99" w:rsidRDefault="00061E3B" w:rsidP="00B05573">
            <w:pPr>
              <w:spacing w:before="40" w:after="40"/>
              <w:ind w:left="100" w:right="100"/>
              <w:rPr>
                <w:del w:id="117" w:author="Thea Lucille Knowles" w:date="2021-03-18T20:25:00Z"/>
                <w:sz w:val="15"/>
                <w:szCs w:val="15"/>
              </w:rPr>
            </w:pPr>
            <w:del w:id="118" w:author="Thea Lucille Knowles" w:date="2021-03-18T20:25:00Z">
              <w:r w:rsidRPr="00A80F22" w:rsidDel="00CB1E99">
                <w:rPr>
                  <w:rFonts w:ascii="Arial" w:eastAsia="Arial" w:hAnsi="Arial" w:cs="Arial"/>
                  <w:color w:val="111111"/>
                  <w:sz w:val="15"/>
                  <w:szCs w:val="15"/>
                </w:rPr>
                <w:delText>Age</w:delText>
              </w:r>
            </w:del>
          </w:p>
        </w:tc>
        <w:tc>
          <w:tcPr>
            <w:tcW w:w="708" w:type="dxa"/>
            <w:gridSpan w:val="2"/>
            <w:tcBorders>
              <w:top w:val="single" w:sz="16" w:space="0" w:color="000000"/>
              <w:bottom w:val="single" w:sz="16" w:space="0" w:color="000000"/>
            </w:tcBorders>
            <w:shd w:val="clear" w:color="auto" w:fill="FFFFFF"/>
            <w:tcMar>
              <w:top w:w="0" w:type="dxa"/>
              <w:left w:w="0" w:type="dxa"/>
              <w:bottom w:w="0" w:type="dxa"/>
              <w:right w:w="0" w:type="dxa"/>
            </w:tcMar>
          </w:tcPr>
          <w:p w14:paraId="7248B42C" w14:textId="52EBF605" w:rsidR="00061E3B" w:rsidRPr="00A80F22" w:rsidDel="00CB1E99" w:rsidRDefault="00061E3B" w:rsidP="00B05573">
            <w:pPr>
              <w:spacing w:before="40" w:after="40"/>
              <w:ind w:left="100" w:right="100"/>
              <w:rPr>
                <w:del w:id="119" w:author="Thea Lucille Knowles" w:date="2021-03-18T20:25:00Z"/>
                <w:sz w:val="15"/>
                <w:szCs w:val="15"/>
              </w:rPr>
            </w:pPr>
            <w:del w:id="120" w:author="Thea Lucille Knowles" w:date="2021-03-18T20:25:00Z">
              <w:r w:rsidRPr="00A80F22" w:rsidDel="00CB1E99">
                <w:rPr>
                  <w:rFonts w:ascii="Arial" w:eastAsia="Arial" w:hAnsi="Arial" w:cs="Arial"/>
                  <w:color w:val="111111"/>
                  <w:sz w:val="15"/>
                  <w:szCs w:val="15"/>
                </w:rPr>
                <w:delText>MoCA</w:delText>
              </w:r>
            </w:del>
          </w:p>
        </w:tc>
        <w:tc>
          <w:tcPr>
            <w:tcW w:w="993" w:type="dxa"/>
            <w:tcBorders>
              <w:top w:val="single" w:sz="16" w:space="0" w:color="000000"/>
              <w:bottom w:val="single" w:sz="16" w:space="0" w:color="000000"/>
            </w:tcBorders>
            <w:shd w:val="clear" w:color="auto" w:fill="FFFFFF"/>
            <w:tcMar>
              <w:top w:w="0" w:type="dxa"/>
              <w:left w:w="0" w:type="dxa"/>
              <w:bottom w:w="0" w:type="dxa"/>
              <w:right w:w="0" w:type="dxa"/>
            </w:tcMar>
          </w:tcPr>
          <w:p w14:paraId="6A34ECD3" w14:textId="505DBACB" w:rsidR="00061E3B" w:rsidRPr="00A80F22" w:rsidDel="00CB1E99" w:rsidRDefault="00061E3B" w:rsidP="00B05573">
            <w:pPr>
              <w:spacing w:before="40" w:after="40"/>
              <w:ind w:left="100" w:right="100"/>
              <w:rPr>
                <w:del w:id="121" w:author="Thea Lucille Knowles" w:date="2021-03-18T20:25:00Z"/>
                <w:sz w:val="15"/>
                <w:szCs w:val="15"/>
              </w:rPr>
            </w:pPr>
            <w:del w:id="122" w:author="Thea Lucille Knowles" w:date="2021-03-18T20:25:00Z">
              <w:r w:rsidRPr="00A80F22" w:rsidDel="00CB1E99">
                <w:rPr>
                  <w:rFonts w:ascii="Arial" w:eastAsia="Arial" w:hAnsi="Arial" w:cs="Arial"/>
                  <w:color w:val="111111"/>
                  <w:sz w:val="15"/>
                  <w:szCs w:val="15"/>
                </w:rPr>
                <w:delText>Years post-diagnosis</w:delText>
              </w:r>
            </w:del>
          </w:p>
        </w:tc>
        <w:tc>
          <w:tcPr>
            <w:tcW w:w="1275" w:type="dxa"/>
            <w:tcBorders>
              <w:top w:val="single" w:sz="16" w:space="0" w:color="000000"/>
              <w:bottom w:val="single" w:sz="16" w:space="0" w:color="000000"/>
            </w:tcBorders>
            <w:shd w:val="clear" w:color="auto" w:fill="FFFFFF"/>
            <w:tcMar>
              <w:top w:w="0" w:type="dxa"/>
              <w:left w:w="0" w:type="dxa"/>
              <w:bottom w:w="0" w:type="dxa"/>
              <w:right w:w="0" w:type="dxa"/>
            </w:tcMar>
          </w:tcPr>
          <w:p w14:paraId="0B6E49C6" w14:textId="79D13257" w:rsidR="00061E3B" w:rsidRPr="00A80F22" w:rsidDel="00CB1E99" w:rsidRDefault="00061E3B" w:rsidP="00B05573">
            <w:pPr>
              <w:spacing w:before="40" w:after="40"/>
              <w:ind w:left="100" w:right="100"/>
              <w:rPr>
                <w:del w:id="123" w:author="Thea Lucille Knowles" w:date="2021-03-18T20:25:00Z"/>
                <w:sz w:val="15"/>
                <w:szCs w:val="15"/>
              </w:rPr>
            </w:pPr>
            <w:del w:id="124" w:author="Thea Lucille Knowles" w:date="2021-03-18T20:25:00Z">
              <w:r w:rsidRPr="00A80F22" w:rsidDel="00CB1E99">
                <w:rPr>
                  <w:rFonts w:ascii="Arial" w:eastAsia="Arial" w:hAnsi="Arial" w:cs="Arial"/>
                  <w:color w:val="111111"/>
                  <w:sz w:val="15"/>
                  <w:szCs w:val="15"/>
                </w:rPr>
                <w:delText>PD medications</w:delText>
              </w:r>
            </w:del>
          </w:p>
        </w:tc>
        <w:tc>
          <w:tcPr>
            <w:tcW w:w="851" w:type="dxa"/>
            <w:tcBorders>
              <w:top w:val="single" w:sz="16" w:space="0" w:color="000000"/>
              <w:bottom w:val="single" w:sz="16" w:space="0" w:color="000000"/>
            </w:tcBorders>
            <w:shd w:val="clear" w:color="auto" w:fill="FFFFFF"/>
          </w:tcPr>
          <w:p w14:paraId="2110F2B8" w14:textId="349D9A97" w:rsidR="00061E3B" w:rsidRPr="00A80F22" w:rsidDel="00CB1E99" w:rsidRDefault="00061E3B" w:rsidP="00B05573">
            <w:pPr>
              <w:spacing w:before="40" w:after="40"/>
              <w:ind w:left="100" w:right="100"/>
              <w:jc w:val="center"/>
              <w:rPr>
                <w:del w:id="125" w:author="Thea Lucille Knowles" w:date="2021-03-18T20:25:00Z"/>
                <w:rFonts w:ascii="Arial" w:eastAsia="Arial" w:hAnsi="Arial" w:cs="Arial"/>
                <w:color w:val="111111"/>
                <w:sz w:val="15"/>
                <w:szCs w:val="15"/>
              </w:rPr>
            </w:pPr>
            <w:del w:id="126" w:author="Thea Lucille Knowles" w:date="2021-03-18T20:25:00Z">
              <w:r w:rsidRPr="00A80F22" w:rsidDel="00CB1E99">
                <w:rPr>
                  <w:rFonts w:ascii="Arial" w:eastAsia="Arial" w:hAnsi="Arial" w:cs="Arial"/>
                  <w:color w:val="111111"/>
                  <w:sz w:val="15"/>
                  <w:szCs w:val="15"/>
                </w:rPr>
                <w:delText>LE</w:delText>
              </w:r>
            </w:del>
            <w:del w:id="127" w:author="Thea Lucille Knowles" w:date="2021-03-03T17:35:00Z">
              <w:r w:rsidRPr="00A80F22" w:rsidDel="00CE6B26">
                <w:rPr>
                  <w:rFonts w:ascii="Arial" w:eastAsia="Arial" w:hAnsi="Arial" w:cs="Arial"/>
                  <w:color w:val="111111"/>
                  <w:sz w:val="15"/>
                  <w:szCs w:val="15"/>
                </w:rPr>
                <w:delText>E</w:delText>
              </w:r>
            </w:del>
            <w:del w:id="128" w:author="Thea Lucille Knowles" w:date="2021-03-18T20:25:00Z">
              <w:r w:rsidRPr="00A80F22" w:rsidDel="00CB1E99">
                <w:rPr>
                  <w:rFonts w:ascii="Arial" w:eastAsia="Arial" w:hAnsi="Arial" w:cs="Arial"/>
                  <w:color w:val="111111"/>
                  <w:sz w:val="15"/>
                  <w:szCs w:val="15"/>
                </w:rPr>
                <w:delText>D (mg)</w:delText>
              </w:r>
            </w:del>
          </w:p>
        </w:tc>
        <w:tc>
          <w:tcPr>
            <w:tcW w:w="3779" w:type="dxa"/>
            <w:tcBorders>
              <w:top w:val="single" w:sz="16" w:space="0" w:color="000000"/>
              <w:bottom w:val="single" w:sz="16" w:space="0" w:color="000000"/>
            </w:tcBorders>
            <w:shd w:val="clear" w:color="auto" w:fill="FFFFFF"/>
            <w:tcMar>
              <w:top w:w="0" w:type="dxa"/>
              <w:left w:w="0" w:type="dxa"/>
              <w:bottom w:w="0" w:type="dxa"/>
              <w:right w:w="0" w:type="dxa"/>
            </w:tcMar>
          </w:tcPr>
          <w:p w14:paraId="223C42C1" w14:textId="4BF59611" w:rsidR="00061E3B" w:rsidRPr="00A80F22" w:rsidDel="00CB1E99" w:rsidRDefault="00061E3B" w:rsidP="00B05573">
            <w:pPr>
              <w:spacing w:before="40" w:after="40"/>
              <w:ind w:left="100" w:right="100"/>
              <w:rPr>
                <w:del w:id="129" w:author="Thea Lucille Knowles" w:date="2021-03-18T20:25:00Z"/>
                <w:sz w:val="15"/>
                <w:szCs w:val="15"/>
              </w:rPr>
            </w:pPr>
            <w:del w:id="130" w:author="Thea Lucille Knowles" w:date="2021-03-18T20:25:00Z">
              <w:r w:rsidRPr="00A80F22" w:rsidDel="00CB1E99">
                <w:rPr>
                  <w:rFonts w:ascii="Arial" w:eastAsia="Arial" w:hAnsi="Arial" w:cs="Arial"/>
                  <w:color w:val="111111"/>
                  <w:sz w:val="15"/>
                  <w:szCs w:val="15"/>
                </w:rPr>
                <w:delText>Deviant perceptual characteristics</w:delText>
              </w:r>
            </w:del>
          </w:p>
        </w:tc>
      </w:tr>
      <w:tr w:rsidR="00061E3B" w:rsidRPr="00A80F22" w:rsidDel="00CB1E99" w14:paraId="4E4826E7" w14:textId="5A1350C4" w:rsidTr="00061E3B">
        <w:trPr>
          <w:cantSplit/>
          <w:jc w:val="center"/>
          <w:del w:id="131" w:author="Thea Lucille Knowles" w:date="2021-03-18T20:25:00Z"/>
        </w:trPr>
        <w:tc>
          <w:tcPr>
            <w:tcW w:w="426" w:type="dxa"/>
            <w:shd w:val="clear" w:color="auto" w:fill="FFFFFF"/>
            <w:tcMar>
              <w:top w:w="0" w:type="dxa"/>
              <w:left w:w="0" w:type="dxa"/>
              <w:bottom w:w="0" w:type="dxa"/>
              <w:right w:w="0" w:type="dxa"/>
            </w:tcMar>
          </w:tcPr>
          <w:p w14:paraId="459AC85C" w14:textId="67A46D31" w:rsidR="00061E3B" w:rsidRPr="00A80F22" w:rsidDel="00CB1E99" w:rsidRDefault="00061E3B" w:rsidP="00B05573">
            <w:pPr>
              <w:spacing w:before="40" w:after="40"/>
              <w:ind w:left="100" w:right="100"/>
              <w:rPr>
                <w:del w:id="132" w:author="Thea Lucille Knowles" w:date="2021-03-18T20:25:00Z"/>
                <w:sz w:val="15"/>
                <w:szCs w:val="15"/>
              </w:rPr>
            </w:pPr>
            <w:del w:id="133" w:author="Thea Lucille Knowles" w:date="2021-03-18T20:25:00Z">
              <w:r w:rsidRPr="00A80F22" w:rsidDel="00CB1E99">
                <w:rPr>
                  <w:rFonts w:ascii="Arial" w:eastAsia="Arial" w:hAnsi="Arial" w:cs="Arial"/>
                  <w:color w:val="111111"/>
                  <w:sz w:val="15"/>
                  <w:szCs w:val="15"/>
                </w:rPr>
                <w:delText>01</w:delText>
              </w:r>
            </w:del>
          </w:p>
        </w:tc>
        <w:tc>
          <w:tcPr>
            <w:tcW w:w="567" w:type="dxa"/>
            <w:shd w:val="clear" w:color="auto" w:fill="FFFFFF"/>
            <w:tcMar>
              <w:top w:w="0" w:type="dxa"/>
              <w:left w:w="0" w:type="dxa"/>
              <w:bottom w:w="0" w:type="dxa"/>
              <w:right w:w="0" w:type="dxa"/>
            </w:tcMar>
          </w:tcPr>
          <w:p w14:paraId="5E054F28" w14:textId="0D950ABB" w:rsidR="00061E3B" w:rsidRPr="00A80F22" w:rsidDel="00CB1E99" w:rsidRDefault="00061E3B" w:rsidP="00B05573">
            <w:pPr>
              <w:spacing w:before="40" w:after="40"/>
              <w:ind w:left="100" w:right="100"/>
              <w:rPr>
                <w:del w:id="134" w:author="Thea Lucille Knowles" w:date="2021-03-18T20:25:00Z"/>
                <w:sz w:val="15"/>
                <w:szCs w:val="15"/>
              </w:rPr>
            </w:pPr>
            <w:del w:id="135"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0CBA944A" w14:textId="2B20EFB3" w:rsidR="00061E3B" w:rsidRPr="00A80F22" w:rsidDel="00CB1E99" w:rsidRDefault="00061E3B" w:rsidP="00B05573">
            <w:pPr>
              <w:spacing w:before="40" w:after="40"/>
              <w:ind w:left="100" w:right="100"/>
              <w:rPr>
                <w:del w:id="136" w:author="Thea Lucille Knowles" w:date="2021-03-18T20:25:00Z"/>
                <w:sz w:val="15"/>
                <w:szCs w:val="15"/>
              </w:rPr>
            </w:pPr>
            <w:del w:id="137" w:author="Thea Lucille Knowles" w:date="2021-03-18T20:25:00Z">
              <w:r w:rsidRPr="00A80F22" w:rsidDel="00CB1E99">
                <w:rPr>
                  <w:rFonts w:ascii="Arial" w:eastAsia="Arial" w:hAnsi="Arial" w:cs="Arial"/>
                  <w:color w:val="111111"/>
                  <w:sz w:val="15"/>
                  <w:szCs w:val="15"/>
                </w:rPr>
                <w:delText>60</w:delText>
              </w:r>
            </w:del>
          </w:p>
        </w:tc>
        <w:tc>
          <w:tcPr>
            <w:tcW w:w="708" w:type="dxa"/>
            <w:gridSpan w:val="2"/>
            <w:shd w:val="clear" w:color="auto" w:fill="FFFFFF"/>
            <w:tcMar>
              <w:top w:w="0" w:type="dxa"/>
              <w:left w:w="0" w:type="dxa"/>
              <w:bottom w:w="0" w:type="dxa"/>
              <w:right w:w="0" w:type="dxa"/>
            </w:tcMar>
          </w:tcPr>
          <w:p w14:paraId="6CD79DCB" w14:textId="588B4F0C" w:rsidR="00061E3B" w:rsidRPr="00A80F22" w:rsidDel="00CB1E99" w:rsidRDefault="00061E3B" w:rsidP="00B05573">
            <w:pPr>
              <w:spacing w:before="40" w:after="40"/>
              <w:ind w:left="100" w:right="100"/>
              <w:rPr>
                <w:del w:id="138" w:author="Thea Lucille Knowles" w:date="2021-03-18T20:25:00Z"/>
                <w:sz w:val="15"/>
                <w:szCs w:val="15"/>
              </w:rPr>
            </w:pPr>
            <w:del w:id="139" w:author="Thea Lucille Knowles" w:date="2021-03-18T20:25:00Z">
              <w:r w:rsidRPr="00A80F22" w:rsidDel="00CB1E99">
                <w:rPr>
                  <w:rFonts w:ascii="Arial" w:eastAsia="Arial" w:hAnsi="Arial" w:cs="Arial"/>
                  <w:color w:val="111111"/>
                  <w:sz w:val="15"/>
                  <w:szCs w:val="15"/>
                </w:rPr>
                <w:delText>29</w:delText>
              </w:r>
            </w:del>
          </w:p>
        </w:tc>
        <w:tc>
          <w:tcPr>
            <w:tcW w:w="993" w:type="dxa"/>
            <w:shd w:val="clear" w:color="auto" w:fill="FFFFFF"/>
            <w:tcMar>
              <w:top w:w="0" w:type="dxa"/>
              <w:left w:w="0" w:type="dxa"/>
              <w:bottom w:w="0" w:type="dxa"/>
              <w:right w:w="0" w:type="dxa"/>
            </w:tcMar>
          </w:tcPr>
          <w:p w14:paraId="26CD5674" w14:textId="6BF288DE" w:rsidR="00061E3B" w:rsidRPr="00A80F22" w:rsidDel="00CB1E99" w:rsidRDefault="00061E3B" w:rsidP="00B05573">
            <w:pPr>
              <w:spacing w:before="40" w:after="40"/>
              <w:ind w:left="100" w:right="100"/>
              <w:rPr>
                <w:del w:id="140" w:author="Thea Lucille Knowles" w:date="2021-03-18T20:25:00Z"/>
                <w:sz w:val="15"/>
                <w:szCs w:val="15"/>
              </w:rPr>
            </w:pPr>
            <w:del w:id="141" w:author="Thea Lucille Knowles" w:date="2021-03-18T20:25:00Z">
              <w:r w:rsidRPr="00A80F22" w:rsidDel="00CB1E99">
                <w:rPr>
                  <w:rFonts w:ascii="Arial" w:eastAsia="Arial" w:hAnsi="Arial" w:cs="Arial"/>
                  <w:color w:val="111111"/>
                  <w:sz w:val="15"/>
                  <w:szCs w:val="15"/>
                </w:rPr>
                <w:delText>12</w:delText>
              </w:r>
            </w:del>
          </w:p>
        </w:tc>
        <w:tc>
          <w:tcPr>
            <w:tcW w:w="1275" w:type="dxa"/>
            <w:shd w:val="clear" w:color="auto" w:fill="FFFFFF"/>
            <w:tcMar>
              <w:top w:w="0" w:type="dxa"/>
              <w:left w:w="0" w:type="dxa"/>
              <w:bottom w:w="0" w:type="dxa"/>
              <w:right w:w="0" w:type="dxa"/>
            </w:tcMar>
          </w:tcPr>
          <w:p w14:paraId="2E7A7496" w14:textId="21397553" w:rsidR="00061E3B" w:rsidRPr="00A80F22" w:rsidDel="00CB1E99" w:rsidRDefault="00061E3B" w:rsidP="00B05573">
            <w:pPr>
              <w:spacing w:before="40" w:after="40"/>
              <w:ind w:left="100" w:right="100"/>
              <w:rPr>
                <w:del w:id="142" w:author="Thea Lucille Knowles" w:date="2021-03-18T20:25:00Z"/>
                <w:sz w:val="15"/>
                <w:szCs w:val="15"/>
              </w:rPr>
            </w:pPr>
            <w:del w:id="143"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2AD76D2B" w14:textId="7BE51B6C" w:rsidR="00061E3B" w:rsidRPr="00A80F22" w:rsidDel="00CB1E99" w:rsidRDefault="00061E3B" w:rsidP="00B05573">
            <w:pPr>
              <w:spacing w:before="40" w:after="40"/>
              <w:ind w:left="100" w:right="100"/>
              <w:rPr>
                <w:del w:id="144" w:author="Thea Lucille Knowles" w:date="2021-03-18T20:25:00Z"/>
                <w:rFonts w:ascii="Arial" w:eastAsia="Arial" w:hAnsi="Arial" w:cs="Arial"/>
                <w:color w:val="111111"/>
                <w:sz w:val="15"/>
                <w:szCs w:val="15"/>
              </w:rPr>
            </w:pPr>
            <w:del w:id="145" w:author="Thea Lucille Knowles" w:date="2021-03-18T20:25:00Z">
              <w:r w:rsidRPr="00A80F22" w:rsidDel="00CB1E99">
                <w:rPr>
                  <w:rFonts w:ascii="Arial" w:eastAsia="Arial" w:hAnsi="Arial" w:cs="Arial"/>
                  <w:color w:val="111111"/>
                  <w:sz w:val="15"/>
                  <w:szCs w:val="15"/>
                </w:rPr>
                <w:delText>400</w:delText>
              </w:r>
            </w:del>
          </w:p>
        </w:tc>
        <w:tc>
          <w:tcPr>
            <w:tcW w:w="3779" w:type="dxa"/>
            <w:shd w:val="clear" w:color="auto" w:fill="FFFFFF"/>
            <w:tcMar>
              <w:top w:w="0" w:type="dxa"/>
              <w:left w:w="0" w:type="dxa"/>
              <w:bottom w:w="0" w:type="dxa"/>
              <w:right w:w="0" w:type="dxa"/>
            </w:tcMar>
          </w:tcPr>
          <w:p w14:paraId="2583D9D2" w14:textId="5AED3B93" w:rsidR="00061E3B" w:rsidRPr="00A80F22" w:rsidDel="00CB1E99" w:rsidRDefault="00061E3B" w:rsidP="00B05573">
            <w:pPr>
              <w:spacing w:before="40" w:after="40"/>
              <w:ind w:left="100" w:right="100"/>
              <w:rPr>
                <w:del w:id="146" w:author="Thea Lucille Knowles" w:date="2021-03-18T20:25:00Z"/>
                <w:sz w:val="15"/>
                <w:szCs w:val="15"/>
              </w:rPr>
            </w:pPr>
            <w:del w:id="147" w:author="Thea Lucille Knowles" w:date="2021-03-18T20:25:00Z">
              <w:r w:rsidRPr="00A80F22" w:rsidDel="00CB1E99">
                <w:rPr>
                  <w:rFonts w:ascii="Arial" w:eastAsia="Arial" w:hAnsi="Arial" w:cs="Arial"/>
                  <w:color w:val="111111"/>
                  <w:sz w:val="15"/>
                  <w:szCs w:val="15"/>
                </w:rPr>
                <w:delText>monopitch, mild hypophonia, short rushes</w:delText>
              </w:r>
            </w:del>
          </w:p>
        </w:tc>
      </w:tr>
      <w:tr w:rsidR="00061E3B" w:rsidRPr="00A80F22" w:rsidDel="00CB1E99" w14:paraId="0FB97626" w14:textId="074C6001" w:rsidTr="00061E3B">
        <w:trPr>
          <w:cantSplit/>
          <w:jc w:val="center"/>
          <w:del w:id="148" w:author="Thea Lucille Knowles" w:date="2021-03-18T20:25:00Z"/>
        </w:trPr>
        <w:tc>
          <w:tcPr>
            <w:tcW w:w="426" w:type="dxa"/>
            <w:shd w:val="clear" w:color="auto" w:fill="FFFFFF"/>
            <w:tcMar>
              <w:top w:w="0" w:type="dxa"/>
              <w:left w:w="0" w:type="dxa"/>
              <w:bottom w:w="0" w:type="dxa"/>
              <w:right w:w="0" w:type="dxa"/>
            </w:tcMar>
          </w:tcPr>
          <w:p w14:paraId="41094F0C" w14:textId="696B38C9" w:rsidR="00061E3B" w:rsidRPr="00A80F22" w:rsidDel="00CB1E99" w:rsidRDefault="00061E3B" w:rsidP="00B05573">
            <w:pPr>
              <w:spacing w:before="40" w:after="40"/>
              <w:ind w:left="100" w:right="100"/>
              <w:rPr>
                <w:del w:id="149" w:author="Thea Lucille Knowles" w:date="2021-03-18T20:25:00Z"/>
                <w:sz w:val="15"/>
                <w:szCs w:val="15"/>
              </w:rPr>
            </w:pPr>
            <w:del w:id="150" w:author="Thea Lucille Knowles" w:date="2021-03-18T20:25:00Z">
              <w:r w:rsidRPr="00A80F22" w:rsidDel="00CB1E99">
                <w:rPr>
                  <w:rFonts w:ascii="Arial" w:eastAsia="Arial" w:hAnsi="Arial" w:cs="Arial"/>
                  <w:color w:val="111111"/>
                  <w:sz w:val="15"/>
                  <w:szCs w:val="15"/>
                </w:rPr>
                <w:delText>02</w:delText>
              </w:r>
            </w:del>
          </w:p>
        </w:tc>
        <w:tc>
          <w:tcPr>
            <w:tcW w:w="567" w:type="dxa"/>
            <w:shd w:val="clear" w:color="auto" w:fill="FFFFFF"/>
            <w:tcMar>
              <w:top w:w="0" w:type="dxa"/>
              <w:left w:w="0" w:type="dxa"/>
              <w:bottom w:w="0" w:type="dxa"/>
              <w:right w:w="0" w:type="dxa"/>
            </w:tcMar>
          </w:tcPr>
          <w:p w14:paraId="1D2A651D" w14:textId="1487A6E7" w:rsidR="00061E3B" w:rsidRPr="00A80F22" w:rsidDel="00CB1E99" w:rsidRDefault="00061E3B" w:rsidP="00B05573">
            <w:pPr>
              <w:spacing w:before="40" w:after="40"/>
              <w:ind w:left="100" w:right="100"/>
              <w:rPr>
                <w:del w:id="151" w:author="Thea Lucille Knowles" w:date="2021-03-18T20:25:00Z"/>
                <w:sz w:val="15"/>
                <w:szCs w:val="15"/>
              </w:rPr>
            </w:pPr>
            <w:del w:id="152"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7E75D6A2" w14:textId="1EAF7F62" w:rsidR="00061E3B" w:rsidRPr="00A80F22" w:rsidDel="00CB1E99" w:rsidRDefault="00061E3B" w:rsidP="00B05573">
            <w:pPr>
              <w:spacing w:before="40" w:after="40"/>
              <w:ind w:left="100" w:right="100"/>
              <w:rPr>
                <w:del w:id="153" w:author="Thea Lucille Knowles" w:date="2021-03-18T20:25:00Z"/>
                <w:sz w:val="15"/>
                <w:szCs w:val="15"/>
              </w:rPr>
            </w:pPr>
            <w:del w:id="154" w:author="Thea Lucille Knowles" w:date="2021-03-18T20:25:00Z">
              <w:r w:rsidRPr="00A80F22" w:rsidDel="00CB1E99">
                <w:rPr>
                  <w:rFonts w:ascii="Arial" w:eastAsia="Arial" w:hAnsi="Arial" w:cs="Arial"/>
                  <w:color w:val="111111"/>
                  <w:sz w:val="15"/>
                  <w:szCs w:val="15"/>
                </w:rPr>
                <w:delText>65</w:delText>
              </w:r>
            </w:del>
          </w:p>
        </w:tc>
        <w:tc>
          <w:tcPr>
            <w:tcW w:w="708" w:type="dxa"/>
            <w:gridSpan w:val="2"/>
            <w:shd w:val="clear" w:color="auto" w:fill="FFFFFF"/>
            <w:tcMar>
              <w:top w:w="0" w:type="dxa"/>
              <w:left w:w="0" w:type="dxa"/>
              <w:bottom w:w="0" w:type="dxa"/>
              <w:right w:w="0" w:type="dxa"/>
            </w:tcMar>
          </w:tcPr>
          <w:p w14:paraId="09B80189" w14:textId="71FCD400" w:rsidR="00061E3B" w:rsidRPr="00A80F22" w:rsidDel="00CB1E99" w:rsidRDefault="00061E3B" w:rsidP="00B05573">
            <w:pPr>
              <w:spacing w:before="40" w:after="40"/>
              <w:ind w:left="100" w:right="100"/>
              <w:rPr>
                <w:del w:id="155" w:author="Thea Lucille Knowles" w:date="2021-03-18T20:25:00Z"/>
                <w:sz w:val="15"/>
                <w:szCs w:val="15"/>
              </w:rPr>
            </w:pPr>
            <w:del w:id="156" w:author="Thea Lucille Knowles" w:date="2021-03-18T20:25:00Z">
              <w:r w:rsidRPr="00A80F22" w:rsidDel="00CB1E99">
                <w:rPr>
                  <w:rFonts w:ascii="Arial" w:eastAsia="Arial" w:hAnsi="Arial" w:cs="Arial"/>
                  <w:color w:val="111111"/>
                  <w:sz w:val="15"/>
                  <w:szCs w:val="15"/>
                </w:rPr>
                <w:delText>18</w:delText>
              </w:r>
            </w:del>
          </w:p>
        </w:tc>
        <w:tc>
          <w:tcPr>
            <w:tcW w:w="993" w:type="dxa"/>
            <w:shd w:val="clear" w:color="auto" w:fill="FFFFFF"/>
            <w:tcMar>
              <w:top w:w="0" w:type="dxa"/>
              <w:left w:w="0" w:type="dxa"/>
              <w:bottom w:w="0" w:type="dxa"/>
              <w:right w:w="0" w:type="dxa"/>
            </w:tcMar>
          </w:tcPr>
          <w:p w14:paraId="731FA1D5" w14:textId="2CF17D63" w:rsidR="00061E3B" w:rsidRPr="00A80F22" w:rsidDel="00CB1E99" w:rsidRDefault="00061E3B" w:rsidP="00B05573">
            <w:pPr>
              <w:spacing w:before="40" w:after="40"/>
              <w:ind w:left="100" w:right="100"/>
              <w:rPr>
                <w:del w:id="157" w:author="Thea Lucille Knowles" w:date="2021-03-18T20:25:00Z"/>
                <w:sz w:val="15"/>
                <w:szCs w:val="15"/>
              </w:rPr>
            </w:pPr>
            <w:del w:id="158" w:author="Thea Lucille Knowles" w:date="2021-03-18T20:25:00Z">
              <w:r w:rsidRPr="00A80F22" w:rsidDel="00CB1E99">
                <w:rPr>
                  <w:rFonts w:ascii="Arial" w:eastAsia="Arial" w:hAnsi="Arial" w:cs="Arial"/>
                  <w:color w:val="111111"/>
                  <w:sz w:val="15"/>
                  <w:szCs w:val="15"/>
                </w:rPr>
                <w:delText>14</w:delText>
              </w:r>
            </w:del>
          </w:p>
        </w:tc>
        <w:tc>
          <w:tcPr>
            <w:tcW w:w="1275" w:type="dxa"/>
            <w:shd w:val="clear" w:color="auto" w:fill="FFFFFF"/>
            <w:tcMar>
              <w:top w:w="0" w:type="dxa"/>
              <w:left w:w="0" w:type="dxa"/>
              <w:bottom w:w="0" w:type="dxa"/>
              <w:right w:w="0" w:type="dxa"/>
            </w:tcMar>
          </w:tcPr>
          <w:p w14:paraId="1F906A02" w14:textId="6249F459" w:rsidR="00061E3B" w:rsidRPr="00A80F22" w:rsidDel="00CB1E99" w:rsidRDefault="00061E3B" w:rsidP="00B05573">
            <w:pPr>
              <w:spacing w:before="40" w:after="40"/>
              <w:ind w:left="100" w:right="100"/>
              <w:rPr>
                <w:del w:id="159" w:author="Thea Lucille Knowles" w:date="2021-03-18T20:25:00Z"/>
                <w:sz w:val="15"/>
                <w:szCs w:val="15"/>
              </w:rPr>
            </w:pPr>
            <w:del w:id="160" w:author="Thea Lucille Knowles" w:date="2021-03-18T20:25:00Z">
              <w:r w:rsidRPr="00A80F22" w:rsidDel="00CB1E99">
                <w:rPr>
                  <w:rFonts w:ascii="Arial" w:eastAsia="Arial" w:hAnsi="Arial" w:cs="Arial"/>
                  <w:color w:val="111111"/>
                  <w:sz w:val="15"/>
                  <w:szCs w:val="15"/>
                </w:rPr>
                <w:delText>ApoLevocarb</w:delText>
              </w:r>
            </w:del>
          </w:p>
        </w:tc>
        <w:tc>
          <w:tcPr>
            <w:tcW w:w="851" w:type="dxa"/>
            <w:shd w:val="clear" w:color="auto" w:fill="FFFFFF"/>
          </w:tcPr>
          <w:p w14:paraId="023F8B7F" w14:textId="2A3E72E3" w:rsidR="00061E3B" w:rsidRPr="00A80F22" w:rsidDel="00CB1E99" w:rsidRDefault="00061E3B" w:rsidP="00B05573">
            <w:pPr>
              <w:spacing w:before="40" w:after="40"/>
              <w:ind w:left="100" w:right="100"/>
              <w:rPr>
                <w:del w:id="161" w:author="Thea Lucille Knowles" w:date="2021-03-18T20:25:00Z"/>
                <w:rFonts w:ascii="Arial" w:eastAsia="Arial" w:hAnsi="Arial" w:cs="Arial"/>
                <w:color w:val="111111"/>
                <w:sz w:val="15"/>
                <w:szCs w:val="15"/>
              </w:rPr>
            </w:pPr>
            <w:del w:id="162" w:author="Thea Lucille Knowles" w:date="2021-03-18T20:25:00Z">
              <w:r w:rsidRPr="00A80F22" w:rsidDel="00CB1E99">
                <w:rPr>
                  <w:rFonts w:ascii="Arial" w:eastAsia="Arial" w:hAnsi="Arial" w:cs="Arial"/>
                  <w:color w:val="111111"/>
                  <w:sz w:val="15"/>
                  <w:szCs w:val="15"/>
                </w:rPr>
                <w:delText>1200</w:delText>
              </w:r>
            </w:del>
          </w:p>
        </w:tc>
        <w:tc>
          <w:tcPr>
            <w:tcW w:w="3779" w:type="dxa"/>
            <w:shd w:val="clear" w:color="auto" w:fill="FFFFFF"/>
            <w:tcMar>
              <w:top w:w="0" w:type="dxa"/>
              <w:left w:w="0" w:type="dxa"/>
              <w:bottom w:w="0" w:type="dxa"/>
              <w:right w:w="0" w:type="dxa"/>
            </w:tcMar>
          </w:tcPr>
          <w:p w14:paraId="5AD74686" w14:textId="41D79A6F" w:rsidR="00061E3B" w:rsidRPr="00A80F22" w:rsidDel="00CB1E99" w:rsidRDefault="00061E3B" w:rsidP="00B05573">
            <w:pPr>
              <w:spacing w:before="40" w:after="40"/>
              <w:ind w:left="100" w:right="100"/>
              <w:rPr>
                <w:del w:id="163" w:author="Thea Lucille Knowles" w:date="2021-03-18T20:25:00Z"/>
                <w:sz w:val="15"/>
                <w:szCs w:val="15"/>
              </w:rPr>
            </w:pPr>
            <w:del w:id="164" w:author="Thea Lucille Knowles" w:date="2021-03-18T20:25:00Z">
              <w:r w:rsidRPr="00A80F22" w:rsidDel="00CB1E99">
                <w:rPr>
                  <w:rFonts w:ascii="Arial" w:eastAsia="Arial" w:hAnsi="Arial" w:cs="Arial"/>
                  <w:color w:val="111111"/>
                  <w:sz w:val="15"/>
                  <w:szCs w:val="15"/>
                </w:rPr>
                <w:delText>monopitch, moderate hypophonia, imprecise consonants</w:delText>
              </w:r>
            </w:del>
          </w:p>
        </w:tc>
      </w:tr>
      <w:tr w:rsidR="00061E3B" w:rsidRPr="00A80F22" w:rsidDel="00CB1E99" w14:paraId="4C777B0C" w14:textId="7AE95A2A" w:rsidTr="00061E3B">
        <w:trPr>
          <w:cantSplit/>
          <w:jc w:val="center"/>
          <w:del w:id="165" w:author="Thea Lucille Knowles" w:date="2021-03-18T20:25:00Z"/>
        </w:trPr>
        <w:tc>
          <w:tcPr>
            <w:tcW w:w="426" w:type="dxa"/>
            <w:shd w:val="clear" w:color="auto" w:fill="FFFFFF"/>
            <w:tcMar>
              <w:top w:w="0" w:type="dxa"/>
              <w:left w:w="0" w:type="dxa"/>
              <w:bottom w:w="0" w:type="dxa"/>
              <w:right w:w="0" w:type="dxa"/>
            </w:tcMar>
          </w:tcPr>
          <w:p w14:paraId="58F656C3" w14:textId="1785E085" w:rsidR="00061E3B" w:rsidRPr="00A80F22" w:rsidDel="00CB1E99" w:rsidRDefault="00061E3B" w:rsidP="00B05573">
            <w:pPr>
              <w:spacing w:before="40" w:after="40"/>
              <w:ind w:left="100" w:right="100"/>
              <w:rPr>
                <w:del w:id="166" w:author="Thea Lucille Knowles" w:date="2021-03-18T20:25:00Z"/>
                <w:sz w:val="15"/>
                <w:szCs w:val="15"/>
              </w:rPr>
            </w:pPr>
            <w:del w:id="167" w:author="Thea Lucille Knowles" w:date="2021-03-18T20:25:00Z">
              <w:r w:rsidRPr="00A80F22" w:rsidDel="00CB1E99">
                <w:rPr>
                  <w:rFonts w:ascii="Arial" w:eastAsia="Arial" w:hAnsi="Arial" w:cs="Arial"/>
                  <w:color w:val="111111"/>
                  <w:sz w:val="15"/>
                  <w:szCs w:val="15"/>
                </w:rPr>
                <w:delText>03</w:delText>
              </w:r>
            </w:del>
          </w:p>
        </w:tc>
        <w:tc>
          <w:tcPr>
            <w:tcW w:w="567" w:type="dxa"/>
            <w:shd w:val="clear" w:color="auto" w:fill="FFFFFF"/>
            <w:tcMar>
              <w:top w:w="0" w:type="dxa"/>
              <w:left w:w="0" w:type="dxa"/>
              <w:bottom w:w="0" w:type="dxa"/>
              <w:right w:w="0" w:type="dxa"/>
            </w:tcMar>
          </w:tcPr>
          <w:p w14:paraId="7D6B5133" w14:textId="3B8E243F" w:rsidR="00061E3B" w:rsidRPr="00A80F22" w:rsidDel="00CB1E99" w:rsidRDefault="00061E3B" w:rsidP="00B05573">
            <w:pPr>
              <w:spacing w:before="40" w:after="40"/>
              <w:ind w:left="100" w:right="100"/>
              <w:rPr>
                <w:del w:id="168" w:author="Thea Lucille Knowles" w:date="2021-03-18T20:25:00Z"/>
                <w:sz w:val="15"/>
                <w:szCs w:val="15"/>
              </w:rPr>
            </w:pPr>
            <w:del w:id="169"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191713FB" w14:textId="514C0D27" w:rsidR="00061E3B" w:rsidRPr="00A80F22" w:rsidDel="00CB1E99" w:rsidRDefault="00061E3B" w:rsidP="00B05573">
            <w:pPr>
              <w:spacing w:before="40" w:after="40"/>
              <w:ind w:left="100" w:right="100"/>
              <w:rPr>
                <w:del w:id="170" w:author="Thea Lucille Knowles" w:date="2021-03-18T20:25:00Z"/>
                <w:sz w:val="15"/>
                <w:szCs w:val="15"/>
              </w:rPr>
            </w:pPr>
            <w:del w:id="171" w:author="Thea Lucille Knowles" w:date="2021-03-18T20:25:00Z">
              <w:r w:rsidRPr="00A80F22" w:rsidDel="00CB1E99">
                <w:rPr>
                  <w:rFonts w:ascii="Arial" w:eastAsia="Arial" w:hAnsi="Arial" w:cs="Arial"/>
                  <w:color w:val="111111"/>
                  <w:sz w:val="15"/>
                  <w:szCs w:val="15"/>
                </w:rPr>
                <w:delText>65</w:delText>
              </w:r>
            </w:del>
          </w:p>
        </w:tc>
        <w:tc>
          <w:tcPr>
            <w:tcW w:w="708" w:type="dxa"/>
            <w:gridSpan w:val="2"/>
            <w:shd w:val="clear" w:color="auto" w:fill="FFFFFF"/>
            <w:tcMar>
              <w:top w:w="0" w:type="dxa"/>
              <w:left w:w="0" w:type="dxa"/>
              <w:bottom w:w="0" w:type="dxa"/>
              <w:right w:w="0" w:type="dxa"/>
            </w:tcMar>
          </w:tcPr>
          <w:p w14:paraId="256640CD" w14:textId="6813D50C" w:rsidR="00061E3B" w:rsidRPr="00A80F22" w:rsidDel="00CB1E99" w:rsidRDefault="00061E3B" w:rsidP="00B05573">
            <w:pPr>
              <w:spacing w:before="40" w:after="40"/>
              <w:ind w:left="100" w:right="100"/>
              <w:rPr>
                <w:del w:id="172" w:author="Thea Lucille Knowles" w:date="2021-03-18T20:25:00Z"/>
                <w:sz w:val="15"/>
                <w:szCs w:val="15"/>
              </w:rPr>
            </w:pPr>
            <w:del w:id="173" w:author="Thea Lucille Knowles" w:date="2021-03-18T20:25:00Z">
              <w:r w:rsidRPr="00A80F22" w:rsidDel="00CB1E99">
                <w:rPr>
                  <w:rFonts w:ascii="Arial" w:eastAsia="Arial" w:hAnsi="Arial" w:cs="Arial"/>
                  <w:color w:val="111111"/>
                  <w:sz w:val="15"/>
                  <w:szCs w:val="15"/>
                </w:rPr>
                <w:delText>23</w:delText>
              </w:r>
            </w:del>
          </w:p>
        </w:tc>
        <w:tc>
          <w:tcPr>
            <w:tcW w:w="993" w:type="dxa"/>
            <w:shd w:val="clear" w:color="auto" w:fill="FFFFFF"/>
            <w:tcMar>
              <w:top w:w="0" w:type="dxa"/>
              <w:left w:w="0" w:type="dxa"/>
              <w:bottom w:w="0" w:type="dxa"/>
              <w:right w:w="0" w:type="dxa"/>
            </w:tcMar>
          </w:tcPr>
          <w:p w14:paraId="5ED0D049" w14:textId="659B61A4" w:rsidR="00061E3B" w:rsidRPr="00A80F22" w:rsidDel="00CB1E99" w:rsidRDefault="00061E3B" w:rsidP="00B05573">
            <w:pPr>
              <w:spacing w:before="40" w:after="40"/>
              <w:ind w:left="100" w:right="100"/>
              <w:rPr>
                <w:del w:id="174" w:author="Thea Lucille Knowles" w:date="2021-03-18T20:25:00Z"/>
                <w:sz w:val="15"/>
                <w:szCs w:val="15"/>
              </w:rPr>
            </w:pPr>
            <w:del w:id="175" w:author="Thea Lucille Knowles" w:date="2021-03-18T20:25:00Z">
              <w:r w:rsidRPr="00A80F22" w:rsidDel="00CB1E99">
                <w:rPr>
                  <w:rFonts w:ascii="Arial" w:eastAsia="Arial" w:hAnsi="Arial" w:cs="Arial"/>
                  <w:color w:val="111111"/>
                  <w:sz w:val="15"/>
                  <w:szCs w:val="15"/>
                </w:rPr>
                <w:delText>12</w:delText>
              </w:r>
            </w:del>
          </w:p>
        </w:tc>
        <w:tc>
          <w:tcPr>
            <w:tcW w:w="1275" w:type="dxa"/>
            <w:shd w:val="clear" w:color="auto" w:fill="FFFFFF"/>
            <w:tcMar>
              <w:top w:w="0" w:type="dxa"/>
              <w:left w:w="0" w:type="dxa"/>
              <w:bottom w:w="0" w:type="dxa"/>
              <w:right w:w="0" w:type="dxa"/>
            </w:tcMar>
          </w:tcPr>
          <w:p w14:paraId="0BD37C3B" w14:textId="66F7A912" w:rsidR="00061E3B" w:rsidRPr="00A80F22" w:rsidDel="00CB1E99" w:rsidRDefault="00061E3B" w:rsidP="00B05573">
            <w:pPr>
              <w:spacing w:before="40" w:after="40"/>
              <w:ind w:left="100" w:right="100"/>
              <w:rPr>
                <w:del w:id="176" w:author="Thea Lucille Knowles" w:date="2021-03-18T20:25:00Z"/>
                <w:sz w:val="15"/>
                <w:szCs w:val="15"/>
              </w:rPr>
            </w:pPr>
            <w:del w:id="177"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4B5192A3" w14:textId="071AD865" w:rsidR="00061E3B" w:rsidRPr="00A80F22" w:rsidDel="00CB1E99" w:rsidRDefault="00061E3B" w:rsidP="00B05573">
            <w:pPr>
              <w:spacing w:before="40" w:after="40"/>
              <w:ind w:left="100" w:right="100"/>
              <w:rPr>
                <w:del w:id="178" w:author="Thea Lucille Knowles" w:date="2021-03-18T20:25:00Z"/>
                <w:rFonts w:ascii="Arial" w:eastAsia="Arial" w:hAnsi="Arial" w:cs="Arial"/>
                <w:color w:val="111111"/>
                <w:sz w:val="15"/>
                <w:szCs w:val="15"/>
              </w:rPr>
            </w:pPr>
            <w:del w:id="179" w:author="Thea Lucille Knowles" w:date="2021-03-18T20:25:00Z">
              <w:r w:rsidRPr="00A80F22" w:rsidDel="00CB1E99">
                <w:rPr>
                  <w:rFonts w:ascii="Arial" w:eastAsia="Arial" w:hAnsi="Arial" w:cs="Arial"/>
                  <w:color w:val="111111"/>
                  <w:sz w:val="15"/>
                  <w:szCs w:val="15"/>
                </w:rPr>
                <w:delText>532</w:delText>
              </w:r>
            </w:del>
          </w:p>
        </w:tc>
        <w:tc>
          <w:tcPr>
            <w:tcW w:w="3779" w:type="dxa"/>
            <w:shd w:val="clear" w:color="auto" w:fill="FFFFFF"/>
            <w:tcMar>
              <w:top w:w="0" w:type="dxa"/>
              <w:left w:w="0" w:type="dxa"/>
              <w:bottom w:w="0" w:type="dxa"/>
              <w:right w:w="0" w:type="dxa"/>
            </w:tcMar>
          </w:tcPr>
          <w:p w14:paraId="137361B1" w14:textId="240F52D4" w:rsidR="00061E3B" w:rsidRPr="00A80F22" w:rsidDel="00CB1E99" w:rsidRDefault="00061E3B" w:rsidP="00B05573">
            <w:pPr>
              <w:spacing w:before="40" w:after="40"/>
              <w:ind w:left="100" w:right="100"/>
              <w:rPr>
                <w:del w:id="180" w:author="Thea Lucille Knowles" w:date="2021-03-18T20:25:00Z"/>
                <w:sz w:val="15"/>
                <w:szCs w:val="15"/>
              </w:rPr>
            </w:pPr>
            <w:del w:id="181" w:author="Thea Lucille Knowles" w:date="2021-03-18T20:25:00Z">
              <w:r w:rsidRPr="00A80F22" w:rsidDel="00CB1E99">
                <w:rPr>
                  <w:rFonts w:ascii="Arial" w:eastAsia="Arial" w:hAnsi="Arial" w:cs="Arial"/>
                  <w:color w:val="111111"/>
                  <w:sz w:val="15"/>
                  <w:szCs w:val="15"/>
                </w:rPr>
                <w:delText>repeated phonemes, imprecise consonants, short rushes</w:delText>
              </w:r>
            </w:del>
          </w:p>
        </w:tc>
      </w:tr>
      <w:tr w:rsidR="00061E3B" w:rsidRPr="00A80F22" w:rsidDel="00CB1E99" w14:paraId="71035338" w14:textId="47B1CBEA" w:rsidTr="00061E3B">
        <w:trPr>
          <w:cantSplit/>
          <w:jc w:val="center"/>
          <w:del w:id="182" w:author="Thea Lucille Knowles" w:date="2021-03-18T20:25:00Z"/>
        </w:trPr>
        <w:tc>
          <w:tcPr>
            <w:tcW w:w="426" w:type="dxa"/>
            <w:shd w:val="clear" w:color="auto" w:fill="FFFFFF"/>
            <w:tcMar>
              <w:top w:w="0" w:type="dxa"/>
              <w:left w:w="0" w:type="dxa"/>
              <w:bottom w:w="0" w:type="dxa"/>
              <w:right w:w="0" w:type="dxa"/>
            </w:tcMar>
          </w:tcPr>
          <w:p w14:paraId="1EB85A98" w14:textId="3DFD7D67" w:rsidR="00061E3B" w:rsidRPr="00A80F22" w:rsidDel="00CB1E99" w:rsidRDefault="00061E3B" w:rsidP="00B05573">
            <w:pPr>
              <w:spacing w:before="40" w:after="40"/>
              <w:ind w:left="100" w:right="100"/>
              <w:rPr>
                <w:del w:id="183" w:author="Thea Lucille Knowles" w:date="2021-03-18T20:25:00Z"/>
                <w:sz w:val="15"/>
                <w:szCs w:val="15"/>
              </w:rPr>
            </w:pPr>
            <w:del w:id="184" w:author="Thea Lucille Knowles" w:date="2021-03-18T20:25:00Z">
              <w:r w:rsidRPr="00A80F22" w:rsidDel="00CB1E99">
                <w:rPr>
                  <w:rFonts w:ascii="Arial" w:eastAsia="Arial" w:hAnsi="Arial" w:cs="Arial"/>
                  <w:color w:val="111111"/>
                  <w:sz w:val="15"/>
                  <w:szCs w:val="15"/>
                </w:rPr>
                <w:delText>04</w:delText>
              </w:r>
            </w:del>
          </w:p>
        </w:tc>
        <w:tc>
          <w:tcPr>
            <w:tcW w:w="567" w:type="dxa"/>
            <w:shd w:val="clear" w:color="auto" w:fill="FFFFFF"/>
            <w:tcMar>
              <w:top w:w="0" w:type="dxa"/>
              <w:left w:w="0" w:type="dxa"/>
              <w:bottom w:w="0" w:type="dxa"/>
              <w:right w:w="0" w:type="dxa"/>
            </w:tcMar>
          </w:tcPr>
          <w:p w14:paraId="21784DE4" w14:textId="3C5AF5F3" w:rsidR="00061E3B" w:rsidRPr="00A80F22" w:rsidDel="00CB1E99" w:rsidRDefault="00061E3B" w:rsidP="00B05573">
            <w:pPr>
              <w:spacing w:before="40" w:after="40"/>
              <w:ind w:left="100" w:right="100"/>
              <w:rPr>
                <w:del w:id="185" w:author="Thea Lucille Knowles" w:date="2021-03-18T20:25:00Z"/>
                <w:sz w:val="15"/>
                <w:szCs w:val="15"/>
              </w:rPr>
            </w:pPr>
            <w:del w:id="186"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1F50E10C" w14:textId="20F5C619" w:rsidR="00061E3B" w:rsidRPr="00A80F22" w:rsidDel="00CB1E99" w:rsidRDefault="00061E3B" w:rsidP="00B05573">
            <w:pPr>
              <w:spacing w:before="40" w:after="40"/>
              <w:ind w:left="100" w:right="100"/>
              <w:rPr>
                <w:del w:id="187" w:author="Thea Lucille Knowles" w:date="2021-03-18T20:25:00Z"/>
                <w:sz w:val="15"/>
                <w:szCs w:val="15"/>
              </w:rPr>
            </w:pPr>
            <w:del w:id="188" w:author="Thea Lucille Knowles" w:date="2021-03-18T20:25:00Z">
              <w:r w:rsidRPr="00A80F22" w:rsidDel="00CB1E99">
                <w:rPr>
                  <w:rFonts w:ascii="Arial" w:eastAsia="Arial" w:hAnsi="Arial" w:cs="Arial"/>
                  <w:color w:val="111111"/>
                  <w:sz w:val="15"/>
                  <w:szCs w:val="15"/>
                </w:rPr>
                <w:delText>66</w:delText>
              </w:r>
            </w:del>
          </w:p>
        </w:tc>
        <w:tc>
          <w:tcPr>
            <w:tcW w:w="708" w:type="dxa"/>
            <w:gridSpan w:val="2"/>
            <w:shd w:val="clear" w:color="auto" w:fill="FFFFFF"/>
            <w:tcMar>
              <w:top w:w="0" w:type="dxa"/>
              <w:left w:w="0" w:type="dxa"/>
              <w:bottom w:w="0" w:type="dxa"/>
              <w:right w:w="0" w:type="dxa"/>
            </w:tcMar>
          </w:tcPr>
          <w:p w14:paraId="7CD64C31" w14:textId="737B0E16" w:rsidR="00061E3B" w:rsidRPr="00A80F22" w:rsidDel="00CB1E99" w:rsidRDefault="00061E3B" w:rsidP="00B05573">
            <w:pPr>
              <w:spacing w:before="40" w:after="40"/>
              <w:ind w:left="100" w:right="100"/>
              <w:rPr>
                <w:del w:id="189" w:author="Thea Lucille Knowles" w:date="2021-03-18T20:25:00Z"/>
                <w:sz w:val="15"/>
                <w:szCs w:val="15"/>
              </w:rPr>
            </w:pPr>
            <w:del w:id="190"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4435F4E7" w14:textId="5158D40D" w:rsidR="00061E3B" w:rsidRPr="00A80F22" w:rsidDel="00CB1E99" w:rsidRDefault="00061E3B" w:rsidP="00B05573">
            <w:pPr>
              <w:spacing w:before="40" w:after="40"/>
              <w:ind w:left="100" w:right="100"/>
              <w:rPr>
                <w:del w:id="191" w:author="Thea Lucille Knowles" w:date="2021-03-18T20:25:00Z"/>
                <w:sz w:val="15"/>
                <w:szCs w:val="15"/>
              </w:rPr>
            </w:pPr>
            <w:del w:id="192" w:author="Thea Lucille Knowles" w:date="2021-03-18T20:25:00Z">
              <w:r w:rsidRPr="00A80F22" w:rsidDel="00CB1E99">
                <w:rPr>
                  <w:rFonts w:ascii="Arial" w:eastAsia="Arial" w:hAnsi="Arial" w:cs="Arial"/>
                  <w:color w:val="111111"/>
                  <w:sz w:val="15"/>
                  <w:szCs w:val="15"/>
                </w:rPr>
                <w:delText>35</w:delText>
              </w:r>
            </w:del>
          </w:p>
        </w:tc>
        <w:tc>
          <w:tcPr>
            <w:tcW w:w="1275" w:type="dxa"/>
            <w:shd w:val="clear" w:color="auto" w:fill="FFFFFF"/>
            <w:tcMar>
              <w:top w:w="0" w:type="dxa"/>
              <w:left w:w="0" w:type="dxa"/>
              <w:bottom w:w="0" w:type="dxa"/>
              <w:right w:w="0" w:type="dxa"/>
            </w:tcMar>
          </w:tcPr>
          <w:p w14:paraId="65011A8E" w14:textId="43C7768F" w:rsidR="00061E3B" w:rsidRPr="00A80F22" w:rsidDel="00CB1E99" w:rsidRDefault="00061E3B" w:rsidP="00B05573">
            <w:pPr>
              <w:spacing w:before="40" w:after="40"/>
              <w:ind w:left="100" w:right="100"/>
              <w:rPr>
                <w:del w:id="193" w:author="Thea Lucille Knowles" w:date="2021-03-18T20:25:00Z"/>
                <w:sz w:val="15"/>
                <w:szCs w:val="15"/>
              </w:rPr>
            </w:pPr>
            <w:del w:id="194"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7664B537" w14:textId="1038EFB0" w:rsidR="00061E3B" w:rsidRPr="00A80F22" w:rsidDel="00CB1E99" w:rsidRDefault="00061E3B" w:rsidP="00B05573">
            <w:pPr>
              <w:spacing w:before="40" w:after="40"/>
              <w:ind w:left="100" w:right="100"/>
              <w:rPr>
                <w:del w:id="195" w:author="Thea Lucille Knowles" w:date="2021-03-18T20:25:00Z"/>
                <w:rFonts w:ascii="Arial" w:eastAsia="Arial" w:hAnsi="Arial" w:cs="Arial"/>
                <w:color w:val="111111"/>
                <w:sz w:val="15"/>
                <w:szCs w:val="15"/>
              </w:rPr>
            </w:pPr>
            <w:del w:id="196" w:author="Thea Lucille Knowles" w:date="2021-03-18T20:25:00Z">
              <w:r w:rsidRPr="00A80F22" w:rsidDel="00CB1E99">
                <w:rPr>
                  <w:rFonts w:ascii="Arial" w:eastAsia="Arial" w:hAnsi="Arial" w:cs="Arial"/>
                  <w:color w:val="111111"/>
                  <w:sz w:val="15"/>
                  <w:szCs w:val="15"/>
                </w:rPr>
                <w:delText>NA</w:delText>
              </w:r>
            </w:del>
          </w:p>
        </w:tc>
        <w:tc>
          <w:tcPr>
            <w:tcW w:w="3779" w:type="dxa"/>
            <w:shd w:val="clear" w:color="auto" w:fill="FFFFFF"/>
            <w:tcMar>
              <w:top w:w="0" w:type="dxa"/>
              <w:left w:w="0" w:type="dxa"/>
              <w:bottom w:w="0" w:type="dxa"/>
              <w:right w:w="0" w:type="dxa"/>
            </w:tcMar>
          </w:tcPr>
          <w:p w14:paraId="1088F3F2" w14:textId="5D274C95" w:rsidR="00061E3B" w:rsidRPr="00A80F22" w:rsidDel="00CB1E99" w:rsidRDefault="00061E3B" w:rsidP="00B05573">
            <w:pPr>
              <w:spacing w:before="40" w:after="40"/>
              <w:ind w:left="100" w:right="100"/>
              <w:rPr>
                <w:del w:id="197" w:author="Thea Lucille Knowles" w:date="2021-03-18T20:25:00Z"/>
                <w:sz w:val="15"/>
                <w:szCs w:val="15"/>
              </w:rPr>
            </w:pPr>
            <w:del w:id="198" w:author="Thea Lucille Knowles" w:date="2021-03-18T20:25:00Z">
              <w:r w:rsidRPr="00A80F22" w:rsidDel="00CB1E99">
                <w:rPr>
                  <w:rFonts w:ascii="Arial" w:eastAsia="Arial" w:hAnsi="Arial" w:cs="Arial"/>
                  <w:color w:val="111111"/>
                  <w:sz w:val="15"/>
                  <w:szCs w:val="15"/>
                </w:rPr>
                <w:delText>harsh voice, monopitch, short rushes, imprecise consonants</w:delText>
              </w:r>
            </w:del>
          </w:p>
        </w:tc>
      </w:tr>
      <w:tr w:rsidR="00061E3B" w:rsidRPr="00A80F22" w:rsidDel="00CB1E99" w14:paraId="77BB37AA" w14:textId="54E7BD5E" w:rsidTr="00061E3B">
        <w:trPr>
          <w:cantSplit/>
          <w:jc w:val="center"/>
          <w:del w:id="199" w:author="Thea Lucille Knowles" w:date="2021-03-18T20:25:00Z"/>
        </w:trPr>
        <w:tc>
          <w:tcPr>
            <w:tcW w:w="426" w:type="dxa"/>
            <w:shd w:val="clear" w:color="auto" w:fill="FFFFFF"/>
            <w:tcMar>
              <w:top w:w="0" w:type="dxa"/>
              <w:left w:w="0" w:type="dxa"/>
              <w:bottom w:w="0" w:type="dxa"/>
              <w:right w:w="0" w:type="dxa"/>
            </w:tcMar>
          </w:tcPr>
          <w:p w14:paraId="279C700D" w14:textId="1DB6F9C1" w:rsidR="00061E3B" w:rsidRPr="00A80F22" w:rsidDel="00CB1E99" w:rsidRDefault="00061E3B" w:rsidP="00B05573">
            <w:pPr>
              <w:spacing w:before="40" w:after="40"/>
              <w:ind w:left="100" w:right="100"/>
              <w:rPr>
                <w:del w:id="200" w:author="Thea Lucille Knowles" w:date="2021-03-18T20:25:00Z"/>
                <w:sz w:val="15"/>
                <w:szCs w:val="15"/>
              </w:rPr>
            </w:pPr>
            <w:del w:id="201" w:author="Thea Lucille Knowles" w:date="2021-03-18T20:25:00Z">
              <w:r w:rsidRPr="00A80F22" w:rsidDel="00CB1E99">
                <w:rPr>
                  <w:rFonts w:ascii="Arial" w:eastAsia="Arial" w:hAnsi="Arial" w:cs="Arial"/>
                  <w:color w:val="111111"/>
                  <w:sz w:val="15"/>
                  <w:szCs w:val="15"/>
                </w:rPr>
                <w:delText>05</w:delText>
              </w:r>
            </w:del>
          </w:p>
        </w:tc>
        <w:tc>
          <w:tcPr>
            <w:tcW w:w="567" w:type="dxa"/>
            <w:shd w:val="clear" w:color="auto" w:fill="FFFFFF"/>
            <w:tcMar>
              <w:top w:w="0" w:type="dxa"/>
              <w:left w:w="0" w:type="dxa"/>
              <w:bottom w:w="0" w:type="dxa"/>
              <w:right w:w="0" w:type="dxa"/>
            </w:tcMar>
          </w:tcPr>
          <w:p w14:paraId="37835AFF" w14:textId="5812D9C2" w:rsidR="00061E3B" w:rsidRPr="00A80F22" w:rsidDel="00CB1E99" w:rsidRDefault="00061E3B" w:rsidP="00B05573">
            <w:pPr>
              <w:spacing w:before="40" w:after="40"/>
              <w:ind w:left="100" w:right="100"/>
              <w:rPr>
                <w:del w:id="202" w:author="Thea Lucille Knowles" w:date="2021-03-18T20:25:00Z"/>
                <w:sz w:val="15"/>
                <w:szCs w:val="15"/>
              </w:rPr>
            </w:pPr>
            <w:del w:id="203"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4546ABEC" w14:textId="2E3CC57B" w:rsidR="00061E3B" w:rsidRPr="00A80F22" w:rsidDel="00CB1E99" w:rsidRDefault="00061E3B" w:rsidP="00B05573">
            <w:pPr>
              <w:spacing w:before="40" w:after="40"/>
              <w:ind w:left="100" w:right="100"/>
              <w:rPr>
                <w:del w:id="204" w:author="Thea Lucille Knowles" w:date="2021-03-18T20:25:00Z"/>
                <w:sz w:val="15"/>
                <w:szCs w:val="15"/>
              </w:rPr>
            </w:pPr>
            <w:del w:id="205" w:author="Thea Lucille Knowles" w:date="2021-03-18T20:25:00Z">
              <w:r w:rsidRPr="00A80F22" w:rsidDel="00CB1E99">
                <w:rPr>
                  <w:rFonts w:ascii="Arial" w:eastAsia="Arial" w:hAnsi="Arial" w:cs="Arial"/>
                  <w:color w:val="111111"/>
                  <w:sz w:val="15"/>
                  <w:szCs w:val="15"/>
                </w:rPr>
                <w:delText>73</w:delText>
              </w:r>
            </w:del>
          </w:p>
        </w:tc>
        <w:tc>
          <w:tcPr>
            <w:tcW w:w="708" w:type="dxa"/>
            <w:gridSpan w:val="2"/>
            <w:shd w:val="clear" w:color="auto" w:fill="FFFFFF"/>
            <w:tcMar>
              <w:top w:w="0" w:type="dxa"/>
              <w:left w:w="0" w:type="dxa"/>
              <w:bottom w:w="0" w:type="dxa"/>
              <w:right w:w="0" w:type="dxa"/>
            </w:tcMar>
          </w:tcPr>
          <w:p w14:paraId="433E5AEB" w14:textId="3FEB6023" w:rsidR="00061E3B" w:rsidRPr="00A80F22" w:rsidDel="00CB1E99" w:rsidRDefault="00061E3B" w:rsidP="00B05573">
            <w:pPr>
              <w:spacing w:before="40" w:after="40"/>
              <w:ind w:left="100" w:right="100"/>
              <w:rPr>
                <w:del w:id="206" w:author="Thea Lucille Knowles" w:date="2021-03-18T20:25:00Z"/>
                <w:sz w:val="15"/>
                <w:szCs w:val="15"/>
              </w:rPr>
            </w:pPr>
            <w:del w:id="207" w:author="Thea Lucille Knowles" w:date="2021-03-18T20:25:00Z">
              <w:r w:rsidRPr="00A80F22" w:rsidDel="00CB1E99">
                <w:rPr>
                  <w:rFonts w:ascii="Arial" w:eastAsia="Arial" w:hAnsi="Arial" w:cs="Arial"/>
                  <w:color w:val="111111"/>
                  <w:sz w:val="15"/>
                  <w:szCs w:val="15"/>
                </w:rPr>
                <w:delText>27</w:delText>
              </w:r>
            </w:del>
          </w:p>
        </w:tc>
        <w:tc>
          <w:tcPr>
            <w:tcW w:w="993" w:type="dxa"/>
            <w:shd w:val="clear" w:color="auto" w:fill="FFFFFF"/>
            <w:tcMar>
              <w:top w:w="0" w:type="dxa"/>
              <w:left w:w="0" w:type="dxa"/>
              <w:bottom w:w="0" w:type="dxa"/>
              <w:right w:w="0" w:type="dxa"/>
            </w:tcMar>
          </w:tcPr>
          <w:p w14:paraId="4A32CF93" w14:textId="35BF7396" w:rsidR="00061E3B" w:rsidRPr="00A80F22" w:rsidDel="00CB1E99" w:rsidRDefault="00061E3B" w:rsidP="00B05573">
            <w:pPr>
              <w:spacing w:before="40" w:after="40"/>
              <w:ind w:left="100" w:right="100"/>
              <w:rPr>
                <w:del w:id="208" w:author="Thea Lucille Knowles" w:date="2021-03-18T20:25:00Z"/>
                <w:sz w:val="15"/>
                <w:szCs w:val="15"/>
              </w:rPr>
            </w:pPr>
            <w:del w:id="209" w:author="Thea Lucille Knowles" w:date="2021-03-18T20:25:00Z">
              <w:r w:rsidRPr="00A80F22" w:rsidDel="00CB1E99">
                <w:rPr>
                  <w:rFonts w:ascii="Arial" w:eastAsia="Arial" w:hAnsi="Arial" w:cs="Arial"/>
                  <w:color w:val="111111"/>
                  <w:sz w:val="15"/>
                  <w:szCs w:val="15"/>
                </w:rPr>
                <w:delText>7</w:delText>
              </w:r>
            </w:del>
          </w:p>
        </w:tc>
        <w:tc>
          <w:tcPr>
            <w:tcW w:w="1275" w:type="dxa"/>
            <w:shd w:val="clear" w:color="auto" w:fill="FFFFFF"/>
            <w:tcMar>
              <w:top w:w="0" w:type="dxa"/>
              <w:left w:w="0" w:type="dxa"/>
              <w:bottom w:w="0" w:type="dxa"/>
              <w:right w:w="0" w:type="dxa"/>
            </w:tcMar>
          </w:tcPr>
          <w:p w14:paraId="1A520AF4" w14:textId="0D2C62BA" w:rsidR="00061E3B" w:rsidRPr="00A80F22" w:rsidDel="00CB1E99" w:rsidRDefault="00061E3B" w:rsidP="00B05573">
            <w:pPr>
              <w:spacing w:before="40" w:after="40"/>
              <w:ind w:left="100" w:right="100"/>
              <w:rPr>
                <w:del w:id="210" w:author="Thea Lucille Knowles" w:date="2021-03-18T20:25:00Z"/>
                <w:sz w:val="15"/>
                <w:szCs w:val="15"/>
              </w:rPr>
            </w:pPr>
            <w:del w:id="211"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587AF03B" w14:textId="3A74A426" w:rsidR="00061E3B" w:rsidRPr="00A80F22" w:rsidDel="00CB1E99" w:rsidRDefault="00061E3B" w:rsidP="00B05573">
            <w:pPr>
              <w:spacing w:before="40" w:after="40"/>
              <w:ind w:left="100" w:right="100"/>
              <w:rPr>
                <w:del w:id="212" w:author="Thea Lucille Knowles" w:date="2021-03-18T20:25:00Z"/>
                <w:rFonts w:ascii="Arial" w:eastAsia="Arial" w:hAnsi="Arial" w:cs="Arial"/>
                <w:color w:val="111111"/>
                <w:sz w:val="15"/>
                <w:szCs w:val="15"/>
              </w:rPr>
            </w:pPr>
            <w:del w:id="213" w:author="Thea Lucille Knowles" w:date="2021-03-18T20:25:00Z">
              <w:r w:rsidRPr="00A80F22" w:rsidDel="00CB1E99">
                <w:rPr>
                  <w:rFonts w:ascii="Arial" w:eastAsia="Arial" w:hAnsi="Arial" w:cs="Arial"/>
                  <w:color w:val="111111"/>
                  <w:sz w:val="15"/>
                  <w:szCs w:val="15"/>
                </w:rPr>
                <w:delText>NA</w:delText>
              </w:r>
            </w:del>
          </w:p>
        </w:tc>
        <w:tc>
          <w:tcPr>
            <w:tcW w:w="3779" w:type="dxa"/>
            <w:shd w:val="clear" w:color="auto" w:fill="FFFFFF"/>
            <w:tcMar>
              <w:top w:w="0" w:type="dxa"/>
              <w:left w:w="0" w:type="dxa"/>
              <w:bottom w:w="0" w:type="dxa"/>
              <w:right w:w="0" w:type="dxa"/>
            </w:tcMar>
          </w:tcPr>
          <w:p w14:paraId="7F5EED1C" w14:textId="11ED3A71" w:rsidR="00061E3B" w:rsidRPr="00A80F22" w:rsidDel="00CB1E99" w:rsidRDefault="00061E3B" w:rsidP="00B05573">
            <w:pPr>
              <w:spacing w:before="40" w:after="40"/>
              <w:ind w:left="100" w:right="100"/>
              <w:rPr>
                <w:del w:id="214" w:author="Thea Lucille Knowles" w:date="2021-03-18T20:25:00Z"/>
                <w:sz w:val="15"/>
                <w:szCs w:val="15"/>
              </w:rPr>
            </w:pPr>
            <w:del w:id="215" w:author="Thea Lucille Knowles" w:date="2021-03-18T20:25:00Z">
              <w:r w:rsidRPr="00A80F22" w:rsidDel="00CB1E99">
                <w:rPr>
                  <w:rFonts w:ascii="Arial" w:eastAsia="Arial" w:hAnsi="Arial" w:cs="Arial"/>
                  <w:color w:val="111111"/>
                  <w:sz w:val="15"/>
                  <w:szCs w:val="15"/>
                </w:rPr>
                <w:delText>hypophonia, short phrases, short rushes</w:delText>
              </w:r>
            </w:del>
          </w:p>
        </w:tc>
      </w:tr>
      <w:tr w:rsidR="00061E3B" w:rsidRPr="00A80F22" w:rsidDel="00CB1E99" w14:paraId="785F4E8C" w14:textId="2C33E75F" w:rsidTr="00061E3B">
        <w:trPr>
          <w:cantSplit/>
          <w:jc w:val="center"/>
          <w:del w:id="216" w:author="Thea Lucille Knowles" w:date="2021-03-18T20:25:00Z"/>
        </w:trPr>
        <w:tc>
          <w:tcPr>
            <w:tcW w:w="426" w:type="dxa"/>
            <w:shd w:val="clear" w:color="auto" w:fill="FFFFFF"/>
            <w:tcMar>
              <w:top w:w="0" w:type="dxa"/>
              <w:left w:w="0" w:type="dxa"/>
              <w:bottom w:w="0" w:type="dxa"/>
              <w:right w:w="0" w:type="dxa"/>
            </w:tcMar>
          </w:tcPr>
          <w:p w14:paraId="6453758F" w14:textId="3836C4F8" w:rsidR="00061E3B" w:rsidRPr="00A80F22" w:rsidDel="00CB1E99" w:rsidRDefault="00061E3B" w:rsidP="00B05573">
            <w:pPr>
              <w:spacing w:before="40" w:after="40"/>
              <w:ind w:left="100" w:right="100"/>
              <w:rPr>
                <w:del w:id="217" w:author="Thea Lucille Knowles" w:date="2021-03-18T20:25:00Z"/>
                <w:sz w:val="15"/>
                <w:szCs w:val="15"/>
              </w:rPr>
            </w:pPr>
            <w:del w:id="218" w:author="Thea Lucille Knowles" w:date="2021-03-18T20:25:00Z">
              <w:r w:rsidRPr="00A80F22" w:rsidDel="00CB1E99">
                <w:rPr>
                  <w:rFonts w:ascii="Arial" w:eastAsia="Arial" w:hAnsi="Arial" w:cs="Arial"/>
                  <w:color w:val="111111"/>
                  <w:sz w:val="15"/>
                  <w:szCs w:val="15"/>
                </w:rPr>
                <w:delText>06</w:delText>
              </w:r>
            </w:del>
          </w:p>
        </w:tc>
        <w:tc>
          <w:tcPr>
            <w:tcW w:w="567" w:type="dxa"/>
            <w:shd w:val="clear" w:color="auto" w:fill="FFFFFF"/>
            <w:tcMar>
              <w:top w:w="0" w:type="dxa"/>
              <w:left w:w="0" w:type="dxa"/>
              <w:bottom w:w="0" w:type="dxa"/>
              <w:right w:w="0" w:type="dxa"/>
            </w:tcMar>
          </w:tcPr>
          <w:p w14:paraId="70D1D214" w14:textId="35A44775" w:rsidR="00061E3B" w:rsidRPr="00A80F22" w:rsidDel="00CB1E99" w:rsidRDefault="00061E3B" w:rsidP="00B05573">
            <w:pPr>
              <w:spacing w:before="40" w:after="40"/>
              <w:ind w:left="100" w:right="100"/>
              <w:rPr>
                <w:del w:id="219" w:author="Thea Lucille Knowles" w:date="2021-03-18T20:25:00Z"/>
                <w:sz w:val="15"/>
                <w:szCs w:val="15"/>
              </w:rPr>
            </w:pPr>
            <w:del w:id="220" w:author="Thea Lucille Knowles" w:date="2021-03-18T20:25:00Z">
              <w:r w:rsidRPr="00A80F22" w:rsidDel="00CB1E99">
                <w:rPr>
                  <w:rFonts w:ascii="Arial" w:eastAsia="Arial" w:hAnsi="Arial" w:cs="Arial"/>
                  <w:color w:val="111111"/>
                  <w:sz w:val="15"/>
                  <w:szCs w:val="15"/>
                </w:rPr>
                <w:delText>f</w:delText>
              </w:r>
            </w:del>
          </w:p>
        </w:tc>
        <w:tc>
          <w:tcPr>
            <w:tcW w:w="567" w:type="dxa"/>
            <w:shd w:val="clear" w:color="auto" w:fill="FFFFFF"/>
            <w:tcMar>
              <w:top w:w="0" w:type="dxa"/>
              <w:left w:w="0" w:type="dxa"/>
              <w:bottom w:w="0" w:type="dxa"/>
              <w:right w:w="0" w:type="dxa"/>
            </w:tcMar>
          </w:tcPr>
          <w:p w14:paraId="3C752F05" w14:textId="52D4EBA7" w:rsidR="00061E3B" w:rsidRPr="00A80F22" w:rsidDel="00CB1E99" w:rsidRDefault="00061E3B" w:rsidP="00B05573">
            <w:pPr>
              <w:spacing w:before="40" w:after="40"/>
              <w:ind w:left="100" w:right="100"/>
              <w:rPr>
                <w:del w:id="221" w:author="Thea Lucille Knowles" w:date="2021-03-18T20:25:00Z"/>
                <w:sz w:val="15"/>
                <w:szCs w:val="15"/>
              </w:rPr>
            </w:pPr>
            <w:del w:id="222" w:author="Thea Lucille Knowles" w:date="2021-03-18T20:25:00Z">
              <w:r w:rsidRPr="00A80F22" w:rsidDel="00CB1E99">
                <w:rPr>
                  <w:rFonts w:ascii="Arial" w:eastAsia="Arial" w:hAnsi="Arial" w:cs="Arial"/>
                  <w:color w:val="111111"/>
                  <w:sz w:val="15"/>
                  <w:szCs w:val="15"/>
                </w:rPr>
                <w:delText>67</w:delText>
              </w:r>
            </w:del>
          </w:p>
        </w:tc>
        <w:tc>
          <w:tcPr>
            <w:tcW w:w="708" w:type="dxa"/>
            <w:gridSpan w:val="2"/>
            <w:shd w:val="clear" w:color="auto" w:fill="FFFFFF"/>
            <w:tcMar>
              <w:top w:w="0" w:type="dxa"/>
              <w:left w:w="0" w:type="dxa"/>
              <w:bottom w:w="0" w:type="dxa"/>
              <w:right w:w="0" w:type="dxa"/>
            </w:tcMar>
          </w:tcPr>
          <w:p w14:paraId="7699A011" w14:textId="2AD90158" w:rsidR="00061E3B" w:rsidRPr="00A80F22" w:rsidDel="00CB1E99" w:rsidRDefault="00061E3B" w:rsidP="00B05573">
            <w:pPr>
              <w:spacing w:before="40" w:after="40"/>
              <w:ind w:left="100" w:right="100"/>
              <w:rPr>
                <w:del w:id="223" w:author="Thea Lucille Knowles" w:date="2021-03-18T20:25:00Z"/>
                <w:sz w:val="15"/>
                <w:szCs w:val="15"/>
              </w:rPr>
            </w:pPr>
            <w:del w:id="224" w:author="Thea Lucille Knowles" w:date="2021-03-18T20:25:00Z">
              <w:r w:rsidRPr="00A80F22" w:rsidDel="00CB1E99">
                <w:rPr>
                  <w:rFonts w:ascii="Arial" w:eastAsia="Arial" w:hAnsi="Arial" w:cs="Arial"/>
                  <w:color w:val="111111"/>
                  <w:sz w:val="15"/>
                  <w:szCs w:val="15"/>
                </w:rPr>
                <w:delText>30</w:delText>
              </w:r>
            </w:del>
          </w:p>
        </w:tc>
        <w:tc>
          <w:tcPr>
            <w:tcW w:w="993" w:type="dxa"/>
            <w:shd w:val="clear" w:color="auto" w:fill="FFFFFF"/>
            <w:tcMar>
              <w:top w:w="0" w:type="dxa"/>
              <w:left w:w="0" w:type="dxa"/>
              <w:bottom w:w="0" w:type="dxa"/>
              <w:right w:w="0" w:type="dxa"/>
            </w:tcMar>
          </w:tcPr>
          <w:p w14:paraId="7E9E906D" w14:textId="6627D222" w:rsidR="00061E3B" w:rsidRPr="00A80F22" w:rsidDel="00CB1E99" w:rsidRDefault="00061E3B" w:rsidP="00B05573">
            <w:pPr>
              <w:spacing w:before="40" w:after="40"/>
              <w:ind w:left="100" w:right="100"/>
              <w:rPr>
                <w:del w:id="225" w:author="Thea Lucille Knowles" w:date="2021-03-18T20:25:00Z"/>
                <w:sz w:val="15"/>
                <w:szCs w:val="15"/>
              </w:rPr>
            </w:pPr>
            <w:del w:id="226" w:author="Thea Lucille Knowles" w:date="2021-03-18T20:25:00Z">
              <w:r w:rsidRPr="00A80F22" w:rsidDel="00CB1E99">
                <w:rPr>
                  <w:rFonts w:ascii="Arial" w:eastAsia="Arial" w:hAnsi="Arial" w:cs="Arial"/>
                  <w:color w:val="111111"/>
                  <w:sz w:val="15"/>
                  <w:szCs w:val="15"/>
                </w:rPr>
                <w:delText>10</w:delText>
              </w:r>
            </w:del>
          </w:p>
        </w:tc>
        <w:tc>
          <w:tcPr>
            <w:tcW w:w="1275" w:type="dxa"/>
            <w:shd w:val="clear" w:color="auto" w:fill="FFFFFF"/>
            <w:tcMar>
              <w:top w:w="0" w:type="dxa"/>
              <w:left w:w="0" w:type="dxa"/>
              <w:bottom w:w="0" w:type="dxa"/>
              <w:right w:w="0" w:type="dxa"/>
            </w:tcMar>
          </w:tcPr>
          <w:p w14:paraId="2417A74D" w14:textId="67314EAC" w:rsidR="00061E3B" w:rsidRPr="00A80F22" w:rsidDel="00CB1E99" w:rsidRDefault="00061E3B" w:rsidP="00B05573">
            <w:pPr>
              <w:spacing w:before="40" w:after="40"/>
              <w:ind w:left="100" w:right="100"/>
              <w:rPr>
                <w:del w:id="227" w:author="Thea Lucille Knowles" w:date="2021-03-18T20:25:00Z"/>
                <w:sz w:val="15"/>
                <w:szCs w:val="15"/>
              </w:rPr>
            </w:pPr>
            <w:del w:id="228" w:author="Thea Lucille Knowles" w:date="2021-03-18T20:25:00Z">
              <w:r w:rsidRPr="00A80F22" w:rsidDel="00CB1E99">
                <w:rPr>
                  <w:rFonts w:ascii="Arial" w:eastAsia="Arial" w:hAnsi="Arial" w:cs="Arial"/>
                  <w:color w:val="111111"/>
                  <w:sz w:val="15"/>
                  <w:szCs w:val="15"/>
                </w:rPr>
                <w:delText>Levodopa, Mirapex</w:delText>
              </w:r>
            </w:del>
          </w:p>
        </w:tc>
        <w:tc>
          <w:tcPr>
            <w:tcW w:w="851" w:type="dxa"/>
            <w:shd w:val="clear" w:color="auto" w:fill="FFFFFF"/>
          </w:tcPr>
          <w:p w14:paraId="3A79F8A2" w14:textId="568EAD63" w:rsidR="00061E3B" w:rsidRPr="00A80F22" w:rsidDel="00CB1E99" w:rsidRDefault="00061E3B" w:rsidP="00B05573">
            <w:pPr>
              <w:spacing w:before="40" w:after="40"/>
              <w:ind w:left="100" w:right="100"/>
              <w:rPr>
                <w:del w:id="229" w:author="Thea Lucille Knowles" w:date="2021-03-18T20:25:00Z"/>
                <w:rFonts w:ascii="Arial" w:eastAsia="Arial" w:hAnsi="Arial" w:cs="Arial"/>
                <w:color w:val="111111"/>
                <w:sz w:val="15"/>
                <w:szCs w:val="15"/>
              </w:rPr>
            </w:pPr>
            <w:del w:id="230" w:author="Thea Lucille Knowles" w:date="2021-03-18T20:25:00Z">
              <w:r w:rsidRPr="00A80F22" w:rsidDel="00CB1E99">
                <w:rPr>
                  <w:rFonts w:ascii="Arial" w:eastAsia="Arial" w:hAnsi="Arial" w:cs="Arial"/>
                  <w:color w:val="111111"/>
                  <w:sz w:val="15"/>
                  <w:szCs w:val="15"/>
                </w:rPr>
                <w:delText>700</w:delText>
              </w:r>
            </w:del>
          </w:p>
        </w:tc>
        <w:tc>
          <w:tcPr>
            <w:tcW w:w="3779" w:type="dxa"/>
            <w:shd w:val="clear" w:color="auto" w:fill="FFFFFF"/>
            <w:tcMar>
              <w:top w:w="0" w:type="dxa"/>
              <w:left w:w="0" w:type="dxa"/>
              <w:bottom w:w="0" w:type="dxa"/>
              <w:right w:w="0" w:type="dxa"/>
            </w:tcMar>
          </w:tcPr>
          <w:p w14:paraId="74443983" w14:textId="6F7D124C" w:rsidR="00061E3B" w:rsidRPr="00A80F22" w:rsidDel="00CB1E99" w:rsidRDefault="00061E3B" w:rsidP="00B05573">
            <w:pPr>
              <w:spacing w:before="40" w:after="40"/>
              <w:ind w:left="100" w:right="100"/>
              <w:rPr>
                <w:del w:id="231" w:author="Thea Lucille Knowles" w:date="2021-03-18T20:25:00Z"/>
                <w:sz w:val="15"/>
                <w:szCs w:val="15"/>
              </w:rPr>
            </w:pPr>
            <w:del w:id="232" w:author="Thea Lucille Knowles" w:date="2021-03-18T20:25:00Z">
              <w:r w:rsidRPr="00A80F22" w:rsidDel="00CB1E99">
                <w:rPr>
                  <w:rFonts w:ascii="Arial" w:eastAsia="Arial" w:hAnsi="Arial" w:cs="Arial"/>
                  <w:color w:val="111111"/>
                  <w:sz w:val="15"/>
                  <w:szCs w:val="15"/>
                </w:rPr>
                <w:delText>short rushes, fast rate, breathy voice</w:delText>
              </w:r>
            </w:del>
          </w:p>
        </w:tc>
      </w:tr>
      <w:tr w:rsidR="00061E3B" w:rsidRPr="00A80F22" w:rsidDel="00CB1E99" w14:paraId="0C3CB461" w14:textId="52CDED78" w:rsidTr="00061E3B">
        <w:trPr>
          <w:cantSplit/>
          <w:jc w:val="center"/>
          <w:del w:id="233" w:author="Thea Lucille Knowles" w:date="2021-03-18T20:25:00Z"/>
        </w:trPr>
        <w:tc>
          <w:tcPr>
            <w:tcW w:w="426" w:type="dxa"/>
            <w:shd w:val="clear" w:color="auto" w:fill="FFFFFF"/>
            <w:tcMar>
              <w:top w:w="0" w:type="dxa"/>
              <w:left w:w="0" w:type="dxa"/>
              <w:bottom w:w="0" w:type="dxa"/>
              <w:right w:w="0" w:type="dxa"/>
            </w:tcMar>
          </w:tcPr>
          <w:p w14:paraId="7B5549B7" w14:textId="53B82276" w:rsidR="00061E3B" w:rsidRPr="00A80F22" w:rsidDel="00CB1E99" w:rsidRDefault="00061E3B" w:rsidP="00B05573">
            <w:pPr>
              <w:spacing w:before="40" w:after="40"/>
              <w:ind w:left="100" w:right="100"/>
              <w:rPr>
                <w:del w:id="234" w:author="Thea Lucille Knowles" w:date="2021-03-18T20:25:00Z"/>
                <w:sz w:val="15"/>
                <w:szCs w:val="15"/>
              </w:rPr>
            </w:pPr>
            <w:del w:id="235" w:author="Thea Lucille Knowles" w:date="2021-03-18T20:25:00Z">
              <w:r w:rsidRPr="00A80F22" w:rsidDel="00CB1E99">
                <w:rPr>
                  <w:rFonts w:ascii="Arial" w:eastAsia="Arial" w:hAnsi="Arial" w:cs="Arial"/>
                  <w:color w:val="111111"/>
                  <w:sz w:val="15"/>
                  <w:szCs w:val="15"/>
                </w:rPr>
                <w:delText>07</w:delText>
              </w:r>
            </w:del>
          </w:p>
        </w:tc>
        <w:tc>
          <w:tcPr>
            <w:tcW w:w="567" w:type="dxa"/>
            <w:shd w:val="clear" w:color="auto" w:fill="FFFFFF"/>
            <w:tcMar>
              <w:top w:w="0" w:type="dxa"/>
              <w:left w:w="0" w:type="dxa"/>
              <w:bottom w:w="0" w:type="dxa"/>
              <w:right w:w="0" w:type="dxa"/>
            </w:tcMar>
          </w:tcPr>
          <w:p w14:paraId="11F9F13D" w14:textId="06AC1BFC" w:rsidR="00061E3B" w:rsidRPr="00A80F22" w:rsidDel="00CB1E99" w:rsidRDefault="00061E3B" w:rsidP="00B05573">
            <w:pPr>
              <w:spacing w:before="40" w:after="40"/>
              <w:ind w:left="100" w:right="100"/>
              <w:rPr>
                <w:del w:id="236" w:author="Thea Lucille Knowles" w:date="2021-03-18T20:25:00Z"/>
                <w:sz w:val="15"/>
                <w:szCs w:val="15"/>
              </w:rPr>
            </w:pPr>
            <w:del w:id="237"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3CA85919" w14:textId="6A9BF72E" w:rsidR="00061E3B" w:rsidRPr="00A80F22" w:rsidDel="00CB1E99" w:rsidRDefault="00061E3B" w:rsidP="00B05573">
            <w:pPr>
              <w:spacing w:before="40" w:after="40"/>
              <w:ind w:left="100" w:right="100"/>
              <w:rPr>
                <w:del w:id="238" w:author="Thea Lucille Knowles" w:date="2021-03-18T20:25:00Z"/>
                <w:sz w:val="15"/>
                <w:szCs w:val="15"/>
              </w:rPr>
            </w:pPr>
            <w:del w:id="239" w:author="Thea Lucille Knowles" w:date="2021-03-18T20:25:00Z">
              <w:r w:rsidRPr="00A80F22" w:rsidDel="00CB1E99">
                <w:rPr>
                  <w:rFonts w:ascii="Arial" w:eastAsia="Arial" w:hAnsi="Arial" w:cs="Arial"/>
                  <w:color w:val="111111"/>
                  <w:sz w:val="15"/>
                  <w:szCs w:val="15"/>
                </w:rPr>
                <w:delText>72</w:delText>
              </w:r>
            </w:del>
          </w:p>
        </w:tc>
        <w:tc>
          <w:tcPr>
            <w:tcW w:w="708" w:type="dxa"/>
            <w:gridSpan w:val="2"/>
            <w:shd w:val="clear" w:color="auto" w:fill="FFFFFF"/>
            <w:tcMar>
              <w:top w:w="0" w:type="dxa"/>
              <w:left w:w="0" w:type="dxa"/>
              <w:bottom w:w="0" w:type="dxa"/>
              <w:right w:w="0" w:type="dxa"/>
            </w:tcMar>
          </w:tcPr>
          <w:p w14:paraId="216EE6CE" w14:textId="04854E8D" w:rsidR="00061E3B" w:rsidRPr="00A80F22" w:rsidDel="00CB1E99" w:rsidRDefault="00061E3B" w:rsidP="00B05573">
            <w:pPr>
              <w:spacing w:before="40" w:after="40"/>
              <w:ind w:left="100" w:right="100"/>
              <w:rPr>
                <w:del w:id="240" w:author="Thea Lucille Knowles" w:date="2021-03-18T20:25:00Z"/>
                <w:sz w:val="15"/>
                <w:szCs w:val="15"/>
              </w:rPr>
            </w:pPr>
            <w:del w:id="241" w:author="Thea Lucille Knowles" w:date="2021-03-18T20:25:00Z">
              <w:r w:rsidRPr="00A80F22" w:rsidDel="00CB1E99">
                <w:rPr>
                  <w:rFonts w:ascii="Arial" w:eastAsia="Arial" w:hAnsi="Arial" w:cs="Arial"/>
                  <w:color w:val="111111"/>
                  <w:sz w:val="15"/>
                  <w:szCs w:val="15"/>
                </w:rPr>
                <w:delText>29</w:delText>
              </w:r>
            </w:del>
          </w:p>
        </w:tc>
        <w:tc>
          <w:tcPr>
            <w:tcW w:w="993" w:type="dxa"/>
            <w:shd w:val="clear" w:color="auto" w:fill="FFFFFF"/>
            <w:tcMar>
              <w:top w:w="0" w:type="dxa"/>
              <w:left w:w="0" w:type="dxa"/>
              <w:bottom w:w="0" w:type="dxa"/>
              <w:right w:w="0" w:type="dxa"/>
            </w:tcMar>
          </w:tcPr>
          <w:p w14:paraId="369934B1" w14:textId="24CDEAD7" w:rsidR="00061E3B" w:rsidRPr="00A80F22" w:rsidDel="00CB1E99" w:rsidRDefault="00061E3B" w:rsidP="00B05573">
            <w:pPr>
              <w:spacing w:before="40" w:after="40"/>
              <w:ind w:left="100" w:right="100"/>
              <w:rPr>
                <w:del w:id="242" w:author="Thea Lucille Knowles" w:date="2021-03-18T20:25:00Z"/>
                <w:sz w:val="15"/>
                <w:szCs w:val="15"/>
              </w:rPr>
            </w:pPr>
            <w:del w:id="243" w:author="Thea Lucille Knowles" w:date="2021-03-18T20:25:00Z">
              <w:r w:rsidRPr="00A80F22" w:rsidDel="00CB1E99">
                <w:rPr>
                  <w:rFonts w:ascii="Arial" w:eastAsia="Arial" w:hAnsi="Arial" w:cs="Arial"/>
                  <w:color w:val="111111"/>
                  <w:sz w:val="15"/>
                  <w:szCs w:val="15"/>
                </w:rPr>
                <w:delText>9</w:delText>
              </w:r>
            </w:del>
          </w:p>
        </w:tc>
        <w:tc>
          <w:tcPr>
            <w:tcW w:w="1275" w:type="dxa"/>
            <w:shd w:val="clear" w:color="auto" w:fill="FFFFFF"/>
            <w:tcMar>
              <w:top w:w="0" w:type="dxa"/>
              <w:left w:w="0" w:type="dxa"/>
              <w:bottom w:w="0" w:type="dxa"/>
              <w:right w:w="0" w:type="dxa"/>
            </w:tcMar>
          </w:tcPr>
          <w:p w14:paraId="2E874B8F" w14:textId="2937E29C" w:rsidR="00061E3B" w:rsidRPr="00A80F22" w:rsidDel="00CB1E99" w:rsidRDefault="00061E3B" w:rsidP="00B05573">
            <w:pPr>
              <w:spacing w:before="40" w:after="40"/>
              <w:ind w:left="100" w:right="100"/>
              <w:rPr>
                <w:del w:id="244" w:author="Thea Lucille Knowles" w:date="2021-03-18T20:25:00Z"/>
                <w:sz w:val="15"/>
                <w:szCs w:val="15"/>
              </w:rPr>
            </w:pPr>
            <w:del w:id="245" w:author="Thea Lucille Knowles" w:date="2021-03-18T20:25:00Z">
              <w:r w:rsidRPr="00A80F22" w:rsidDel="00CB1E99">
                <w:rPr>
                  <w:rFonts w:ascii="Arial" w:eastAsia="Arial" w:hAnsi="Arial" w:cs="Arial"/>
                  <w:color w:val="111111"/>
                  <w:sz w:val="15"/>
                  <w:szCs w:val="15"/>
                </w:rPr>
                <w:delText>Levodopa, Amantadine</w:delText>
              </w:r>
            </w:del>
          </w:p>
        </w:tc>
        <w:tc>
          <w:tcPr>
            <w:tcW w:w="851" w:type="dxa"/>
            <w:shd w:val="clear" w:color="auto" w:fill="FFFFFF"/>
          </w:tcPr>
          <w:p w14:paraId="176A7DF3" w14:textId="122793B7" w:rsidR="00061E3B" w:rsidRPr="00A80F22" w:rsidDel="00CB1E99" w:rsidRDefault="00061E3B" w:rsidP="00B05573">
            <w:pPr>
              <w:spacing w:before="40" w:after="40"/>
              <w:ind w:left="100" w:right="100"/>
              <w:rPr>
                <w:del w:id="246" w:author="Thea Lucille Knowles" w:date="2021-03-18T20:25:00Z"/>
                <w:rFonts w:ascii="Arial" w:eastAsia="Arial" w:hAnsi="Arial" w:cs="Arial"/>
                <w:color w:val="111111"/>
                <w:sz w:val="15"/>
                <w:szCs w:val="15"/>
              </w:rPr>
            </w:pPr>
            <w:del w:id="247" w:author="Thea Lucille Knowles" w:date="2021-03-18T20:25:00Z">
              <w:r w:rsidRPr="00A80F22" w:rsidDel="00CB1E99">
                <w:rPr>
                  <w:rFonts w:ascii="Arial" w:eastAsia="Arial" w:hAnsi="Arial" w:cs="Arial"/>
                  <w:color w:val="111111"/>
                  <w:sz w:val="15"/>
                  <w:szCs w:val="15"/>
                </w:rPr>
                <w:delText>NA</w:delText>
              </w:r>
            </w:del>
          </w:p>
        </w:tc>
        <w:tc>
          <w:tcPr>
            <w:tcW w:w="3779" w:type="dxa"/>
            <w:shd w:val="clear" w:color="auto" w:fill="FFFFFF"/>
            <w:tcMar>
              <w:top w:w="0" w:type="dxa"/>
              <w:left w:w="0" w:type="dxa"/>
              <w:bottom w:w="0" w:type="dxa"/>
              <w:right w:w="0" w:type="dxa"/>
            </w:tcMar>
          </w:tcPr>
          <w:p w14:paraId="6B6E9450" w14:textId="168A4D8E" w:rsidR="00061E3B" w:rsidRPr="00A80F22" w:rsidDel="00CB1E99" w:rsidRDefault="00061E3B" w:rsidP="00B05573">
            <w:pPr>
              <w:spacing w:before="40" w:after="40"/>
              <w:ind w:left="100" w:right="100"/>
              <w:rPr>
                <w:del w:id="248" w:author="Thea Lucille Knowles" w:date="2021-03-18T20:25:00Z"/>
                <w:sz w:val="15"/>
                <w:szCs w:val="15"/>
              </w:rPr>
            </w:pPr>
            <w:del w:id="249" w:author="Thea Lucille Knowles" w:date="2021-03-18T20:25:00Z">
              <w:r w:rsidRPr="00A80F22" w:rsidDel="00CB1E99">
                <w:rPr>
                  <w:rFonts w:ascii="Arial" w:eastAsia="Arial" w:hAnsi="Arial" w:cs="Arial"/>
                  <w:color w:val="111111"/>
                  <w:sz w:val="15"/>
                  <w:szCs w:val="15"/>
                </w:rPr>
                <w:delText>imprecise consonants, breathy voice, increased pitch</w:delText>
              </w:r>
            </w:del>
          </w:p>
        </w:tc>
      </w:tr>
      <w:tr w:rsidR="00061E3B" w:rsidRPr="00A80F22" w:rsidDel="00CB1E99" w14:paraId="202496E9" w14:textId="52B3358F" w:rsidTr="00061E3B">
        <w:trPr>
          <w:cantSplit/>
          <w:jc w:val="center"/>
          <w:del w:id="250" w:author="Thea Lucille Knowles" w:date="2021-03-18T20:25:00Z"/>
        </w:trPr>
        <w:tc>
          <w:tcPr>
            <w:tcW w:w="426" w:type="dxa"/>
            <w:shd w:val="clear" w:color="auto" w:fill="FFFFFF"/>
            <w:tcMar>
              <w:top w:w="0" w:type="dxa"/>
              <w:left w:w="0" w:type="dxa"/>
              <w:bottom w:w="0" w:type="dxa"/>
              <w:right w:w="0" w:type="dxa"/>
            </w:tcMar>
          </w:tcPr>
          <w:p w14:paraId="0FE0B5B2" w14:textId="6674970E" w:rsidR="00061E3B" w:rsidRPr="00A80F22" w:rsidDel="00CB1E99" w:rsidRDefault="00061E3B" w:rsidP="00B05573">
            <w:pPr>
              <w:spacing w:before="40" w:after="40"/>
              <w:ind w:left="100" w:right="100"/>
              <w:rPr>
                <w:del w:id="251" w:author="Thea Lucille Knowles" w:date="2021-03-18T20:25:00Z"/>
                <w:sz w:val="15"/>
                <w:szCs w:val="15"/>
              </w:rPr>
            </w:pPr>
            <w:del w:id="252" w:author="Thea Lucille Knowles" w:date="2021-03-18T20:25:00Z">
              <w:r w:rsidRPr="00A80F22" w:rsidDel="00CB1E99">
                <w:rPr>
                  <w:rFonts w:ascii="Arial" w:eastAsia="Arial" w:hAnsi="Arial" w:cs="Arial"/>
                  <w:color w:val="111111"/>
                  <w:sz w:val="15"/>
                  <w:szCs w:val="15"/>
                </w:rPr>
                <w:delText>08</w:delText>
              </w:r>
            </w:del>
          </w:p>
        </w:tc>
        <w:tc>
          <w:tcPr>
            <w:tcW w:w="567" w:type="dxa"/>
            <w:shd w:val="clear" w:color="auto" w:fill="FFFFFF"/>
            <w:tcMar>
              <w:top w:w="0" w:type="dxa"/>
              <w:left w:w="0" w:type="dxa"/>
              <w:bottom w:w="0" w:type="dxa"/>
              <w:right w:w="0" w:type="dxa"/>
            </w:tcMar>
          </w:tcPr>
          <w:p w14:paraId="3AA739F1" w14:textId="5A60F74A" w:rsidR="00061E3B" w:rsidRPr="00A80F22" w:rsidDel="00CB1E99" w:rsidRDefault="00061E3B" w:rsidP="00B05573">
            <w:pPr>
              <w:spacing w:before="40" w:after="40"/>
              <w:ind w:left="100" w:right="100"/>
              <w:rPr>
                <w:del w:id="253" w:author="Thea Lucille Knowles" w:date="2021-03-18T20:25:00Z"/>
                <w:sz w:val="15"/>
                <w:szCs w:val="15"/>
              </w:rPr>
            </w:pPr>
            <w:del w:id="254"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3C66A8F2" w14:textId="556AD037" w:rsidR="00061E3B" w:rsidRPr="00A80F22" w:rsidDel="00CB1E99" w:rsidRDefault="00061E3B" w:rsidP="00B05573">
            <w:pPr>
              <w:spacing w:before="40" w:after="40"/>
              <w:ind w:left="100" w:right="100"/>
              <w:rPr>
                <w:del w:id="255" w:author="Thea Lucille Knowles" w:date="2021-03-18T20:25:00Z"/>
                <w:sz w:val="15"/>
                <w:szCs w:val="15"/>
              </w:rPr>
            </w:pPr>
            <w:del w:id="256" w:author="Thea Lucille Knowles" w:date="2021-03-18T20:25:00Z">
              <w:r w:rsidRPr="00A80F22" w:rsidDel="00CB1E99">
                <w:rPr>
                  <w:rFonts w:ascii="Arial" w:eastAsia="Arial" w:hAnsi="Arial" w:cs="Arial"/>
                  <w:color w:val="111111"/>
                  <w:sz w:val="15"/>
                  <w:szCs w:val="15"/>
                </w:rPr>
                <w:delText>85</w:delText>
              </w:r>
            </w:del>
          </w:p>
        </w:tc>
        <w:tc>
          <w:tcPr>
            <w:tcW w:w="708" w:type="dxa"/>
            <w:gridSpan w:val="2"/>
            <w:shd w:val="clear" w:color="auto" w:fill="FFFFFF"/>
            <w:tcMar>
              <w:top w:w="0" w:type="dxa"/>
              <w:left w:w="0" w:type="dxa"/>
              <w:bottom w:w="0" w:type="dxa"/>
              <w:right w:w="0" w:type="dxa"/>
            </w:tcMar>
          </w:tcPr>
          <w:p w14:paraId="496C0FF3" w14:textId="311FC447" w:rsidR="00061E3B" w:rsidRPr="00A80F22" w:rsidDel="00CB1E99" w:rsidRDefault="00061E3B" w:rsidP="00B05573">
            <w:pPr>
              <w:spacing w:before="40" w:after="40"/>
              <w:ind w:left="100" w:right="100"/>
              <w:rPr>
                <w:del w:id="257" w:author="Thea Lucille Knowles" w:date="2021-03-18T20:25:00Z"/>
                <w:sz w:val="15"/>
                <w:szCs w:val="15"/>
              </w:rPr>
            </w:pPr>
            <w:del w:id="258" w:author="Thea Lucille Knowles" w:date="2021-03-18T20:25:00Z">
              <w:r w:rsidRPr="00A80F22" w:rsidDel="00CB1E99">
                <w:rPr>
                  <w:rFonts w:ascii="Arial" w:eastAsia="Arial" w:hAnsi="Arial" w:cs="Arial"/>
                  <w:color w:val="111111"/>
                  <w:sz w:val="15"/>
                  <w:szCs w:val="15"/>
                </w:rPr>
                <w:delText>24</w:delText>
              </w:r>
            </w:del>
          </w:p>
        </w:tc>
        <w:tc>
          <w:tcPr>
            <w:tcW w:w="993" w:type="dxa"/>
            <w:shd w:val="clear" w:color="auto" w:fill="FFFFFF"/>
            <w:tcMar>
              <w:top w:w="0" w:type="dxa"/>
              <w:left w:w="0" w:type="dxa"/>
              <w:bottom w:w="0" w:type="dxa"/>
              <w:right w:w="0" w:type="dxa"/>
            </w:tcMar>
          </w:tcPr>
          <w:p w14:paraId="51ACB46B" w14:textId="31A3DCBB" w:rsidR="00061E3B" w:rsidRPr="00A80F22" w:rsidDel="00CB1E99" w:rsidRDefault="00061E3B" w:rsidP="00B05573">
            <w:pPr>
              <w:spacing w:before="40" w:after="40"/>
              <w:ind w:left="100" w:right="100"/>
              <w:rPr>
                <w:del w:id="259" w:author="Thea Lucille Knowles" w:date="2021-03-18T20:25:00Z"/>
                <w:sz w:val="15"/>
                <w:szCs w:val="15"/>
              </w:rPr>
            </w:pPr>
            <w:del w:id="260" w:author="Thea Lucille Knowles" w:date="2021-03-18T20:25:00Z">
              <w:r w:rsidRPr="00A80F22" w:rsidDel="00CB1E99">
                <w:rPr>
                  <w:rFonts w:ascii="Arial" w:eastAsia="Arial" w:hAnsi="Arial" w:cs="Arial"/>
                  <w:color w:val="111111"/>
                  <w:sz w:val="15"/>
                  <w:szCs w:val="15"/>
                </w:rPr>
                <w:delText>4</w:delText>
              </w:r>
            </w:del>
          </w:p>
        </w:tc>
        <w:tc>
          <w:tcPr>
            <w:tcW w:w="1275" w:type="dxa"/>
            <w:shd w:val="clear" w:color="auto" w:fill="FFFFFF"/>
            <w:tcMar>
              <w:top w:w="0" w:type="dxa"/>
              <w:left w:w="0" w:type="dxa"/>
              <w:bottom w:w="0" w:type="dxa"/>
              <w:right w:w="0" w:type="dxa"/>
            </w:tcMar>
          </w:tcPr>
          <w:p w14:paraId="69925039" w14:textId="1F5F918E" w:rsidR="00061E3B" w:rsidRPr="00A80F22" w:rsidDel="00CB1E99" w:rsidRDefault="00061E3B" w:rsidP="00B05573">
            <w:pPr>
              <w:spacing w:before="40" w:after="40"/>
              <w:ind w:left="100" w:right="100"/>
              <w:rPr>
                <w:del w:id="261" w:author="Thea Lucille Knowles" w:date="2021-03-18T20:25:00Z"/>
                <w:sz w:val="15"/>
                <w:szCs w:val="15"/>
              </w:rPr>
            </w:pPr>
            <w:del w:id="262"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2D1C955E" w14:textId="62FE259E" w:rsidR="00061E3B" w:rsidRPr="00A80F22" w:rsidDel="00CB1E99" w:rsidRDefault="00061E3B" w:rsidP="00B05573">
            <w:pPr>
              <w:spacing w:before="40" w:after="40"/>
              <w:ind w:left="100" w:right="100"/>
              <w:rPr>
                <w:del w:id="263" w:author="Thea Lucille Knowles" w:date="2021-03-18T20:25:00Z"/>
                <w:rFonts w:ascii="Arial" w:eastAsia="Arial" w:hAnsi="Arial" w:cs="Arial"/>
                <w:color w:val="111111"/>
                <w:sz w:val="15"/>
                <w:szCs w:val="15"/>
              </w:rPr>
            </w:pPr>
            <w:del w:id="264" w:author="Thea Lucille Knowles" w:date="2021-03-18T20:25:00Z">
              <w:r w:rsidRPr="00A80F22" w:rsidDel="00CB1E99">
                <w:rPr>
                  <w:rFonts w:ascii="Arial" w:eastAsia="Arial" w:hAnsi="Arial" w:cs="Arial"/>
                  <w:color w:val="111111"/>
                  <w:sz w:val="15"/>
                  <w:szCs w:val="15"/>
                </w:rPr>
                <w:delText>400</w:delText>
              </w:r>
            </w:del>
          </w:p>
        </w:tc>
        <w:tc>
          <w:tcPr>
            <w:tcW w:w="3779" w:type="dxa"/>
            <w:shd w:val="clear" w:color="auto" w:fill="FFFFFF"/>
            <w:tcMar>
              <w:top w:w="0" w:type="dxa"/>
              <w:left w:w="0" w:type="dxa"/>
              <w:bottom w:w="0" w:type="dxa"/>
              <w:right w:w="0" w:type="dxa"/>
            </w:tcMar>
          </w:tcPr>
          <w:p w14:paraId="3C9AF7E3" w14:textId="5C26AC77" w:rsidR="00061E3B" w:rsidRPr="00A80F22" w:rsidDel="00CB1E99" w:rsidRDefault="00061E3B" w:rsidP="00B05573">
            <w:pPr>
              <w:spacing w:before="40" w:after="40"/>
              <w:ind w:left="100" w:right="100"/>
              <w:rPr>
                <w:del w:id="265" w:author="Thea Lucille Knowles" w:date="2021-03-18T20:25:00Z"/>
                <w:sz w:val="15"/>
                <w:szCs w:val="15"/>
              </w:rPr>
            </w:pPr>
            <w:del w:id="266" w:author="Thea Lucille Knowles" w:date="2021-03-18T20:25:00Z">
              <w:r w:rsidRPr="00A80F22" w:rsidDel="00CB1E99">
                <w:rPr>
                  <w:rFonts w:ascii="Arial" w:eastAsia="Arial" w:hAnsi="Arial" w:cs="Arial"/>
                  <w:color w:val="111111"/>
                  <w:sz w:val="15"/>
                  <w:szCs w:val="15"/>
                </w:rPr>
                <w:delText>harsh voice, imprecise consonants, short rushes</w:delText>
              </w:r>
            </w:del>
          </w:p>
        </w:tc>
      </w:tr>
      <w:tr w:rsidR="00061E3B" w:rsidRPr="00A80F22" w:rsidDel="00CB1E99" w14:paraId="7CAD3A4E" w14:textId="55000D43" w:rsidTr="00061E3B">
        <w:trPr>
          <w:cantSplit/>
          <w:jc w:val="center"/>
          <w:del w:id="267" w:author="Thea Lucille Knowles" w:date="2021-03-18T20:25:00Z"/>
        </w:trPr>
        <w:tc>
          <w:tcPr>
            <w:tcW w:w="426" w:type="dxa"/>
            <w:shd w:val="clear" w:color="auto" w:fill="FFFFFF"/>
            <w:tcMar>
              <w:top w:w="0" w:type="dxa"/>
              <w:left w:w="0" w:type="dxa"/>
              <w:bottom w:w="0" w:type="dxa"/>
              <w:right w:w="0" w:type="dxa"/>
            </w:tcMar>
          </w:tcPr>
          <w:p w14:paraId="36BE1B26" w14:textId="563D90B3" w:rsidR="00061E3B" w:rsidRPr="00A80F22" w:rsidDel="00CB1E99" w:rsidRDefault="00061E3B" w:rsidP="00B05573">
            <w:pPr>
              <w:spacing w:before="40" w:after="40"/>
              <w:ind w:left="100" w:right="100"/>
              <w:rPr>
                <w:del w:id="268" w:author="Thea Lucille Knowles" w:date="2021-03-18T20:25:00Z"/>
                <w:sz w:val="15"/>
                <w:szCs w:val="15"/>
              </w:rPr>
            </w:pPr>
            <w:del w:id="269" w:author="Thea Lucille Knowles" w:date="2021-03-18T20:25:00Z">
              <w:r w:rsidRPr="00A80F22" w:rsidDel="00CB1E99">
                <w:rPr>
                  <w:rFonts w:ascii="Arial" w:eastAsia="Arial" w:hAnsi="Arial" w:cs="Arial"/>
                  <w:color w:val="111111"/>
                  <w:sz w:val="15"/>
                  <w:szCs w:val="15"/>
                </w:rPr>
                <w:delText>09</w:delText>
              </w:r>
            </w:del>
          </w:p>
        </w:tc>
        <w:tc>
          <w:tcPr>
            <w:tcW w:w="567" w:type="dxa"/>
            <w:shd w:val="clear" w:color="auto" w:fill="FFFFFF"/>
            <w:tcMar>
              <w:top w:w="0" w:type="dxa"/>
              <w:left w:w="0" w:type="dxa"/>
              <w:bottom w:w="0" w:type="dxa"/>
              <w:right w:w="0" w:type="dxa"/>
            </w:tcMar>
          </w:tcPr>
          <w:p w14:paraId="3624449E" w14:textId="76247E0D" w:rsidR="00061E3B" w:rsidRPr="00A80F22" w:rsidDel="00CB1E99" w:rsidRDefault="00061E3B" w:rsidP="00B05573">
            <w:pPr>
              <w:spacing w:before="40" w:after="40"/>
              <w:ind w:left="100" w:right="100"/>
              <w:rPr>
                <w:del w:id="270" w:author="Thea Lucille Knowles" w:date="2021-03-18T20:25:00Z"/>
                <w:sz w:val="15"/>
                <w:szCs w:val="15"/>
              </w:rPr>
            </w:pPr>
            <w:del w:id="271"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286923A3" w14:textId="5A03F2C7" w:rsidR="00061E3B" w:rsidRPr="00A80F22" w:rsidDel="00CB1E99" w:rsidRDefault="00061E3B" w:rsidP="00B05573">
            <w:pPr>
              <w:spacing w:before="40" w:after="40"/>
              <w:ind w:left="100" w:right="100"/>
              <w:rPr>
                <w:del w:id="272" w:author="Thea Lucille Knowles" w:date="2021-03-18T20:25:00Z"/>
                <w:sz w:val="15"/>
                <w:szCs w:val="15"/>
              </w:rPr>
            </w:pPr>
            <w:del w:id="273" w:author="Thea Lucille Knowles" w:date="2021-03-18T20:25:00Z">
              <w:r w:rsidRPr="00A80F22" w:rsidDel="00CB1E99">
                <w:rPr>
                  <w:rFonts w:ascii="Arial" w:eastAsia="Arial" w:hAnsi="Arial" w:cs="Arial"/>
                  <w:color w:val="111111"/>
                  <w:sz w:val="15"/>
                  <w:szCs w:val="15"/>
                </w:rPr>
                <w:delText>56</w:delText>
              </w:r>
            </w:del>
          </w:p>
        </w:tc>
        <w:tc>
          <w:tcPr>
            <w:tcW w:w="708" w:type="dxa"/>
            <w:gridSpan w:val="2"/>
            <w:shd w:val="clear" w:color="auto" w:fill="FFFFFF"/>
            <w:tcMar>
              <w:top w:w="0" w:type="dxa"/>
              <w:left w:w="0" w:type="dxa"/>
              <w:bottom w:w="0" w:type="dxa"/>
              <w:right w:w="0" w:type="dxa"/>
            </w:tcMar>
          </w:tcPr>
          <w:p w14:paraId="6488ED91" w14:textId="73AF6A17" w:rsidR="00061E3B" w:rsidRPr="00A80F22" w:rsidDel="00CB1E99" w:rsidRDefault="00061E3B" w:rsidP="00B05573">
            <w:pPr>
              <w:spacing w:before="40" w:after="40"/>
              <w:ind w:left="100" w:right="100"/>
              <w:rPr>
                <w:del w:id="274" w:author="Thea Lucille Knowles" w:date="2021-03-18T20:25:00Z"/>
                <w:sz w:val="15"/>
                <w:szCs w:val="15"/>
              </w:rPr>
            </w:pPr>
            <w:del w:id="275"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740ECD35" w14:textId="4B54B718" w:rsidR="00061E3B" w:rsidRPr="00A80F22" w:rsidDel="00CB1E99" w:rsidRDefault="00061E3B" w:rsidP="00B05573">
            <w:pPr>
              <w:spacing w:before="40" w:after="40"/>
              <w:ind w:left="100" w:right="100"/>
              <w:rPr>
                <w:del w:id="276" w:author="Thea Lucille Knowles" w:date="2021-03-18T20:25:00Z"/>
                <w:sz w:val="15"/>
                <w:szCs w:val="15"/>
              </w:rPr>
            </w:pPr>
            <w:del w:id="277" w:author="Thea Lucille Knowles" w:date="2021-03-18T20:25:00Z">
              <w:r w:rsidRPr="00A80F22" w:rsidDel="00CB1E99">
                <w:rPr>
                  <w:rFonts w:ascii="Arial" w:eastAsia="Arial" w:hAnsi="Arial" w:cs="Arial"/>
                  <w:color w:val="111111"/>
                  <w:sz w:val="15"/>
                  <w:szCs w:val="15"/>
                </w:rPr>
                <w:delText>25</w:delText>
              </w:r>
            </w:del>
          </w:p>
        </w:tc>
        <w:tc>
          <w:tcPr>
            <w:tcW w:w="1275" w:type="dxa"/>
            <w:shd w:val="clear" w:color="auto" w:fill="FFFFFF"/>
            <w:tcMar>
              <w:top w:w="0" w:type="dxa"/>
              <w:left w:w="0" w:type="dxa"/>
              <w:bottom w:w="0" w:type="dxa"/>
              <w:right w:w="0" w:type="dxa"/>
            </w:tcMar>
          </w:tcPr>
          <w:p w14:paraId="76E35BEB" w14:textId="1C4725DF" w:rsidR="00061E3B" w:rsidRPr="00A80F22" w:rsidDel="00CB1E99" w:rsidRDefault="00061E3B" w:rsidP="00B05573">
            <w:pPr>
              <w:spacing w:before="40" w:after="40"/>
              <w:ind w:left="100" w:right="100"/>
              <w:rPr>
                <w:del w:id="278" w:author="Thea Lucille Knowles" w:date="2021-03-18T20:25:00Z"/>
                <w:sz w:val="15"/>
                <w:szCs w:val="15"/>
              </w:rPr>
            </w:pPr>
            <w:del w:id="279" w:author="Thea Lucille Knowles" w:date="2021-03-18T20:25:00Z">
              <w:r w:rsidRPr="00A80F22" w:rsidDel="00CB1E99">
                <w:rPr>
                  <w:rFonts w:ascii="Arial" w:eastAsia="Arial" w:hAnsi="Arial" w:cs="Arial"/>
                  <w:color w:val="111111"/>
                  <w:sz w:val="15"/>
                  <w:szCs w:val="15"/>
                </w:rPr>
                <w:delText>Levodopa, Amantadine</w:delText>
              </w:r>
            </w:del>
          </w:p>
        </w:tc>
        <w:tc>
          <w:tcPr>
            <w:tcW w:w="851" w:type="dxa"/>
            <w:shd w:val="clear" w:color="auto" w:fill="FFFFFF"/>
          </w:tcPr>
          <w:p w14:paraId="0B4A3558" w14:textId="2AE004CC" w:rsidR="00061E3B" w:rsidRPr="00A80F22" w:rsidDel="00CB1E99" w:rsidRDefault="00061E3B" w:rsidP="00B05573">
            <w:pPr>
              <w:spacing w:before="40" w:after="40"/>
              <w:ind w:left="100" w:right="100"/>
              <w:rPr>
                <w:del w:id="280" w:author="Thea Lucille Knowles" w:date="2021-03-18T20:25:00Z"/>
                <w:rFonts w:ascii="Arial" w:eastAsia="Arial" w:hAnsi="Arial" w:cs="Arial"/>
                <w:color w:val="111111"/>
                <w:sz w:val="15"/>
                <w:szCs w:val="15"/>
              </w:rPr>
            </w:pPr>
            <w:del w:id="281" w:author="Thea Lucille Knowles" w:date="2021-03-18T20:25:00Z">
              <w:r w:rsidRPr="00A80F22" w:rsidDel="00CB1E99">
                <w:rPr>
                  <w:rFonts w:ascii="Arial" w:eastAsia="Arial" w:hAnsi="Arial" w:cs="Arial"/>
                  <w:color w:val="111111"/>
                  <w:sz w:val="15"/>
                  <w:szCs w:val="15"/>
                </w:rPr>
                <w:delText>NA</w:delText>
              </w:r>
            </w:del>
          </w:p>
        </w:tc>
        <w:tc>
          <w:tcPr>
            <w:tcW w:w="3779" w:type="dxa"/>
            <w:shd w:val="clear" w:color="auto" w:fill="FFFFFF"/>
            <w:tcMar>
              <w:top w:w="0" w:type="dxa"/>
              <w:left w:w="0" w:type="dxa"/>
              <w:bottom w:w="0" w:type="dxa"/>
              <w:right w:w="0" w:type="dxa"/>
            </w:tcMar>
          </w:tcPr>
          <w:p w14:paraId="38ED24E5" w14:textId="1D40AB80" w:rsidR="00061E3B" w:rsidRPr="00A80F22" w:rsidDel="00CB1E99" w:rsidRDefault="00061E3B" w:rsidP="00B05573">
            <w:pPr>
              <w:spacing w:before="40" w:after="40"/>
              <w:ind w:left="100" w:right="100"/>
              <w:rPr>
                <w:del w:id="282" w:author="Thea Lucille Knowles" w:date="2021-03-18T20:25:00Z"/>
                <w:sz w:val="15"/>
                <w:szCs w:val="15"/>
              </w:rPr>
            </w:pPr>
            <w:del w:id="283" w:author="Thea Lucille Knowles" w:date="2021-03-18T20:25:00Z">
              <w:r w:rsidRPr="00A80F22" w:rsidDel="00CB1E99">
                <w:rPr>
                  <w:rFonts w:ascii="Arial" w:eastAsia="Arial" w:hAnsi="Arial" w:cs="Arial"/>
                  <w:color w:val="111111"/>
                  <w:sz w:val="15"/>
                  <w:szCs w:val="15"/>
                </w:rPr>
                <w:delText>strained-strangled voice, imprecise consonants, short rushes of speech, phoneme repetitions</w:delText>
              </w:r>
            </w:del>
          </w:p>
        </w:tc>
      </w:tr>
      <w:tr w:rsidR="00061E3B" w:rsidRPr="00A80F22" w:rsidDel="00CB1E99" w14:paraId="2778F64C" w14:textId="24BC305C" w:rsidTr="00061E3B">
        <w:trPr>
          <w:cantSplit/>
          <w:jc w:val="center"/>
          <w:del w:id="284" w:author="Thea Lucille Knowles" w:date="2021-03-18T20:25:00Z"/>
        </w:trPr>
        <w:tc>
          <w:tcPr>
            <w:tcW w:w="426" w:type="dxa"/>
            <w:shd w:val="clear" w:color="auto" w:fill="FFFFFF"/>
            <w:tcMar>
              <w:top w:w="0" w:type="dxa"/>
              <w:left w:w="0" w:type="dxa"/>
              <w:bottom w:w="0" w:type="dxa"/>
              <w:right w:w="0" w:type="dxa"/>
            </w:tcMar>
          </w:tcPr>
          <w:p w14:paraId="1CA2CFBA" w14:textId="552FB93B" w:rsidR="00061E3B" w:rsidRPr="00A80F22" w:rsidDel="00CB1E99" w:rsidRDefault="00061E3B" w:rsidP="00B05573">
            <w:pPr>
              <w:spacing w:before="40" w:after="40"/>
              <w:ind w:left="100" w:right="100"/>
              <w:rPr>
                <w:del w:id="285" w:author="Thea Lucille Knowles" w:date="2021-03-18T20:25:00Z"/>
                <w:sz w:val="15"/>
                <w:szCs w:val="15"/>
              </w:rPr>
            </w:pPr>
            <w:del w:id="286" w:author="Thea Lucille Knowles" w:date="2021-03-18T20:25:00Z">
              <w:r w:rsidRPr="00A80F22" w:rsidDel="00CB1E99">
                <w:rPr>
                  <w:rFonts w:ascii="Arial" w:eastAsia="Arial" w:hAnsi="Arial" w:cs="Arial"/>
                  <w:color w:val="111111"/>
                  <w:sz w:val="15"/>
                  <w:szCs w:val="15"/>
                </w:rPr>
                <w:delText>10</w:delText>
              </w:r>
            </w:del>
          </w:p>
        </w:tc>
        <w:tc>
          <w:tcPr>
            <w:tcW w:w="567" w:type="dxa"/>
            <w:shd w:val="clear" w:color="auto" w:fill="FFFFFF"/>
            <w:tcMar>
              <w:top w:w="0" w:type="dxa"/>
              <w:left w:w="0" w:type="dxa"/>
              <w:bottom w:w="0" w:type="dxa"/>
              <w:right w:w="0" w:type="dxa"/>
            </w:tcMar>
          </w:tcPr>
          <w:p w14:paraId="2D07E31F" w14:textId="5106892F" w:rsidR="00061E3B" w:rsidRPr="00A80F22" w:rsidDel="00CB1E99" w:rsidRDefault="00061E3B" w:rsidP="00B05573">
            <w:pPr>
              <w:spacing w:before="40" w:after="40"/>
              <w:ind w:left="100" w:right="100"/>
              <w:rPr>
                <w:del w:id="287" w:author="Thea Lucille Knowles" w:date="2021-03-18T20:25:00Z"/>
                <w:sz w:val="15"/>
                <w:szCs w:val="15"/>
              </w:rPr>
            </w:pPr>
            <w:del w:id="288"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22A0D9DB" w14:textId="1017AA32" w:rsidR="00061E3B" w:rsidRPr="00A80F22" w:rsidDel="00CB1E99" w:rsidRDefault="00061E3B" w:rsidP="00B05573">
            <w:pPr>
              <w:spacing w:before="40" w:after="40"/>
              <w:ind w:left="100" w:right="100"/>
              <w:rPr>
                <w:del w:id="289" w:author="Thea Lucille Knowles" w:date="2021-03-18T20:25:00Z"/>
                <w:sz w:val="15"/>
                <w:szCs w:val="15"/>
              </w:rPr>
            </w:pPr>
            <w:del w:id="290" w:author="Thea Lucille Knowles" w:date="2021-03-18T20:25:00Z">
              <w:r w:rsidRPr="00A80F22" w:rsidDel="00CB1E99">
                <w:rPr>
                  <w:rFonts w:ascii="Arial" w:eastAsia="Arial" w:hAnsi="Arial" w:cs="Arial"/>
                  <w:color w:val="111111"/>
                  <w:sz w:val="15"/>
                  <w:szCs w:val="15"/>
                </w:rPr>
                <w:delText>71</w:delText>
              </w:r>
            </w:del>
          </w:p>
        </w:tc>
        <w:tc>
          <w:tcPr>
            <w:tcW w:w="708" w:type="dxa"/>
            <w:gridSpan w:val="2"/>
            <w:shd w:val="clear" w:color="auto" w:fill="FFFFFF"/>
            <w:tcMar>
              <w:top w:w="0" w:type="dxa"/>
              <w:left w:w="0" w:type="dxa"/>
              <w:bottom w:w="0" w:type="dxa"/>
              <w:right w:w="0" w:type="dxa"/>
            </w:tcMar>
          </w:tcPr>
          <w:p w14:paraId="0FD265E0" w14:textId="64B1E267" w:rsidR="00061E3B" w:rsidRPr="00A80F22" w:rsidDel="00CB1E99" w:rsidRDefault="00061E3B" w:rsidP="00B05573">
            <w:pPr>
              <w:spacing w:before="40" w:after="40"/>
              <w:ind w:left="100" w:right="100"/>
              <w:rPr>
                <w:del w:id="291" w:author="Thea Lucille Knowles" w:date="2021-03-18T20:25:00Z"/>
                <w:sz w:val="15"/>
                <w:szCs w:val="15"/>
              </w:rPr>
            </w:pPr>
            <w:del w:id="292" w:author="Thea Lucille Knowles" w:date="2021-03-18T20:25:00Z">
              <w:r w:rsidRPr="00A80F22" w:rsidDel="00CB1E99">
                <w:rPr>
                  <w:rFonts w:ascii="Arial" w:eastAsia="Arial" w:hAnsi="Arial" w:cs="Arial"/>
                  <w:color w:val="111111"/>
                  <w:sz w:val="15"/>
                  <w:szCs w:val="15"/>
                </w:rPr>
                <w:delText>25</w:delText>
              </w:r>
            </w:del>
          </w:p>
        </w:tc>
        <w:tc>
          <w:tcPr>
            <w:tcW w:w="993" w:type="dxa"/>
            <w:shd w:val="clear" w:color="auto" w:fill="FFFFFF"/>
            <w:tcMar>
              <w:top w:w="0" w:type="dxa"/>
              <w:left w:w="0" w:type="dxa"/>
              <w:bottom w:w="0" w:type="dxa"/>
              <w:right w:w="0" w:type="dxa"/>
            </w:tcMar>
          </w:tcPr>
          <w:p w14:paraId="159B0883" w14:textId="2B698D9D" w:rsidR="00061E3B" w:rsidRPr="00A80F22" w:rsidDel="00CB1E99" w:rsidRDefault="00061E3B" w:rsidP="00B05573">
            <w:pPr>
              <w:spacing w:before="40" w:after="40"/>
              <w:ind w:left="100" w:right="100"/>
              <w:rPr>
                <w:del w:id="293" w:author="Thea Lucille Knowles" w:date="2021-03-18T20:25:00Z"/>
                <w:sz w:val="15"/>
                <w:szCs w:val="15"/>
              </w:rPr>
            </w:pPr>
            <w:del w:id="294" w:author="Thea Lucille Knowles" w:date="2021-03-18T20:25:00Z">
              <w:r w:rsidRPr="00A80F22" w:rsidDel="00CB1E99">
                <w:rPr>
                  <w:rFonts w:ascii="Arial" w:eastAsia="Arial" w:hAnsi="Arial" w:cs="Arial"/>
                  <w:color w:val="111111"/>
                  <w:sz w:val="15"/>
                  <w:szCs w:val="15"/>
                </w:rPr>
                <w:delText>5</w:delText>
              </w:r>
            </w:del>
          </w:p>
        </w:tc>
        <w:tc>
          <w:tcPr>
            <w:tcW w:w="1275" w:type="dxa"/>
            <w:shd w:val="clear" w:color="auto" w:fill="FFFFFF"/>
            <w:tcMar>
              <w:top w:w="0" w:type="dxa"/>
              <w:left w:w="0" w:type="dxa"/>
              <w:bottom w:w="0" w:type="dxa"/>
              <w:right w:w="0" w:type="dxa"/>
            </w:tcMar>
          </w:tcPr>
          <w:p w14:paraId="77A23DA9" w14:textId="0F0EEC8E" w:rsidR="00061E3B" w:rsidRPr="00A80F22" w:rsidDel="00CB1E99" w:rsidRDefault="00061E3B" w:rsidP="00B05573">
            <w:pPr>
              <w:spacing w:before="40" w:after="40"/>
              <w:ind w:left="100" w:right="100"/>
              <w:rPr>
                <w:del w:id="295" w:author="Thea Lucille Knowles" w:date="2021-03-18T20:25:00Z"/>
                <w:sz w:val="15"/>
                <w:szCs w:val="15"/>
              </w:rPr>
            </w:pPr>
            <w:del w:id="296"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262485D1" w14:textId="70120AA6" w:rsidR="00061E3B" w:rsidRPr="00A80F22" w:rsidDel="00CB1E99" w:rsidRDefault="00061E3B" w:rsidP="00B05573">
            <w:pPr>
              <w:spacing w:before="40" w:after="40"/>
              <w:ind w:left="100" w:right="100"/>
              <w:rPr>
                <w:del w:id="297" w:author="Thea Lucille Knowles" w:date="2021-03-18T20:25:00Z"/>
                <w:rFonts w:ascii="Arial" w:eastAsia="Arial" w:hAnsi="Arial" w:cs="Arial"/>
                <w:color w:val="111111"/>
                <w:sz w:val="15"/>
                <w:szCs w:val="15"/>
              </w:rPr>
            </w:pPr>
            <w:del w:id="298" w:author="Thea Lucille Knowles" w:date="2021-03-18T20:25:00Z">
              <w:r w:rsidRPr="00A80F22" w:rsidDel="00CB1E99">
                <w:rPr>
                  <w:rFonts w:ascii="Arial" w:eastAsia="Arial" w:hAnsi="Arial" w:cs="Arial"/>
                  <w:color w:val="111111"/>
                  <w:sz w:val="15"/>
                  <w:szCs w:val="15"/>
                </w:rPr>
                <w:delText>800</w:delText>
              </w:r>
            </w:del>
          </w:p>
        </w:tc>
        <w:tc>
          <w:tcPr>
            <w:tcW w:w="3779" w:type="dxa"/>
            <w:shd w:val="clear" w:color="auto" w:fill="FFFFFF"/>
            <w:tcMar>
              <w:top w:w="0" w:type="dxa"/>
              <w:left w:w="0" w:type="dxa"/>
              <w:bottom w:w="0" w:type="dxa"/>
              <w:right w:w="0" w:type="dxa"/>
            </w:tcMar>
          </w:tcPr>
          <w:p w14:paraId="622E5B7F" w14:textId="5C1ECD70" w:rsidR="00061E3B" w:rsidRPr="00A80F22" w:rsidDel="00CB1E99" w:rsidRDefault="00061E3B" w:rsidP="00B05573">
            <w:pPr>
              <w:spacing w:before="40" w:after="40"/>
              <w:ind w:left="100" w:right="100"/>
              <w:rPr>
                <w:del w:id="299" w:author="Thea Lucille Knowles" w:date="2021-03-18T20:25:00Z"/>
                <w:sz w:val="15"/>
                <w:szCs w:val="15"/>
              </w:rPr>
            </w:pPr>
            <w:del w:id="300" w:author="Thea Lucille Knowles" w:date="2021-03-18T20:25:00Z">
              <w:r w:rsidRPr="00A80F22" w:rsidDel="00CB1E99">
                <w:rPr>
                  <w:rFonts w:ascii="Arial" w:eastAsia="Arial" w:hAnsi="Arial" w:cs="Arial"/>
                  <w:color w:val="111111"/>
                  <w:sz w:val="15"/>
                  <w:szCs w:val="15"/>
                </w:rPr>
                <w:delText>imprecise consonants, distorted vowels, high pitch, hyponasality</w:delText>
              </w:r>
            </w:del>
          </w:p>
        </w:tc>
      </w:tr>
      <w:tr w:rsidR="00061E3B" w:rsidRPr="00A80F22" w:rsidDel="00CB1E99" w14:paraId="7574247F" w14:textId="6B72FD67" w:rsidTr="00061E3B">
        <w:trPr>
          <w:cantSplit/>
          <w:jc w:val="center"/>
          <w:del w:id="301" w:author="Thea Lucille Knowles" w:date="2021-03-18T20:25:00Z"/>
        </w:trPr>
        <w:tc>
          <w:tcPr>
            <w:tcW w:w="426" w:type="dxa"/>
            <w:shd w:val="clear" w:color="auto" w:fill="FFFFFF"/>
            <w:tcMar>
              <w:top w:w="0" w:type="dxa"/>
              <w:left w:w="0" w:type="dxa"/>
              <w:bottom w:w="0" w:type="dxa"/>
              <w:right w:w="0" w:type="dxa"/>
            </w:tcMar>
          </w:tcPr>
          <w:p w14:paraId="668D8F4F" w14:textId="7B08D279" w:rsidR="00061E3B" w:rsidRPr="00A80F22" w:rsidDel="00CB1E99" w:rsidRDefault="00061E3B" w:rsidP="00B05573">
            <w:pPr>
              <w:spacing w:before="40" w:after="40"/>
              <w:ind w:left="100" w:right="100"/>
              <w:rPr>
                <w:del w:id="302" w:author="Thea Lucille Knowles" w:date="2021-03-18T20:25:00Z"/>
                <w:sz w:val="15"/>
                <w:szCs w:val="15"/>
              </w:rPr>
            </w:pPr>
            <w:del w:id="303" w:author="Thea Lucille Knowles" w:date="2021-03-18T20:25:00Z">
              <w:r w:rsidRPr="00A80F22" w:rsidDel="00CB1E99">
                <w:rPr>
                  <w:rFonts w:ascii="Arial" w:eastAsia="Arial" w:hAnsi="Arial" w:cs="Arial"/>
                  <w:color w:val="111111"/>
                  <w:sz w:val="15"/>
                  <w:szCs w:val="15"/>
                </w:rPr>
                <w:delText>11</w:delText>
              </w:r>
            </w:del>
          </w:p>
        </w:tc>
        <w:tc>
          <w:tcPr>
            <w:tcW w:w="567" w:type="dxa"/>
            <w:shd w:val="clear" w:color="auto" w:fill="FFFFFF"/>
            <w:tcMar>
              <w:top w:w="0" w:type="dxa"/>
              <w:left w:w="0" w:type="dxa"/>
              <w:bottom w:w="0" w:type="dxa"/>
              <w:right w:w="0" w:type="dxa"/>
            </w:tcMar>
          </w:tcPr>
          <w:p w14:paraId="5FBFB166" w14:textId="5C03F9A4" w:rsidR="00061E3B" w:rsidRPr="00A80F22" w:rsidDel="00CB1E99" w:rsidRDefault="00061E3B" w:rsidP="00B05573">
            <w:pPr>
              <w:spacing w:before="40" w:after="40"/>
              <w:ind w:left="100" w:right="100"/>
              <w:rPr>
                <w:del w:id="304" w:author="Thea Lucille Knowles" w:date="2021-03-18T20:25:00Z"/>
                <w:sz w:val="15"/>
                <w:szCs w:val="15"/>
              </w:rPr>
            </w:pPr>
            <w:del w:id="305"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58057EE1" w14:textId="7EC7E725" w:rsidR="00061E3B" w:rsidRPr="00A80F22" w:rsidDel="00CB1E99" w:rsidRDefault="00061E3B" w:rsidP="00B05573">
            <w:pPr>
              <w:spacing w:before="40" w:after="40"/>
              <w:ind w:left="100" w:right="100"/>
              <w:rPr>
                <w:del w:id="306" w:author="Thea Lucille Knowles" w:date="2021-03-18T20:25:00Z"/>
                <w:sz w:val="15"/>
                <w:szCs w:val="15"/>
              </w:rPr>
            </w:pPr>
            <w:del w:id="307" w:author="Thea Lucille Knowles" w:date="2021-03-18T20:25:00Z">
              <w:r w:rsidRPr="00A80F22" w:rsidDel="00CB1E99">
                <w:rPr>
                  <w:rFonts w:ascii="Arial" w:eastAsia="Arial" w:hAnsi="Arial" w:cs="Arial"/>
                  <w:color w:val="111111"/>
                  <w:sz w:val="15"/>
                  <w:szCs w:val="15"/>
                </w:rPr>
                <w:delText>68</w:delText>
              </w:r>
            </w:del>
          </w:p>
        </w:tc>
        <w:tc>
          <w:tcPr>
            <w:tcW w:w="708" w:type="dxa"/>
            <w:gridSpan w:val="2"/>
            <w:shd w:val="clear" w:color="auto" w:fill="FFFFFF"/>
            <w:tcMar>
              <w:top w:w="0" w:type="dxa"/>
              <w:left w:w="0" w:type="dxa"/>
              <w:bottom w:w="0" w:type="dxa"/>
              <w:right w:w="0" w:type="dxa"/>
            </w:tcMar>
          </w:tcPr>
          <w:p w14:paraId="65E15BFF" w14:textId="2CA436DD" w:rsidR="00061E3B" w:rsidRPr="00A80F22" w:rsidDel="00CB1E99" w:rsidRDefault="00061E3B" w:rsidP="00B05573">
            <w:pPr>
              <w:spacing w:before="40" w:after="40"/>
              <w:ind w:left="100" w:right="100"/>
              <w:rPr>
                <w:del w:id="308" w:author="Thea Lucille Knowles" w:date="2021-03-18T20:25:00Z"/>
                <w:sz w:val="15"/>
                <w:szCs w:val="15"/>
              </w:rPr>
            </w:pPr>
            <w:del w:id="309" w:author="Thea Lucille Knowles" w:date="2021-03-18T20:25:00Z">
              <w:r w:rsidRPr="00A80F22" w:rsidDel="00CB1E99">
                <w:rPr>
                  <w:rFonts w:ascii="Arial" w:eastAsia="Arial" w:hAnsi="Arial" w:cs="Arial"/>
                  <w:color w:val="111111"/>
                  <w:sz w:val="15"/>
                  <w:szCs w:val="15"/>
                </w:rPr>
                <w:delText>25</w:delText>
              </w:r>
            </w:del>
          </w:p>
        </w:tc>
        <w:tc>
          <w:tcPr>
            <w:tcW w:w="993" w:type="dxa"/>
            <w:shd w:val="clear" w:color="auto" w:fill="FFFFFF"/>
            <w:tcMar>
              <w:top w:w="0" w:type="dxa"/>
              <w:left w:w="0" w:type="dxa"/>
              <w:bottom w:w="0" w:type="dxa"/>
              <w:right w:w="0" w:type="dxa"/>
            </w:tcMar>
          </w:tcPr>
          <w:p w14:paraId="119332CF" w14:textId="5CFFE239" w:rsidR="00061E3B" w:rsidRPr="00A80F22" w:rsidDel="00CB1E99" w:rsidRDefault="00061E3B" w:rsidP="00B05573">
            <w:pPr>
              <w:spacing w:before="40" w:after="40"/>
              <w:ind w:left="100" w:right="100"/>
              <w:rPr>
                <w:del w:id="310" w:author="Thea Lucille Knowles" w:date="2021-03-18T20:25:00Z"/>
                <w:sz w:val="15"/>
                <w:szCs w:val="15"/>
              </w:rPr>
            </w:pPr>
            <w:del w:id="311" w:author="Thea Lucille Knowles" w:date="2021-03-18T20:25:00Z">
              <w:r w:rsidRPr="00A80F22" w:rsidDel="00CB1E99">
                <w:rPr>
                  <w:rFonts w:ascii="Arial" w:eastAsia="Arial" w:hAnsi="Arial" w:cs="Arial"/>
                  <w:color w:val="111111"/>
                  <w:sz w:val="15"/>
                  <w:szCs w:val="15"/>
                </w:rPr>
                <w:delText>8.5</w:delText>
              </w:r>
            </w:del>
          </w:p>
        </w:tc>
        <w:tc>
          <w:tcPr>
            <w:tcW w:w="1275" w:type="dxa"/>
            <w:shd w:val="clear" w:color="auto" w:fill="FFFFFF"/>
            <w:tcMar>
              <w:top w:w="0" w:type="dxa"/>
              <w:left w:w="0" w:type="dxa"/>
              <w:bottom w:w="0" w:type="dxa"/>
              <w:right w:w="0" w:type="dxa"/>
            </w:tcMar>
          </w:tcPr>
          <w:p w14:paraId="5710FBA0" w14:textId="2D5BDD32" w:rsidR="00061E3B" w:rsidRPr="00A80F22" w:rsidDel="00CB1E99" w:rsidRDefault="00061E3B" w:rsidP="00B05573">
            <w:pPr>
              <w:spacing w:before="40" w:after="40"/>
              <w:ind w:left="100" w:right="100"/>
              <w:rPr>
                <w:del w:id="312" w:author="Thea Lucille Knowles" w:date="2021-03-18T20:25:00Z"/>
                <w:sz w:val="15"/>
                <w:szCs w:val="15"/>
              </w:rPr>
            </w:pPr>
            <w:del w:id="313" w:author="Thea Lucille Knowles" w:date="2021-03-18T20:25:00Z">
              <w:r w:rsidRPr="00A80F22" w:rsidDel="00CB1E99">
                <w:rPr>
                  <w:rFonts w:ascii="Arial" w:eastAsia="Arial" w:hAnsi="Arial" w:cs="Arial"/>
                  <w:color w:val="111111"/>
                  <w:sz w:val="15"/>
                  <w:szCs w:val="15"/>
                </w:rPr>
                <w:delText>Pramipexole, Levodopa</w:delText>
              </w:r>
            </w:del>
          </w:p>
        </w:tc>
        <w:tc>
          <w:tcPr>
            <w:tcW w:w="851" w:type="dxa"/>
            <w:shd w:val="clear" w:color="auto" w:fill="FFFFFF"/>
          </w:tcPr>
          <w:p w14:paraId="41920D74" w14:textId="448EC5CB" w:rsidR="00061E3B" w:rsidRPr="00A80F22" w:rsidDel="00CB1E99" w:rsidRDefault="00061E3B" w:rsidP="00B05573">
            <w:pPr>
              <w:spacing w:before="40" w:after="40"/>
              <w:ind w:left="100" w:right="100"/>
              <w:rPr>
                <w:del w:id="314" w:author="Thea Lucille Knowles" w:date="2021-03-18T20:25:00Z"/>
                <w:rFonts w:ascii="Arial" w:eastAsia="Arial" w:hAnsi="Arial" w:cs="Arial"/>
                <w:color w:val="111111"/>
                <w:sz w:val="15"/>
                <w:szCs w:val="15"/>
              </w:rPr>
            </w:pPr>
            <w:del w:id="315" w:author="Thea Lucille Knowles" w:date="2021-03-18T20:25:00Z">
              <w:r w:rsidRPr="00A80F22" w:rsidDel="00CB1E99">
                <w:rPr>
                  <w:rFonts w:ascii="Arial" w:eastAsia="Arial" w:hAnsi="Arial" w:cs="Arial"/>
                  <w:color w:val="111111"/>
                  <w:sz w:val="15"/>
                  <w:szCs w:val="15"/>
                </w:rPr>
                <w:delText>300</w:delText>
              </w:r>
            </w:del>
          </w:p>
        </w:tc>
        <w:tc>
          <w:tcPr>
            <w:tcW w:w="3779" w:type="dxa"/>
            <w:shd w:val="clear" w:color="auto" w:fill="FFFFFF"/>
            <w:tcMar>
              <w:top w:w="0" w:type="dxa"/>
              <w:left w:w="0" w:type="dxa"/>
              <w:bottom w:w="0" w:type="dxa"/>
              <w:right w:w="0" w:type="dxa"/>
            </w:tcMar>
          </w:tcPr>
          <w:p w14:paraId="1B1AFD4D" w14:textId="19AF0C2E" w:rsidR="00061E3B" w:rsidRPr="00A80F22" w:rsidDel="00CB1E99" w:rsidRDefault="00061E3B" w:rsidP="00B05573">
            <w:pPr>
              <w:spacing w:before="40" w:after="40"/>
              <w:ind w:left="100" w:right="100"/>
              <w:rPr>
                <w:del w:id="316" w:author="Thea Lucille Knowles" w:date="2021-03-18T20:25:00Z"/>
                <w:sz w:val="15"/>
                <w:szCs w:val="15"/>
              </w:rPr>
            </w:pPr>
            <w:del w:id="317" w:author="Thea Lucille Knowles" w:date="2021-03-18T20:25:00Z">
              <w:r w:rsidRPr="00A80F22" w:rsidDel="00CB1E99">
                <w:rPr>
                  <w:rFonts w:ascii="Arial" w:eastAsia="Arial" w:hAnsi="Arial" w:cs="Arial"/>
                  <w:color w:val="111111"/>
                  <w:sz w:val="15"/>
                  <w:szCs w:val="15"/>
                </w:rPr>
                <w:delText>strained voice, hoarse voice, hypophonia</w:delText>
              </w:r>
            </w:del>
          </w:p>
        </w:tc>
      </w:tr>
      <w:tr w:rsidR="00061E3B" w:rsidRPr="00A80F22" w:rsidDel="00CB1E99" w14:paraId="72879E77" w14:textId="0125F6BE" w:rsidTr="00061E3B">
        <w:trPr>
          <w:cantSplit/>
          <w:jc w:val="center"/>
          <w:del w:id="318" w:author="Thea Lucille Knowles" w:date="2021-03-18T20:25:00Z"/>
        </w:trPr>
        <w:tc>
          <w:tcPr>
            <w:tcW w:w="426" w:type="dxa"/>
            <w:shd w:val="clear" w:color="auto" w:fill="FFFFFF"/>
            <w:tcMar>
              <w:top w:w="0" w:type="dxa"/>
              <w:left w:w="0" w:type="dxa"/>
              <w:bottom w:w="0" w:type="dxa"/>
              <w:right w:w="0" w:type="dxa"/>
            </w:tcMar>
          </w:tcPr>
          <w:p w14:paraId="03A91ED1" w14:textId="2D029730" w:rsidR="00061E3B" w:rsidRPr="00A80F22" w:rsidDel="00CB1E99" w:rsidRDefault="00061E3B" w:rsidP="00B05573">
            <w:pPr>
              <w:spacing w:before="40" w:after="40"/>
              <w:ind w:left="100" w:right="100"/>
              <w:rPr>
                <w:del w:id="319" w:author="Thea Lucille Knowles" w:date="2021-03-18T20:25:00Z"/>
                <w:sz w:val="15"/>
                <w:szCs w:val="15"/>
              </w:rPr>
            </w:pPr>
            <w:del w:id="320" w:author="Thea Lucille Knowles" w:date="2021-03-18T20:25:00Z">
              <w:r w:rsidRPr="00A80F22" w:rsidDel="00CB1E99">
                <w:rPr>
                  <w:rFonts w:ascii="Arial" w:eastAsia="Arial" w:hAnsi="Arial" w:cs="Arial"/>
                  <w:color w:val="111111"/>
                  <w:sz w:val="15"/>
                  <w:szCs w:val="15"/>
                </w:rPr>
                <w:delText>12</w:delText>
              </w:r>
            </w:del>
          </w:p>
        </w:tc>
        <w:tc>
          <w:tcPr>
            <w:tcW w:w="567" w:type="dxa"/>
            <w:shd w:val="clear" w:color="auto" w:fill="FFFFFF"/>
            <w:tcMar>
              <w:top w:w="0" w:type="dxa"/>
              <w:left w:w="0" w:type="dxa"/>
              <w:bottom w:w="0" w:type="dxa"/>
              <w:right w:w="0" w:type="dxa"/>
            </w:tcMar>
          </w:tcPr>
          <w:p w14:paraId="0A0FE303" w14:textId="54FADE29" w:rsidR="00061E3B" w:rsidRPr="00A80F22" w:rsidDel="00CB1E99" w:rsidRDefault="00061E3B" w:rsidP="00B05573">
            <w:pPr>
              <w:spacing w:before="40" w:after="40"/>
              <w:ind w:left="100" w:right="100"/>
              <w:rPr>
                <w:del w:id="321" w:author="Thea Lucille Knowles" w:date="2021-03-18T20:25:00Z"/>
                <w:sz w:val="15"/>
                <w:szCs w:val="15"/>
              </w:rPr>
            </w:pPr>
            <w:del w:id="322"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1E84AE94" w14:textId="56FD0B4D" w:rsidR="00061E3B" w:rsidRPr="00A80F22" w:rsidDel="00CB1E99" w:rsidRDefault="00061E3B" w:rsidP="00B05573">
            <w:pPr>
              <w:spacing w:before="40" w:after="40"/>
              <w:ind w:left="100" w:right="100"/>
              <w:rPr>
                <w:del w:id="323" w:author="Thea Lucille Knowles" w:date="2021-03-18T20:25:00Z"/>
                <w:sz w:val="15"/>
                <w:szCs w:val="15"/>
              </w:rPr>
            </w:pPr>
            <w:del w:id="324" w:author="Thea Lucille Knowles" w:date="2021-03-18T20:25:00Z">
              <w:r w:rsidRPr="00A80F22" w:rsidDel="00CB1E99">
                <w:rPr>
                  <w:rFonts w:ascii="Arial" w:eastAsia="Arial" w:hAnsi="Arial" w:cs="Arial"/>
                  <w:color w:val="111111"/>
                  <w:sz w:val="15"/>
                  <w:szCs w:val="15"/>
                </w:rPr>
                <w:delText>72</w:delText>
              </w:r>
            </w:del>
          </w:p>
        </w:tc>
        <w:tc>
          <w:tcPr>
            <w:tcW w:w="708" w:type="dxa"/>
            <w:gridSpan w:val="2"/>
            <w:shd w:val="clear" w:color="auto" w:fill="FFFFFF"/>
            <w:tcMar>
              <w:top w:w="0" w:type="dxa"/>
              <w:left w:w="0" w:type="dxa"/>
              <w:bottom w:w="0" w:type="dxa"/>
              <w:right w:w="0" w:type="dxa"/>
            </w:tcMar>
          </w:tcPr>
          <w:p w14:paraId="632A17FD" w14:textId="63C5FFE6" w:rsidR="00061E3B" w:rsidRPr="00A80F22" w:rsidDel="00CB1E99" w:rsidRDefault="00061E3B" w:rsidP="00B05573">
            <w:pPr>
              <w:spacing w:before="40" w:after="40"/>
              <w:ind w:left="100" w:right="100"/>
              <w:rPr>
                <w:del w:id="325" w:author="Thea Lucille Knowles" w:date="2021-03-18T20:25:00Z"/>
                <w:sz w:val="15"/>
                <w:szCs w:val="15"/>
              </w:rPr>
            </w:pPr>
            <w:del w:id="326" w:author="Thea Lucille Knowles" w:date="2021-03-18T20:25:00Z">
              <w:r w:rsidRPr="00A80F22" w:rsidDel="00CB1E99">
                <w:rPr>
                  <w:rFonts w:ascii="Arial" w:eastAsia="Arial" w:hAnsi="Arial" w:cs="Arial"/>
                  <w:color w:val="111111"/>
                  <w:sz w:val="15"/>
                  <w:szCs w:val="15"/>
                </w:rPr>
                <w:delText>24</w:delText>
              </w:r>
            </w:del>
          </w:p>
        </w:tc>
        <w:tc>
          <w:tcPr>
            <w:tcW w:w="993" w:type="dxa"/>
            <w:shd w:val="clear" w:color="auto" w:fill="FFFFFF"/>
            <w:tcMar>
              <w:top w:w="0" w:type="dxa"/>
              <w:left w:w="0" w:type="dxa"/>
              <w:bottom w:w="0" w:type="dxa"/>
              <w:right w:w="0" w:type="dxa"/>
            </w:tcMar>
          </w:tcPr>
          <w:p w14:paraId="60E735E6" w14:textId="471BAC14" w:rsidR="00061E3B" w:rsidRPr="00A80F22" w:rsidDel="00CB1E99" w:rsidRDefault="00061E3B" w:rsidP="00B05573">
            <w:pPr>
              <w:spacing w:before="40" w:after="40"/>
              <w:ind w:left="100" w:right="100"/>
              <w:rPr>
                <w:del w:id="327" w:author="Thea Lucille Knowles" w:date="2021-03-18T20:25:00Z"/>
                <w:sz w:val="15"/>
                <w:szCs w:val="15"/>
              </w:rPr>
            </w:pPr>
            <w:del w:id="328" w:author="Thea Lucille Knowles" w:date="2021-03-18T20:25:00Z">
              <w:r w:rsidRPr="00A80F22" w:rsidDel="00CB1E99">
                <w:rPr>
                  <w:rFonts w:ascii="Arial" w:eastAsia="Arial" w:hAnsi="Arial" w:cs="Arial"/>
                  <w:color w:val="111111"/>
                  <w:sz w:val="15"/>
                  <w:szCs w:val="15"/>
                </w:rPr>
                <w:delText>15</w:delText>
              </w:r>
            </w:del>
          </w:p>
        </w:tc>
        <w:tc>
          <w:tcPr>
            <w:tcW w:w="1275" w:type="dxa"/>
            <w:shd w:val="clear" w:color="auto" w:fill="FFFFFF"/>
            <w:tcMar>
              <w:top w:w="0" w:type="dxa"/>
              <w:left w:w="0" w:type="dxa"/>
              <w:bottom w:w="0" w:type="dxa"/>
              <w:right w:w="0" w:type="dxa"/>
            </w:tcMar>
          </w:tcPr>
          <w:p w14:paraId="210BB576" w14:textId="5F7FACD6" w:rsidR="00061E3B" w:rsidRPr="00A80F22" w:rsidDel="00CB1E99" w:rsidRDefault="00061E3B" w:rsidP="00B05573">
            <w:pPr>
              <w:spacing w:before="40" w:after="40"/>
              <w:ind w:left="100" w:right="100"/>
              <w:rPr>
                <w:del w:id="329" w:author="Thea Lucille Knowles" w:date="2021-03-18T20:25:00Z"/>
                <w:sz w:val="15"/>
                <w:szCs w:val="15"/>
              </w:rPr>
            </w:pPr>
            <w:del w:id="330" w:author="Thea Lucille Knowles" w:date="2021-03-18T20:25:00Z">
              <w:r w:rsidRPr="00A80F22" w:rsidDel="00CB1E99">
                <w:rPr>
                  <w:rFonts w:ascii="Arial" w:eastAsia="Arial" w:hAnsi="Arial" w:cs="Arial"/>
                  <w:color w:val="111111"/>
                  <w:sz w:val="15"/>
                  <w:szCs w:val="15"/>
                </w:rPr>
                <w:delText>Levodopa, Pramipexole</w:delText>
              </w:r>
            </w:del>
          </w:p>
        </w:tc>
        <w:tc>
          <w:tcPr>
            <w:tcW w:w="851" w:type="dxa"/>
            <w:shd w:val="clear" w:color="auto" w:fill="FFFFFF"/>
          </w:tcPr>
          <w:p w14:paraId="593D41D6" w14:textId="360F369F" w:rsidR="00061E3B" w:rsidRPr="00A80F22" w:rsidDel="00CB1E99" w:rsidRDefault="00061E3B" w:rsidP="00B05573">
            <w:pPr>
              <w:spacing w:before="40" w:after="40"/>
              <w:ind w:left="100" w:right="100"/>
              <w:rPr>
                <w:del w:id="331" w:author="Thea Lucille Knowles" w:date="2021-03-18T20:25:00Z"/>
                <w:rFonts w:ascii="Arial" w:eastAsia="Arial" w:hAnsi="Arial" w:cs="Arial"/>
                <w:color w:val="111111"/>
                <w:sz w:val="15"/>
                <w:szCs w:val="15"/>
              </w:rPr>
            </w:pPr>
            <w:del w:id="332" w:author="Thea Lucille Knowles" w:date="2021-03-18T20:25:00Z">
              <w:r w:rsidRPr="00A80F22" w:rsidDel="00CB1E99">
                <w:rPr>
                  <w:rFonts w:ascii="Arial" w:eastAsia="Arial" w:hAnsi="Arial" w:cs="Arial"/>
                  <w:color w:val="111111"/>
                  <w:sz w:val="15"/>
                  <w:szCs w:val="15"/>
                </w:rPr>
                <w:delText>1300</w:delText>
              </w:r>
            </w:del>
          </w:p>
        </w:tc>
        <w:tc>
          <w:tcPr>
            <w:tcW w:w="3779" w:type="dxa"/>
            <w:shd w:val="clear" w:color="auto" w:fill="FFFFFF"/>
            <w:tcMar>
              <w:top w:w="0" w:type="dxa"/>
              <w:left w:w="0" w:type="dxa"/>
              <w:bottom w:w="0" w:type="dxa"/>
              <w:right w:w="0" w:type="dxa"/>
            </w:tcMar>
          </w:tcPr>
          <w:p w14:paraId="1E13A402" w14:textId="5EEE9062" w:rsidR="00061E3B" w:rsidRPr="00A80F22" w:rsidDel="00CB1E99" w:rsidRDefault="00061E3B" w:rsidP="00B05573">
            <w:pPr>
              <w:spacing w:before="40" w:after="40"/>
              <w:ind w:left="100" w:right="100"/>
              <w:rPr>
                <w:del w:id="333" w:author="Thea Lucille Knowles" w:date="2021-03-18T20:25:00Z"/>
                <w:sz w:val="15"/>
                <w:szCs w:val="15"/>
              </w:rPr>
            </w:pPr>
            <w:del w:id="334" w:author="Thea Lucille Knowles" w:date="2021-03-18T20:25:00Z">
              <w:r w:rsidRPr="00A80F22" w:rsidDel="00CB1E99">
                <w:rPr>
                  <w:rFonts w:ascii="Arial" w:eastAsia="Arial" w:hAnsi="Arial" w:cs="Arial"/>
                  <w:color w:val="111111"/>
                  <w:sz w:val="15"/>
                  <w:szCs w:val="15"/>
                </w:rPr>
                <w:delText>hypernasality, monopitch, low pitch</w:delText>
              </w:r>
            </w:del>
          </w:p>
        </w:tc>
      </w:tr>
      <w:tr w:rsidR="00061E3B" w:rsidRPr="00A80F22" w:rsidDel="00CB1E99" w14:paraId="40093202" w14:textId="3CF20BBC" w:rsidTr="00061E3B">
        <w:trPr>
          <w:cantSplit/>
          <w:jc w:val="center"/>
          <w:del w:id="335" w:author="Thea Lucille Knowles" w:date="2021-03-18T20:25:00Z"/>
        </w:trPr>
        <w:tc>
          <w:tcPr>
            <w:tcW w:w="426" w:type="dxa"/>
            <w:shd w:val="clear" w:color="auto" w:fill="FFFFFF"/>
            <w:tcMar>
              <w:top w:w="0" w:type="dxa"/>
              <w:left w:w="0" w:type="dxa"/>
              <w:bottom w:w="0" w:type="dxa"/>
              <w:right w:w="0" w:type="dxa"/>
            </w:tcMar>
          </w:tcPr>
          <w:p w14:paraId="57D72ED8" w14:textId="0DA73B10" w:rsidR="00061E3B" w:rsidRPr="00A80F22" w:rsidDel="00CB1E99" w:rsidRDefault="00061E3B" w:rsidP="00B05573">
            <w:pPr>
              <w:spacing w:before="40" w:after="40"/>
              <w:ind w:left="100" w:right="100"/>
              <w:rPr>
                <w:del w:id="336" w:author="Thea Lucille Knowles" w:date="2021-03-18T20:25:00Z"/>
                <w:sz w:val="15"/>
                <w:szCs w:val="15"/>
              </w:rPr>
            </w:pPr>
            <w:del w:id="337" w:author="Thea Lucille Knowles" w:date="2021-03-18T20:25:00Z">
              <w:r w:rsidRPr="00A80F22" w:rsidDel="00CB1E99">
                <w:rPr>
                  <w:rFonts w:ascii="Arial" w:eastAsia="Arial" w:hAnsi="Arial" w:cs="Arial"/>
                  <w:color w:val="111111"/>
                  <w:sz w:val="15"/>
                  <w:szCs w:val="15"/>
                </w:rPr>
                <w:delText>13</w:delText>
              </w:r>
            </w:del>
          </w:p>
        </w:tc>
        <w:tc>
          <w:tcPr>
            <w:tcW w:w="567" w:type="dxa"/>
            <w:shd w:val="clear" w:color="auto" w:fill="FFFFFF"/>
            <w:tcMar>
              <w:top w:w="0" w:type="dxa"/>
              <w:left w:w="0" w:type="dxa"/>
              <w:bottom w:w="0" w:type="dxa"/>
              <w:right w:w="0" w:type="dxa"/>
            </w:tcMar>
          </w:tcPr>
          <w:p w14:paraId="752CF8CB" w14:textId="63556766" w:rsidR="00061E3B" w:rsidRPr="00A80F22" w:rsidDel="00CB1E99" w:rsidRDefault="00061E3B" w:rsidP="00B05573">
            <w:pPr>
              <w:spacing w:before="40" w:after="40"/>
              <w:ind w:left="100" w:right="100"/>
              <w:rPr>
                <w:del w:id="338" w:author="Thea Lucille Knowles" w:date="2021-03-18T20:25:00Z"/>
                <w:sz w:val="15"/>
                <w:szCs w:val="15"/>
              </w:rPr>
            </w:pPr>
            <w:del w:id="339"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59518C44" w14:textId="08F9146C" w:rsidR="00061E3B" w:rsidRPr="00A80F22" w:rsidDel="00CB1E99" w:rsidRDefault="00061E3B" w:rsidP="00B05573">
            <w:pPr>
              <w:spacing w:before="40" w:after="40"/>
              <w:ind w:left="100" w:right="100"/>
              <w:rPr>
                <w:del w:id="340" w:author="Thea Lucille Knowles" w:date="2021-03-18T20:25:00Z"/>
                <w:sz w:val="15"/>
                <w:szCs w:val="15"/>
              </w:rPr>
            </w:pPr>
            <w:del w:id="341" w:author="Thea Lucille Knowles" w:date="2021-03-18T20:25:00Z">
              <w:r w:rsidRPr="00A80F22" w:rsidDel="00CB1E99">
                <w:rPr>
                  <w:rFonts w:ascii="Arial" w:eastAsia="Arial" w:hAnsi="Arial" w:cs="Arial"/>
                  <w:color w:val="111111"/>
                  <w:sz w:val="15"/>
                  <w:szCs w:val="15"/>
                </w:rPr>
                <w:delText>62</w:delText>
              </w:r>
            </w:del>
          </w:p>
        </w:tc>
        <w:tc>
          <w:tcPr>
            <w:tcW w:w="708" w:type="dxa"/>
            <w:gridSpan w:val="2"/>
            <w:shd w:val="clear" w:color="auto" w:fill="FFFFFF"/>
            <w:tcMar>
              <w:top w:w="0" w:type="dxa"/>
              <w:left w:w="0" w:type="dxa"/>
              <w:bottom w:w="0" w:type="dxa"/>
              <w:right w:w="0" w:type="dxa"/>
            </w:tcMar>
          </w:tcPr>
          <w:p w14:paraId="287EE4BF" w14:textId="1AD176EB" w:rsidR="00061E3B" w:rsidRPr="00A80F22" w:rsidDel="00CB1E99" w:rsidRDefault="00061E3B" w:rsidP="00B05573">
            <w:pPr>
              <w:spacing w:before="40" w:after="40"/>
              <w:ind w:left="100" w:right="100"/>
              <w:rPr>
                <w:del w:id="342" w:author="Thea Lucille Knowles" w:date="2021-03-18T20:25:00Z"/>
                <w:sz w:val="15"/>
                <w:szCs w:val="15"/>
              </w:rPr>
            </w:pPr>
            <w:del w:id="343" w:author="Thea Lucille Knowles" w:date="2021-03-18T20:25:00Z">
              <w:r w:rsidRPr="00A80F22" w:rsidDel="00CB1E99">
                <w:rPr>
                  <w:rFonts w:ascii="Arial" w:eastAsia="Arial" w:hAnsi="Arial" w:cs="Arial"/>
                  <w:color w:val="111111"/>
                  <w:sz w:val="15"/>
                  <w:szCs w:val="15"/>
                </w:rPr>
                <w:delText>26</w:delText>
              </w:r>
            </w:del>
          </w:p>
        </w:tc>
        <w:tc>
          <w:tcPr>
            <w:tcW w:w="993" w:type="dxa"/>
            <w:shd w:val="clear" w:color="auto" w:fill="FFFFFF"/>
            <w:tcMar>
              <w:top w:w="0" w:type="dxa"/>
              <w:left w:w="0" w:type="dxa"/>
              <w:bottom w:w="0" w:type="dxa"/>
              <w:right w:w="0" w:type="dxa"/>
            </w:tcMar>
          </w:tcPr>
          <w:p w14:paraId="271A3746" w14:textId="588B3479" w:rsidR="00061E3B" w:rsidRPr="00A80F22" w:rsidDel="00CB1E99" w:rsidRDefault="00061E3B" w:rsidP="00B05573">
            <w:pPr>
              <w:spacing w:before="40" w:after="40"/>
              <w:ind w:left="100" w:right="100"/>
              <w:rPr>
                <w:del w:id="344" w:author="Thea Lucille Knowles" w:date="2021-03-18T20:25:00Z"/>
                <w:sz w:val="15"/>
                <w:szCs w:val="15"/>
              </w:rPr>
            </w:pPr>
            <w:del w:id="345" w:author="Thea Lucille Knowles" w:date="2021-03-18T20:25:00Z">
              <w:r w:rsidRPr="00A80F22" w:rsidDel="00CB1E99">
                <w:rPr>
                  <w:rFonts w:ascii="Arial" w:eastAsia="Arial" w:hAnsi="Arial" w:cs="Arial"/>
                  <w:color w:val="111111"/>
                  <w:sz w:val="15"/>
                  <w:szCs w:val="15"/>
                </w:rPr>
                <w:delText>3</w:delText>
              </w:r>
            </w:del>
          </w:p>
        </w:tc>
        <w:tc>
          <w:tcPr>
            <w:tcW w:w="1275" w:type="dxa"/>
            <w:shd w:val="clear" w:color="auto" w:fill="FFFFFF"/>
            <w:tcMar>
              <w:top w:w="0" w:type="dxa"/>
              <w:left w:w="0" w:type="dxa"/>
              <w:bottom w:w="0" w:type="dxa"/>
              <w:right w:w="0" w:type="dxa"/>
            </w:tcMar>
          </w:tcPr>
          <w:p w14:paraId="33C741A3" w14:textId="25D1619C" w:rsidR="00061E3B" w:rsidRPr="00A80F22" w:rsidDel="00CB1E99" w:rsidRDefault="00061E3B" w:rsidP="00B05573">
            <w:pPr>
              <w:spacing w:before="40" w:after="40"/>
              <w:ind w:left="100" w:right="100"/>
              <w:rPr>
                <w:del w:id="346" w:author="Thea Lucille Knowles" w:date="2021-03-18T20:25:00Z"/>
                <w:sz w:val="15"/>
                <w:szCs w:val="15"/>
              </w:rPr>
            </w:pPr>
            <w:del w:id="347" w:author="Thea Lucille Knowles" w:date="2021-03-18T20:25:00Z">
              <w:r w:rsidRPr="00A80F22" w:rsidDel="00CB1E99">
                <w:rPr>
                  <w:rFonts w:ascii="Arial" w:eastAsia="Arial" w:hAnsi="Arial" w:cs="Arial"/>
                  <w:color w:val="111111"/>
                  <w:sz w:val="15"/>
                  <w:szCs w:val="15"/>
                </w:rPr>
                <w:delText>ApoLevocarb</w:delText>
              </w:r>
            </w:del>
          </w:p>
        </w:tc>
        <w:tc>
          <w:tcPr>
            <w:tcW w:w="851" w:type="dxa"/>
            <w:shd w:val="clear" w:color="auto" w:fill="FFFFFF"/>
          </w:tcPr>
          <w:p w14:paraId="7E2DCF72" w14:textId="7B27426F" w:rsidR="00061E3B" w:rsidRPr="00A80F22" w:rsidDel="00CB1E99" w:rsidRDefault="00061E3B" w:rsidP="00B05573">
            <w:pPr>
              <w:spacing w:before="40" w:after="40"/>
              <w:ind w:left="100" w:right="100"/>
              <w:rPr>
                <w:del w:id="348" w:author="Thea Lucille Knowles" w:date="2021-03-18T20:25:00Z"/>
                <w:rFonts w:ascii="Arial" w:eastAsia="Arial" w:hAnsi="Arial" w:cs="Arial"/>
                <w:color w:val="111111"/>
                <w:sz w:val="15"/>
                <w:szCs w:val="15"/>
              </w:rPr>
            </w:pPr>
            <w:del w:id="349" w:author="Thea Lucille Knowles" w:date="2021-03-18T20:25:00Z">
              <w:r w:rsidRPr="00A80F22" w:rsidDel="00CB1E99">
                <w:rPr>
                  <w:rFonts w:ascii="Arial" w:eastAsia="Arial" w:hAnsi="Arial" w:cs="Arial"/>
                  <w:color w:val="111111"/>
                  <w:sz w:val="15"/>
                  <w:szCs w:val="15"/>
                </w:rPr>
                <w:delText>800</w:delText>
              </w:r>
            </w:del>
          </w:p>
        </w:tc>
        <w:tc>
          <w:tcPr>
            <w:tcW w:w="3779" w:type="dxa"/>
            <w:shd w:val="clear" w:color="auto" w:fill="FFFFFF"/>
            <w:tcMar>
              <w:top w:w="0" w:type="dxa"/>
              <w:left w:w="0" w:type="dxa"/>
              <w:bottom w:w="0" w:type="dxa"/>
              <w:right w:w="0" w:type="dxa"/>
            </w:tcMar>
          </w:tcPr>
          <w:p w14:paraId="3E7C4253" w14:textId="450DC958" w:rsidR="00061E3B" w:rsidRPr="00A80F22" w:rsidDel="00CB1E99" w:rsidRDefault="00061E3B" w:rsidP="00B05573">
            <w:pPr>
              <w:spacing w:before="40" w:after="40"/>
              <w:ind w:left="100" w:right="100"/>
              <w:rPr>
                <w:del w:id="350" w:author="Thea Lucille Knowles" w:date="2021-03-18T20:25:00Z"/>
                <w:sz w:val="15"/>
                <w:szCs w:val="15"/>
              </w:rPr>
            </w:pPr>
            <w:del w:id="351" w:author="Thea Lucille Knowles" w:date="2021-03-18T20:25:00Z">
              <w:r w:rsidRPr="00A80F22" w:rsidDel="00CB1E99">
                <w:rPr>
                  <w:rFonts w:ascii="Arial" w:eastAsia="Arial" w:hAnsi="Arial" w:cs="Arial"/>
                  <w:color w:val="111111"/>
                  <w:sz w:val="15"/>
                  <w:szCs w:val="15"/>
                </w:rPr>
                <w:delText>hoarse voice, imprecise consonants, short rushes</w:delText>
              </w:r>
            </w:del>
          </w:p>
        </w:tc>
      </w:tr>
      <w:tr w:rsidR="00061E3B" w:rsidRPr="00A80F22" w:rsidDel="00CB1E99" w14:paraId="4D5DA59A" w14:textId="79800FEE" w:rsidTr="00061E3B">
        <w:trPr>
          <w:cantSplit/>
          <w:jc w:val="center"/>
          <w:del w:id="352" w:author="Thea Lucille Knowles" w:date="2021-03-18T20:25:00Z"/>
        </w:trPr>
        <w:tc>
          <w:tcPr>
            <w:tcW w:w="426" w:type="dxa"/>
            <w:shd w:val="clear" w:color="auto" w:fill="FFFFFF"/>
            <w:tcMar>
              <w:top w:w="0" w:type="dxa"/>
              <w:left w:w="0" w:type="dxa"/>
              <w:bottom w:w="0" w:type="dxa"/>
              <w:right w:w="0" w:type="dxa"/>
            </w:tcMar>
          </w:tcPr>
          <w:p w14:paraId="3BD057FC" w14:textId="52FB0AE2" w:rsidR="00061E3B" w:rsidRPr="00A80F22" w:rsidDel="00CB1E99" w:rsidRDefault="00061E3B" w:rsidP="00B05573">
            <w:pPr>
              <w:spacing w:before="40" w:after="40"/>
              <w:ind w:left="100" w:right="100"/>
              <w:rPr>
                <w:del w:id="353" w:author="Thea Lucille Knowles" w:date="2021-03-18T20:25:00Z"/>
                <w:sz w:val="15"/>
                <w:szCs w:val="15"/>
              </w:rPr>
            </w:pPr>
            <w:del w:id="354" w:author="Thea Lucille Knowles" w:date="2021-03-18T20:25:00Z">
              <w:r w:rsidRPr="00A80F22" w:rsidDel="00CB1E99">
                <w:rPr>
                  <w:rFonts w:ascii="Arial" w:eastAsia="Arial" w:hAnsi="Arial" w:cs="Arial"/>
                  <w:color w:val="111111"/>
                  <w:sz w:val="15"/>
                  <w:szCs w:val="15"/>
                </w:rPr>
                <w:delText>14</w:delText>
              </w:r>
            </w:del>
          </w:p>
        </w:tc>
        <w:tc>
          <w:tcPr>
            <w:tcW w:w="567" w:type="dxa"/>
            <w:shd w:val="clear" w:color="auto" w:fill="FFFFFF"/>
            <w:tcMar>
              <w:top w:w="0" w:type="dxa"/>
              <w:left w:w="0" w:type="dxa"/>
              <w:bottom w:w="0" w:type="dxa"/>
              <w:right w:w="0" w:type="dxa"/>
            </w:tcMar>
          </w:tcPr>
          <w:p w14:paraId="42CC2F8B" w14:textId="5F853090" w:rsidR="00061E3B" w:rsidRPr="00A80F22" w:rsidDel="00CB1E99" w:rsidRDefault="00061E3B" w:rsidP="00B05573">
            <w:pPr>
              <w:spacing w:before="40" w:after="40"/>
              <w:ind w:left="100" w:right="100"/>
              <w:rPr>
                <w:del w:id="355" w:author="Thea Lucille Knowles" w:date="2021-03-18T20:25:00Z"/>
                <w:sz w:val="15"/>
                <w:szCs w:val="15"/>
              </w:rPr>
            </w:pPr>
            <w:del w:id="356"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2E48CEE6" w14:textId="3AB6E421" w:rsidR="00061E3B" w:rsidRPr="00A80F22" w:rsidDel="00CB1E99" w:rsidRDefault="00061E3B" w:rsidP="00B05573">
            <w:pPr>
              <w:spacing w:before="40" w:after="40"/>
              <w:ind w:left="100" w:right="100"/>
              <w:rPr>
                <w:del w:id="357" w:author="Thea Lucille Knowles" w:date="2021-03-18T20:25:00Z"/>
                <w:sz w:val="15"/>
                <w:szCs w:val="15"/>
              </w:rPr>
            </w:pPr>
            <w:del w:id="358" w:author="Thea Lucille Knowles" w:date="2021-03-18T20:25:00Z">
              <w:r w:rsidRPr="00A80F22" w:rsidDel="00CB1E99">
                <w:rPr>
                  <w:rFonts w:ascii="Arial" w:eastAsia="Arial" w:hAnsi="Arial" w:cs="Arial"/>
                  <w:color w:val="111111"/>
                  <w:sz w:val="15"/>
                  <w:szCs w:val="15"/>
                </w:rPr>
                <w:delText>90</w:delText>
              </w:r>
            </w:del>
          </w:p>
        </w:tc>
        <w:tc>
          <w:tcPr>
            <w:tcW w:w="708" w:type="dxa"/>
            <w:gridSpan w:val="2"/>
            <w:shd w:val="clear" w:color="auto" w:fill="FFFFFF"/>
            <w:tcMar>
              <w:top w:w="0" w:type="dxa"/>
              <w:left w:w="0" w:type="dxa"/>
              <w:bottom w:w="0" w:type="dxa"/>
              <w:right w:w="0" w:type="dxa"/>
            </w:tcMar>
          </w:tcPr>
          <w:p w14:paraId="3A361A82" w14:textId="4EDAEEE5" w:rsidR="00061E3B" w:rsidRPr="00A80F22" w:rsidDel="00CB1E99" w:rsidRDefault="00061E3B" w:rsidP="00B05573">
            <w:pPr>
              <w:spacing w:before="40" w:after="40"/>
              <w:ind w:left="100" w:right="100"/>
              <w:rPr>
                <w:del w:id="359" w:author="Thea Lucille Knowles" w:date="2021-03-18T20:25:00Z"/>
                <w:sz w:val="15"/>
                <w:szCs w:val="15"/>
              </w:rPr>
            </w:pPr>
            <w:del w:id="360" w:author="Thea Lucille Knowles" w:date="2021-03-18T20:25:00Z">
              <w:r w:rsidRPr="00A80F22" w:rsidDel="00CB1E99">
                <w:rPr>
                  <w:rFonts w:ascii="Arial" w:eastAsia="Arial" w:hAnsi="Arial" w:cs="Arial"/>
                  <w:color w:val="111111"/>
                  <w:sz w:val="15"/>
                  <w:szCs w:val="15"/>
                </w:rPr>
                <w:delText>24</w:delText>
              </w:r>
            </w:del>
          </w:p>
        </w:tc>
        <w:tc>
          <w:tcPr>
            <w:tcW w:w="993" w:type="dxa"/>
            <w:shd w:val="clear" w:color="auto" w:fill="FFFFFF"/>
            <w:tcMar>
              <w:top w:w="0" w:type="dxa"/>
              <w:left w:w="0" w:type="dxa"/>
              <w:bottom w:w="0" w:type="dxa"/>
              <w:right w:w="0" w:type="dxa"/>
            </w:tcMar>
          </w:tcPr>
          <w:p w14:paraId="48A3B59B" w14:textId="1CA8997D" w:rsidR="00061E3B" w:rsidRPr="00A80F22" w:rsidDel="00CB1E99" w:rsidRDefault="00061E3B" w:rsidP="00B05573">
            <w:pPr>
              <w:spacing w:before="40" w:after="40"/>
              <w:ind w:left="100" w:right="100"/>
              <w:rPr>
                <w:del w:id="361" w:author="Thea Lucille Knowles" w:date="2021-03-18T20:25:00Z"/>
                <w:sz w:val="15"/>
                <w:szCs w:val="15"/>
              </w:rPr>
            </w:pPr>
            <w:del w:id="362" w:author="Thea Lucille Knowles" w:date="2021-03-18T20:25:00Z">
              <w:r w:rsidRPr="00A80F22" w:rsidDel="00CB1E99">
                <w:rPr>
                  <w:rFonts w:ascii="Arial" w:eastAsia="Arial" w:hAnsi="Arial" w:cs="Arial"/>
                  <w:color w:val="111111"/>
                  <w:sz w:val="15"/>
                  <w:szCs w:val="15"/>
                </w:rPr>
                <w:delText>10</w:delText>
              </w:r>
            </w:del>
          </w:p>
        </w:tc>
        <w:tc>
          <w:tcPr>
            <w:tcW w:w="1275" w:type="dxa"/>
            <w:shd w:val="clear" w:color="auto" w:fill="FFFFFF"/>
            <w:tcMar>
              <w:top w:w="0" w:type="dxa"/>
              <w:left w:w="0" w:type="dxa"/>
              <w:bottom w:w="0" w:type="dxa"/>
              <w:right w:w="0" w:type="dxa"/>
            </w:tcMar>
          </w:tcPr>
          <w:p w14:paraId="4B7AE6FB" w14:textId="4436BF9D" w:rsidR="00061E3B" w:rsidRPr="00A80F22" w:rsidDel="00CB1E99" w:rsidRDefault="00061E3B" w:rsidP="00B05573">
            <w:pPr>
              <w:spacing w:before="40" w:after="40"/>
              <w:ind w:left="100" w:right="100"/>
              <w:rPr>
                <w:del w:id="363" w:author="Thea Lucille Knowles" w:date="2021-03-18T20:25:00Z"/>
                <w:sz w:val="15"/>
                <w:szCs w:val="15"/>
              </w:rPr>
            </w:pPr>
            <w:del w:id="364" w:author="Thea Lucille Knowles" w:date="2021-03-18T20:25:00Z">
              <w:r w:rsidRPr="00A80F22" w:rsidDel="00CB1E99">
                <w:rPr>
                  <w:rFonts w:ascii="Arial" w:eastAsia="Arial" w:hAnsi="Arial" w:cs="Arial"/>
                  <w:color w:val="111111"/>
                  <w:sz w:val="15"/>
                  <w:szCs w:val="15"/>
                </w:rPr>
                <w:delText>NA</w:delText>
              </w:r>
            </w:del>
          </w:p>
        </w:tc>
        <w:tc>
          <w:tcPr>
            <w:tcW w:w="851" w:type="dxa"/>
            <w:shd w:val="clear" w:color="auto" w:fill="FFFFFF"/>
          </w:tcPr>
          <w:p w14:paraId="44FC05B2" w14:textId="59A6EE68" w:rsidR="00061E3B" w:rsidRPr="00A80F22" w:rsidDel="00CB1E99" w:rsidRDefault="00061E3B" w:rsidP="00B05573">
            <w:pPr>
              <w:spacing w:before="40" w:after="40"/>
              <w:ind w:left="100" w:right="100"/>
              <w:rPr>
                <w:del w:id="365" w:author="Thea Lucille Knowles" w:date="2021-03-18T20:25:00Z"/>
                <w:rFonts w:ascii="Arial" w:eastAsia="Arial" w:hAnsi="Arial" w:cs="Arial"/>
                <w:color w:val="111111"/>
                <w:sz w:val="15"/>
                <w:szCs w:val="15"/>
              </w:rPr>
            </w:pPr>
            <w:del w:id="366" w:author="Thea Lucille Knowles" w:date="2021-03-18T20:25:00Z">
              <w:r w:rsidRPr="00A80F22" w:rsidDel="00CB1E99">
                <w:rPr>
                  <w:rFonts w:ascii="Arial" w:eastAsia="Arial" w:hAnsi="Arial" w:cs="Arial"/>
                  <w:color w:val="111111"/>
                  <w:sz w:val="15"/>
                  <w:szCs w:val="15"/>
                </w:rPr>
                <w:delText>NA</w:delText>
              </w:r>
            </w:del>
          </w:p>
        </w:tc>
        <w:tc>
          <w:tcPr>
            <w:tcW w:w="3779" w:type="dxa"/>
            <w:shd w:val="clear" w:color="auto" w:fill="FFFFFF"/>
            <w:tcMar>
              <w:top w:w="0" w:type="dxa"/>
              <w:left w:w="0" w:type="dxa"/>
              <w:bottom w:w="0" w:type="dxa"/>
              <w:right w:w="0" w:type="dxa"/>
            </w:tcMar>
          </w:tcPr>
          <w:p w14:paraId="137367B1" w14:textId="62914139" w:rsidR="00061E3B" w:rsidRPr="00A80F22" w:rsidDel="00CB1E99" w:rsidRDefault="00061E3B" w:rsidP="00B05573">
            <w:pPr>
              <w:spacing w:before="40" w:after="40"/>
              <w:ind w:left="100" w:right="100"/>
              <w:rPr>
                <w:del w:id="367" w:author="Thea Lucille Knowles" w:date="2021-03-18T20:25:00Z"/>
                <w:sz w:val="15"/>
                <w:szCs w:val="15"/>
              </w:rPr>
            </w:pPr>
            <w:del w:id="368" w:author="Thea Lucille Knowles" w:date="2021-03-18T20:25:00Z">
              <w:r w:rsidRPr="00A80F22" w:rsidDel="00CB1E99">
                <w:rPr>
                  <w:rFonts w:ascii="Arial" w:eastAsia="Arial" w:hAnsi="Arial" w:cs="Arial"/>
                  <w:color w:val="111111"/>
                  <w:sz w:val="15"/>
                  <w:szCs w:val="15"/>
                </w:rPr>
                <w:delText>hypernasality, high pitch, imprecise consonants, harsh voice</w:delText>
              </w:r>
            </w:del>
          </w:p>
        </w:tc>
      </w:tr>
      <w:tr w:rsidR="00061E3B" w:rsidRPr="00A80F22" w:rsidDel="00CB1E99" w14:paraId="11ECBB14" w14:textId="41703F0E" w:rsidTr="00061E3B">
        <w:trPr>
          <w:cantSplit/>
          <w:jc w:val="center"/>
          <w:del w:id="369" w:author="Thea Lucille Knowles" w:date="2021-03-18T20:25:00Z"/>
        </w:trPr>
        <w:tc>
          <w:tcPr>
            <w:tcW w:w="426" w:type="dxa"/>
            <w:shd w:val="clear" w:color="auto" w:fill="FFFFFF"/>
            <w:tcMar>
              <w:top w:w="0" w:type="dxa"/>
              <w:left w:w="0" w:type="dxa"/>
              <w:bottom w:w="0" w:type="dxa"/>
              <w:right w:w="0" w:type="dxa"/>
            </w:tcMar>
          </w:tcPr>
          <w:p w14:paraId="1CA6D68B" w14:textId="54BD8AF4" w:rsidR="00061E3B" w:rsidRPr="00A80F22" w:rsidDel="00CB1E99" w:rsidRDefault="00061E3B" w:rsidP="00B05573">
            <w:pPr>
              <w:spacing w:before="40" w:after="40"/>
              <w:ind w:left="100" w:right="100"/>
              <w:rPr>
                <w:del w:id="370" w:author="Thea Lucille Knowles" w:date="2021-03-18T20:25:00Z"/>
                <w:sz w:val="15"/>
                <w:szCs w:val="15"/>
              </w:rPr>
            </w:pPr>
            <w:del w:id="371" w:author="Thea Lucille Knowles" w:date="2021-03-18T20:25:00Z">
              <w:r w:rsidRPr="00A80F22" w:rsidDel="00CB1E99">
                <w:rPr>
                  <w:rFonts w:ascii="Arial" w:eastAsia="Arial" w:hAnsi="Arial" w:cs="Arial"/>
                  <w:color w:val="111111"/>
                  <w:sz w:val="15"/>
                  <w:szCs w:val="15"/>
                </w:rPr>
                <w:delText>15</w:delText>
              </w:r>
            </w:del>
          </w:p>
        </w:tc>
        <w:tc>
          <w:tcPr>
            <w:tcW w:w="567" w:type="dxa"/>
            <w:shd w:val="clear" w:color="auto" w:fill="FFFFFF"/>
            <w:tcMar>
              <w:top w:w="0" w:type="dxa"/>
              <w:left w:w="0" w:type="dxa"/>
              <w:bottom w:w="0" w:type="dxa"/>
              <w:right w:w="0" w:type="dxa"/>
            </w:tcMar>
          </w:tcPr>
          <w:p w14:paraId="478164EB" w14:textId="3F2340A0" w:rsidR="00061E3B" w:rsidRPr="00A80F22" w:rsidDel="00CB1E99" w:rsidRDefault="00061E3B" w:rsidP="00B05573">
            <w:pPr>
              <w:spacing w:before="40" w:after="40"/>
              <w:ind w:left="100" w:right="100"/>
              <w:rPr>
                <w:del w:id="372" w:author="Thea Lucille Knowles" w:date="2021-03-18T20:25:00Z"/>
                <w:sz w:val="15"/>
                <w:szCs w:val="15"/>
              </w:rPr>
            </w:pPr>
            <w:del w:id="373"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4A095DB8" w14:textId="4522BB50" w:rsidR="00061E3B" w:rsidRPr="00A80F22" w:rsidDel="00CB1E99" w:rsidRDefault="00061E3B" w:rsidP="00B05573">
            <w:pPr>
              <w:spacing w:before="40" w:after="40"/>
              <w:ind w:left="100" w:right="100"/>
              <w:rPr>
                <w:del w:id="374" w:author="Thea Lucille Knowles" w:date="2021-03-18T20:25:00Z"/>
                <w:sz w:val="15"/>
                <w:szCs w:val="15"/>
              </w:rPr>
            </w:pPr>
            <w:del w:id="375" w:author="Thea Lucille Knowles" w:date="2021-03-18T20:25:00Z">
              <w:r w:rsidRPr="00A80F22" w:rsidDel="00CB1E99">
                <w:rPr>
                  <w:rFonts w:ascii="Arial" w:eastAsia="Arial" w:hAnsi="Arial" w:cs="Arial"/>
                  <w:color w:val="111111"/>
                  <w:sz w:val="15"/>
                  <w:szCs w:val="15"/>
                </w:rPr>
                <w:delText>70</w:delText>
              </w:r>
            </w:del>
          </w:p>
        </w:tc>
        <w:tc>
          <w:tcPr>
            <w:tcW w:w="708" w:type="dxa"/>
            <w:gridSpan w:val="2"/>
            <w:shd w:val="clear" w:color="auto" w:fill="FFFFFF"/>
            <w:tcMar>
              <w:top w:w="0" w:type="dxa"/>
              <w:left w:w="0" w:type="dxa"/>
              <w:bottom w:w="0" w:type="dxa"/>
              <w:right w:w="0" w:type="dxa"/>
            </w:tcMar>
          </w:tcPr>
          <w:p w14:paraId="645D2738" w14:textId="125BB6F7" w:rsidR="00061E3B" w:rsidRPr="00A80F22" w:rsidDel="00CB1E99" w:rsidRDefault="00061E3B" w:rsidP="00B05573">
            <w:pPr>
              <w:spacing w:before="40" w:after="40"/>
              <w:ind w:left="100" w:right="100"/>
              <w:rPr>
                <w:del w:id="376" w:author="Thea Lucille Knowles" w:date="2021-03-18T20:25:00Z"/>
                <w:sz w:val="15"/>
                <w:szCs w:val="15"/>
              </w:rPr>
            </w:pPr>
            <w:del w:id="377"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64B68534" w14:textId="49F85E08" w:rsidR="00061E3B" w:rsidRPr="00A80F22" w:rsidDel="00CB1E99" w:rsidRDefault="00061E3B" w:rsidP="00B05573">
            <w:pPr>
              <w:spacing w:before="40" w:after="40"/>
              <w:ind w:left="100" w:right="100"/>
              <w:rPr>
                <w:del w:id="378" w:author="Thea Lucille Knowles" w:date="2021-03-18T20:25:00Z"/>
                <w:sz w:val="15"/>
                <w:szCs w:val="15"/>
              </w:rPr>
            </w:pPr>
            <w:del w:id="379" w:author="Thea Lucille Knowles" w:date="2021-03-18T20:25:00Z">
              <w:r w:rsidRPr="00A80F22" w:rsidDel="00CB1E99">
                <w:rPr>
                  <w:rFonts w:ascii="Arial" w:eastAsia="Arial" w:hAnsi="Arial" w:cs="Arial"/>
                  <w:color w:val="111111"/>
                  <w:sz w:val="15"/>
                  <w:szCs w:val="15"/>
                </w:rPr>
                <w:delText>2</w:delText>
              </w:r>
            </w:del>
          </w:p>
        </w:tc>
        <w:tc>
          <w:tcPr>
            <w:tcW w:w="1275" w:type="dxa"/>
            <w:shd w:val="clear" w:color="auto" w:fill="FFFFFF"/>
            <w:tcMar>
              <w:top w:w="0" w:type="dxa"/>
              <w:left w:w="0" w:type="dxa"/>
              <w:bottom w:w="0" w:type="dxa"/>
              <w:right w:w="0" w:type="dxa"/>
            </w:tcMar>
          </w:tcPr>
          <w:p w14:paraId="49211161" w14:textId="1B67990C" w:rsidR="00061E3B" w:rsidRPr="00A80F22" w:rsidDel="00CB1E99" w:rsidRDefault="00061E3B" w:rsidP="00B05573">
            <w:pPr>
              <w:spacing w:before="40" w:after="40"/>
              <w:ind w:left="100" w:right="100"/>
              <w:rPr>
                <w:del w:id="380" w:author="Thea Lucille Knowles" w:date="2021-03-18T20:25:00Z"/>
                <w:sz w:val="15"/>
                <w:szCs w:val="15"/>
              </w:rPr>
            </w:pPr>
            <w:del w:id="381"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14A488E3" w14:textId="41D2D6A9" w:rsidR="00061E3B" w:rsidRPr="00A80F22" w:rsidDel="00CB1E99" w:rsidRDefault="00061E3B" w:rsidP="00B05573">
            <w:pPr>
              <w:spacing w:before="40" w:after="40"/>
              <w:ind w:left="100" w:right="100"/>
              <w:rPr>
                <w:del w:id="382" w:author="Thea Lucille Knowles" w:date="2021-03-18T20:25:00Z"/>
                <w:rFonts w:ascii="Arial" w:eastAsia="Arial" w:hAnsi="Arial" w:cs="Arial"/>
                <w:color w:val="111111"/>
                <w:sz w:val="15"/>
                <w:szCs w:val="15"/>
              </w:rPr>
            </w:pPr>
            <w:del w:id="383" w:author="Thea Lucille Knowles" w:date="2021-03-18T20:25:00Z">
              <w:r w:rsidRPr="00A80F22" w:rsidDel="00CB1E99">
                <w:rPr>
                  <w:rFonts w:ascii="Arial" w:eastAsia="Arial" w:hAnsi="Arial" w:cs="Arial"/>
                  <w:color w:val="111111"/>
                  <w:sz w:val="15"/>
                  <w:szCs w:val="15"/>
                </w:rPr>
                <w:delText>900</w:delText>
              </w:r>
            </w:del>
          </w:p>
        </w:tc>
        <w:tc>
          <w:tcPr>
            <w:tcW w:w="3779" w:type="dxa"/>
            <w:shd w:val="clear" w:color="auto" w:fill="FFFFFF"/>
            <w:tcMar>
              <w:top w:w="0" w:type="dxa"/>
              <w:left w:w="0" w:type="dxa"/>
              <w:bottom w:w="0" w:type="dxa"/>
              <w:right w:w="0" w:type="dxa"/>
            </w:tcMar>
          </w:tcPr>
          <w:p w14:paraId="07242D5B" w14:textId="24C1FF6A" w:rsidR="00061E3B" w:rsidRPr="00A80F22" w:rsidDel="00CB1E99" w:rsidRDefault="00061E3B" w:rsidP="00B05573">
            <w:pPr>
              <w:spacing w:before="40" w:after="40"/>
              <w:ind w:left="100" w:right="100"/>
              <w:rPr>
                <w:del w:id="384" w:author="Thea Lucille Knowles" w:date="2021-03-18T20:25:00Z"/>
                <w:sz w:val="15"/>
                <w:szCs w:val="15"/>
              </w:rPr>
            </w:pPr>
            <w:del w:id="385" w:author="Thea Lucille Knowles" w:date="2021-03-18T20:25:00Z">
              <w:r w:rsidRPr="00A80F22" w:rsidDel="00CB1E99">
                <w:rPr>
                  <w:rFonts w:ascii="Arial" w:eastAsia="Arial" w:hAnsi="Arial" w:cs="Arial"/>
                  <w:color w:val="111111"/>
                  <w:sz w:val="15"/>
                  <w:szCs w:val="15"/>
                </w:rPr>
                <w:delText>moderate hypophonia, short rushes, imprecise consonants, high pitch</w:delText>
              </w:r>
            </w:del>
          </w:p>
        </w:tc>
      </w:tr>
      <w:tr w:rsidR="00061E3B" w:rsidRPr="00A80F22" w:rsidDel="00CB1E99" w14:paraId="2A0BCDAD" w14:textId="61377429" w:rsidTr="00061E3B">
        <w:trPr>
          <w:cantSplit/>
          <w:jc w:val="center"/>
          <w:del w:id="386" w:author="Thea Lucille Knowles" w:date="2021-03-18T20:25:00Z"/>
        </w:trPr>
        <w:tc>
          <w:tcPr>
            <w:tcW w:w="426" w:type="dxa"/>
            <w:shd w:val="clear" w:color="auto" w:fill="FFFFFF"/>
            <w:tcMar>
              <w:top w:w="0" w:type="dxa"/>
              <w:left w:w="0" w:type="dxa"/>
              <w:bottom w:w="0" w:type="dxa"/>
              <w:right w:w="0" w:type="dxa"/>
            </w:tcMar>
          </w:tcPr>
          <w:p w14:paraId="41D19887" w14:textId="654ED7E0" w:rsidR="00061E3B" w:rsidRPr="00A80F22" w:rsidDel="00CB1E99" w:rsidRDefault="00061E3B" w:rsidP="00B05573">
            <w:pPr>
              <w:spacing w:before="40" w:after="40"/>
              <w:ind w:left="100" w:right="100"/>
              <w:rPr>
                <w:del w:id="387" w:author="Thea Lucille Knowles" w:date="2021-03-18T20:25:00Z"/>
                <w:sz w:val="15"/>
                <w:szCs w:val="15"/>
              </w:rPr>
            </w:pPr>
            <w:del w:id="388" w:author="Thea Lucille Knowles" w:date="2021-03-18T20:25:00Z">
              <w:r w:rsidRPr="00A80F22" w:rsidDel="00CB1E99">
                <w:rPr>
                  <w:rFonts w:ascii="Arial" w:eastAsia="Arial" w:hAnsi="Arial" w:cs="Arial"/>
                  <w:color w:val="111111"/>
                  <w:sz w:val="15"/>
                  <w:szCs w:val="15"/>
                </w:rPr>
                <w:delText>16</w:delText>
              </w:r>
            </w:del>
          </w:p>
        </w:tc>
        <w:tc>
          <w:tcPr>
            <w:tcW w:w="567" w:type="dxa"/>
            <w:shd w:val="clear" w:color="auto" w:fill="FFFFFF"/>
            <w:tcMar>
              <w:top w:w="0" w:type="dxa"/>
              <w:left w:w="0" w:type="dxa"/>
              <w:bottom w:w="0" w:type="dxa"/>
              <w:right w:w="0" w:type="dxa"/>
            </w:tcMar>
          </w:tcPr>
          <w:p w14:paraId="20D5379B" w14:textId="0A445D53" w:rsidR="00061E3B" w:rsidRPr="00A80F22" w:rsidDel="00CB1E99" w:rsidRDefault="00061E3B" w:rsidP="00B05573">
            <w:pPr>
              <w:spacing w:before="40" w:after="40"/>
              <w:ind w:left="100" w:right="100"/>
              <w:rPr>
                <w:del w:id="389" w:author="Thea Lucille Knowles" w:date="2021-03-18T20:25:00Z"/>
                <w:sz w:val="15"/>
                <w:szCs w:val="15"/>
              </w:rPr>
            </w:pPr>
            <w:del w:id="390"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2EC2F081" w14:textId="1A92255E" w:rsidR="00061E3B" w:rsidRPr="00A80F22" w:rsidDel="00CB1E99" w:rsidRDefault="00061E3B" w:rsidP="00B05573">
            <w:pPr>
              <w:spacing w:before="40" w:after="40"/>
              <w:ind w:left="100" w:right="100"/>
              <w:rPr>
                <w:del w:id="391" w:author="Thea Lucille Knowles" w:date="2021-03-18T20:25:00Z"/>
                <w:sz w:val="15"/>
                <w:szCs w:val="15"/>
              </w:rPr>
            </w:pPr>
            <w:del w:id="392" w:author="Thea Lucille Knowles" w:date="2021-03-18T20:25:00Z">
              <w:r w:rsidRPr="00A80F22" w:rsidDel="00CB1E99">
                <w:rPr>
                  <w:rFonts w:ascii="Arial" w:eastAsia="Arial" w:hAnsi="Arial" w:cs="Arial"/>
                  <w:color w:val="111111"/>
                  <w:sz w:val="15"/>
                  <w:szCs w:val="15"/>
                </w:rPr>
                <w:delText>73</w:delText>
              </w:r>
            </w:del>
          </w:p>
        </w:tc>
        <w:tc>
          <w:tcPr>
            <w:tcW w:w="708" w:type="dxa"/>
            <w:gridSpan w:val="2"/>
            <w:shd w:val="clear" w:color="auto" w:fill="FFFFFF"/>
            <w:tcMar>
              <w:top w:w="0" w:type="dxa"/>
              <w:left w:w="0" w:type="dxa"/>
              <w:bottom w:w="0" w:type="dxa"/>
              <w:right w:w="0" w:type="dxa"/>
            </w:tcMar>
          </w:tcPr>
          <w:p w14:paraId="07914B60" w14:textId="4EB9B046" w:rsidR="00061E3B" w:rsidRPr="00A80F22" w:rsidDel="00CB1E99" w:rsidRDefault="00061E3B" w:rsidP="00B05573">
            <w:pPr>
              <w:spacing w:before="40" w:after="40"/>
              <w:ind w:left="100" w:right="100"/>
              <w:rPr>
                <w:del w:id="393" w:author="Thea Lucille Knowles" w:date="2021-03-18T20:25:00Z"/>
                <w:sz w:val="15"/>
                <w:szCs w:val="15"/>
              </w:rPr>
            </w:pPr>
            <w:del w:id="394" w:author="Thea Lucille Knowles" w:date="2021-03-18T20:25:00Z">
              <w:r w:rsidRPr="00A80F22" w:rsidDel="00CB1E99">
                <w:rPr>
                  <w:rFonts w:ascii="Arial" w:eastAsia="Arial" w:hAnsi="Arial" w:cs="Arial"/>
                  <w:color w:val="111111"/>
                  <w:sz w:val="15"/>
                  <w:szCs w:val="15"/>
                </w:rPr>
                <w:delText>23</w:delText>
              </w:r>
            </w:del>
          </w:p>
        </w:tc>
        <w:tc>
          <w:tcPr>
            <w:tcW w:w="993" w:type="dxa"/>
            <w:shd w:val="clear" w:color="auto" w:fill="FFFFFF"/>
            <w:tcMar>
              <w:top w:w="0" w:type="dxa"/>
              <w:left w:w="0" w:type="dxa"/>
              <w:bottom w:w="0" w:type="dxa"/>
              <w:right w:w="0" w:type="dxa"/>
            </w:tcMar>
          </w:tcPr>
          <w:p w14:paraId="6C05526D" w14:textId="213F67D8" w:rsidR="00061E3B" w:rsidRPr="00A80F22" w:rsidDel="00CB1E99" w:rsidRDefault="00061E3B" w:rsidP="00B05573">
            <w:pPr>
              <w:spacing w:before="40" w:after="40"/>
              <w:ind w:left="100" w:right="100"/>
              <w:rPr>
                <w:del w:id="395" w:author="Thea Lucille Knowles" w:date="2021-03-18T20:25:00Z"/>
                <w:sz w:val="15"/>
                <w:szCs w:val="15"/>
              </w:rPr>
            </w:pPr>
            <w:del w:id="396" w:author="Thea Lucille Knowles" w:date="2021-03-18T20:25:00Z">
              <w:r w:rsidRPr="00A80F22" w:rsidDel="00CB1E99">
                <w:rPr>
                  <w:rFonts w:ascii="Arial" w:eastAsia="Arial" w:hAnsi="Arial" w:cs="Arial"/>
                  <w:color w:val="111111"/>
                  <w:sz w:val="15"/>
                  <w:szCs w:val="15"/>
                </w:rPr>
                <w:delText>10</w:delText>
              </w:r>
            </w:del>
          </w:p>
        </w:tc>
        <w:tc>
          <w:tcPr>
            <w:tcW w:w="1275" w:type="dxa"/>
            <w:shd w:val="clear" w:color="auto" w:fill="FFFFFF"/>
            <w:tcMar>
              <w:top w:w="0" w:type="dxa"/>
              <w:left w:w="0" w:type="dxa"/>
              <w:bottom w:w="0" w:type="dxa"/>
              <w:right w:w="0" w:type="dxa"/>
            </w:tcMar>
          </w:tcPr>
          <w:p w14:paraId="2338146A" w14:textId="6E845A9A" w:rsidR="00061E3B" w:rsidRPr="00A80F22" w:rsidDel="00CB1E99" w:rsidRDefault="00061E3B" w:rsidP="00B05573">
            <w:pPr>
              <w:spacing w:before="40" w:after="40"/>
              <w:ind w:left="100" w:right="100"/>
              <w:rPr>
                <w:del w:id="397" w:author="Thea Lucille Knowles" w:date="2021-03-18T20:25:00Z"/>
                <w:sz w:val="15"/>
                <w:szCs w:val="15"/>
              </w:rPr>
            </w:pPr>
            <w:del w:id="398"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3973E0E1" w14:textId="6FD6A759" w:rsidR="00061E3B" w:rsidRPr="00A80F22" w:rsidDel="00CB1E99" w:rsidRDefault="00061E3B" w:rsidP="00B05573">
            <w:pPr>
              <w:spacing w:before="40" w:after="40"/>
              <w:ind w:left="100" w:right="100"/>
              <w:rPr>
                <w:del w:id="399" w:author="Thea Lucille Knowles" w:date="2021-03-18T20:25:00Z"/>
                <w:rFonts w:ascii="Arial" w:eastAsia="Arial" w:hAnsi="Arial" w:cs="Arial"/>
                <w:color w:val="111111"/>
                <w:sz w:val="15"/>
                <w:szCs w:val="15"/>
              </w:rPr>
            </w:pPr>
            <w:del w:id="400" w:author="Thea Lucille Knowles" w:date="2021-03-18T20:25:00Z">
              <w:r w:rsidRPr="00A80F22" w:rsidDel="00CB1E99">
                <w:rPr>
                  <w:rFonts w:ascii="Arial" w:eastAsia="Arial" w:hAnsi="Arial" w:cs="Arial"/>
                  <w:color w:val="111111"/>
                  <w:sz w:val="15"/>
                  <w:szCs w:val="15"/>
                </w:rPr>
                <w:delText>800</w:delText>
              </w:r>
            </w:del>
          </w:p>
        </w:tc>
        <w:tc>
          <w:tcPr>
            <w:tcW w:w="3779" w:type="dxa"/>
            <w:shd w:val="clear" w:color="auto" w:fill="FFFFFF"/>
            <w:tcMar>
              <w:top w:w="0" w:type="dxa"/>
              <w:left w:w="0" w:type="dxa"/>
              <w:bottom w:w="0" w:type="dxa"/>
              <w:right w:w="0" w:type="dxa"/>
            </w:tcMar>
          </w:tcPr>
          <w:p w14:paraId="2D86DE52" w14:textId="3D78E008" w:rsidR="00061E3B" w:rsidRPr="00A80F22" w:rsidDel="00CB1E99" w:rsidRDefault="00061E3B" w:rsidP="00B05573">
            <w:pPr>
              <w:spacing w:before="40" w:after="40"/>
              <w:ind w:left="100" w:right="100"/>
              <w:rPr>
                <w:del w:id="401" w:author="Thea Lucille Knowles" w:date="2021-03-18T20:25:00Z"/>
                <w:sz w:val="15"/>
                <w:szCs w:val="15"/>
              </w:rPr>
            </w:pPr>
            <w:del w:id="402" w:author="Thea Lucille Knowles" w:date="2021-03-18T20:25:00Z">
              <w:r w:rsidRPr="00A80F22" w:rsidDel="00CB1E99">
                <w:rPr>
                  <w:rFonts w:ascii="Arial" w:eastAsia="Arial" w:hAnsi="Arial" w:cs="Arial"/>
                  <w:color w:val="111111"/>
                  <w:sz w:val="15"/>
                  <w:szCs w:val="15"/>
                </w:rPr>
                <w:delText>moderate hypophonia, hoarse voice, imprecise consonants, monopitch</w:delText>
              </w:r>
            </w:del>
          </w:p>
        </w:tc>
      </w:tr>
      <w:tr w:rsidR="00061E3B" w:rsidRPr="00A80F22" w:rsidDel="00CB1E99" w14:paraId="019F81F7" w14:textId="0E189990" w:rsidTr="00061E3B">
        <w:trPr>
          <w:cantSplit/>
          <w:jc w:val="center"/>
          <w:del w:id="403" w:author="Thea Lucille Knowles" w:date="2021-03-18T20:25:00Z"/>
        </w:trPr>
        <w:tc>
          <w:tcPr>
            <w:tcW w:w="426" w:type="dxa"/>
            <w:shd w:val="clear" w:color="auto" w:fill="FFFFFF"/>
            <w:tcMar>
              <w:top w:w="0" w:type="dxa"/>
              <w:left w:w="0" w:type="dxa"/>
              <w:bottom w:w="0" w:type="dxa"/>
              <w:right w:w="0" w:type="dxa"/>
            </w:tcMar>
          </w:tcPr>
          <w:p w14:paraId="21DE302E" w14:textId="185DE504" w:rsidR="00061E3B" w:rsidRPr="00A80F22" w:rsidDel="00CB1E99" w:rsidRDefault="00061E3B" w:rsidP="00B05573">
            <w:pPr>
              <w:spacing w:before="40" w:after="40"/>
              <w:ind w:left="100" w:right="100"/>
              <w:rPr>
                <w:del w:id="404" w:author="Thea Lucille Knowles" w:date="2021-03-18T20:25:00Z"/>
                <w:sz w:val="15"/>
                <w:szCs w:val="15"/>
              </w:rPr>
            </w:pPr>
            <w:del w:id="405" w:author="Thea Lucille Knowles" w:date="2021-03-18T20:25:00Z">
              <w:r w:rsidRPr="00A80F22" w:rsidDel="00CB1E99">
                <w:rPr>
                  <w:rFonts w:ascii="Arial" w:eastAsia="Arial" w:hAnsi="Arial" w:cs="Arial"/>
                  <w:color w:val="111111"/>
                  <w:sz w:val="15"/>
                  <w:szCs w:val="15"/>
                </w:rPr>
                <w:delText>17</w:delText>
              </w:r>
            </w:del>
          </w:p>
        </w:tc>
        <w:tc>
          <w:tcPr>
            <w:tcW w:w="567" w:type="dxa"/>
            <w:shd w:val="clear" w:color="auto" w:fill="FFFFFF"/>
            <w:tcMar>
              <w:top w:w="0" w:type="dxa"/>
              <w:left w:w="0" w:type="dxa"/>
              <w:bottom w:w="0" w:type="dxa"/>
              <w:right w:w="0" w:type="dxa"/>
            </w:tcMar>
          </w:tcPr>
          <w:p w14:paraId="63EB0F61" w14:textId="3AE8392A" w:rsidR="00061E3B" w:rsidRPr="00A80F22" w:rsidDel="00CB1E99" w:rsidRDefault="00061E3B" w:rsidP="00B05573">
            <w:pPr>
              <w:spacing w:before="40" w:after="40"/>
              <w:ind w:left="100" w:right="100"/>
              <w:rPr>
                <w:del w:id="406" w:author="Thea Lucille Knowles" w:date="2021-03-18T20:25:00Z"/>
                <w:sz w:val="15"/>
                <w:szCs w:val="15"/>
              </w:rPr>
            </w:pPr>
            <w:del w:id="407" w:author="Thea Lucille Knowles" w:date="2021-03-18T20:25:00Z">
              <w:r w:rsidRPr="00A80F22" w:rsidDel="00CB1E99">
                <w:rPr>
                  <w:rFonts w:ascii="Arial" w:eastAsia="Arial" w:hAnsi="Arial" w:cs="Arial"/>
                  <w:color w:val="111111"/>
                  <w:sz w:val="15"/>
                  <w:szCs w:val="15"/>
                </w:rPr>
                <w:delText>f</w:delText>
              </w:r>
            </w:del>
          </w:p>
        </w:tc>
        <w:tc>
          <w:tcPr>
            <w:tcW w:w="567" w:type="dxa"/>
            <w:shd w:val="clear" w:color="auto" w:fill="FFFFFF"/>
            <w:tcMar>
              <w:top w:w="0" w:type="dxa"/>
              <w:left w:w="0" w:type="dxa"/>
              <w:bottom w:w="0" w:type="dxa"/>
              <w:right w:w="0" w:type="dxa"/>
            </w:tcMar>
          </w:tcPr>
          <w:p w14:paraId="4BB9DEB2" w14:textId="7ED92630" w:rsidR="00061E3B" w:rsidRPr="00A80F22" w:rsidDel="00CB1E99" w:rsidRDefault="00061E3B" w:rsidP="00B05573">
            <w:pPr>
              <w:spacing w:before="40" w:after="40"/>
              <w:ind w:left="100" w:right="100"/>
              <w:rPr>
                <w:del w:id="408" w:author="Thea Lucille Knowles" w:date="2021-03-18T20:25:00Z"/>
                <w:sz w:val="15"/>
                <w:szCs w:val="15"/>
              </w:rPr>
            </w:pPr>
            <w:del w:id="409" w:author="Thea Lucille Knowles" w:date="2021-03-18T20:25:00Z">
              <w:r w:rsidRPr="00A80F22" w:rsidDel="00CB1E99">
                <w:rPr>
                  <w:rFonts w:ascii="Arial" w:eastAsia="Arial" w:hAnsi="Arial" w:cs="Arial"/>
                  <w:color w:val="111111"/>
                  <w:sz w:val="15"/>
                  <w:szCs w:val="15"/>
                </w:rPr>
                <w:delText>71</w:delText>
              </w:r>
            </w:del>
          </w:p>
        </w:tc>
        <w:tc>
          <w:tcPr>
            <w:tcW w:w="708" w:type="dxa"/>
            <w:gridSpan w:val="2"/>
            <w:shd w:val="clear" w:color="auto" w:fill="FFFFFF"/>
            <w:tcMar>
              <w:top w:w="0" w:type="dxa"/>
              <w:left w:w="0" w:type="dxa"/>
              <w:bottom w:w="0" w:type="dxa"/>
              <w:right w:w="0" w:type="dxa"/>
            </w:tcMar>
          </w:tcPr>
          <w:p w14:paraId="34A12011" w14:textId="30FB2E9B" w:rsidR="00061E3B" w:rsidRPr="00A80F22" w:rsidDel="00CB1E99" w:rsidRDefault="00061E3B" w:rsidP="00B05573">
            <w:pPr>
              <w:spacing w:before="40" w:after="40"/>
              <w:ind w:left="100" w:right="100"/>
              <w:rPr>
                <w:del w:id="410" w:author="Thea Lucille Knowles" w:date="2021-03-18T20:25:00Z"/>
                <w:sz w:val="15"/>
                <w:szCs w:val="15"/>
              </w:rPr>
            </w:pPr>
            <w:del w:id="411" w:author="Thea Lucille Knowles" w:date="2021-03-18T20:25:00Z">
              <w:r w:rsidRPr="00A80F22" w:rsidDel="00CB1E99">
                <w:rPr>
                  <w:rFonts w:ascii="Arial" w:eastAsia="Arial" w:hAnsi="Arial" w:cs="Arial"/>
                  <w:color w:val="111111"/>
                  <w:sz w:val="15"/>
                  <w:szCs w:val="15"/>
                </w:rPr>
                <w:delText>26</w:delText>
              </w:r>
            </w:del>
          </w:p>
        </w:tc>
        <w:tc>
          <w:tcPr>
            <w:tcW w:w="993" w:type="dxa"/>
            <w:shd w:val="clear" w:color="auto" w:fill="FFFFFF"/>
            <w:tcMar>
              <w:top w:w="0" w:type="dxa"/>
              <w:left w:w="0" w:type="dxa"/>
              <w:bottom w:w="0" w:type="dxa"/>
              <w:right w:w="0" w:type="dxa"/>
            </w:tcMar>
          </w:tcPr>
          <w:p w14:paraId="2457F801" w14:textId="0A24E78D" w:rsidR="00061E3B" w:rsidRPr="00A80F22" w:rsidDel="00CB1E99" w:rsidRDefault="00061E3B" w:rsidP="00B05573">
            <w:pPr>
              <w:spacing w:before="40" w:after="40"/>
              <w:ind w:left="100" w:right="100"/>
              <w:rPr>
                <w:del w:id="412" w:author="Thea Lucille Knowles" w:date="2021-03-18T20:25:00Z"/>
                <w:sz w:val="15"/>
                <w:szCs w:val="15"/>
              </w:rPr>
            </w:pPr>
            <w:del w:id="413" w:author="Thea Lucille Knowles" w:date="2021-03-18T20:25:00Z">
              <w:r w:rsidRPr="00A80F22" w:rsidDel="00CB1E99">
                <w:rPr>
                  <w:rFonts w:ascii="Arial" w:eastAsia="Arial" w:hAnsi="Arial" w:cs="Arial"/>
                  <w:color w:val="111111"/>
                  <w:sz w:val="15"/>
                  <w:szCs w:val="15"/>
                </w:rPr>
                <w:delText>5</w:delText>
              </w:r>
            </w:del>
          </w:p>
        </w:tc>
        <w:tc>
          <w:tcPr>
            <w:tcW w:w="1275" w:type="dxa"/>
            <w:shd w:val="clear" w:color="auto" w:fill="FFFFFF"/>
            <w:tcMar>
              <w:top w:w="0" w:type="dxa"/>
              <w:left w:w="0" w:type="dxa"/>
              <w:bottom w:w="0" w:type="dxa"/>
              <w:right w:w="0" w:type="dxa"/>
            </w:tcMar>
          </w:tcPr>
          <w:p w14:paraId="5DD2114F" w14:textId="08BEDB1A" w:rsidR="00061E3B" w:rsidRPr="00A80F22" w:rsidDel="00CB1E99" w:rsidRDefault="00061E3B" w:rsidP="00B05573">
            <w:pPr>
              <w:spacing w:before="40" w:after="40"/>
              <w:ind w:left="100" w:right="100"/>
              <w:rPr>
                <w:del w:id="414" w:author="Thea Lucille Knowles" w:date="2021-03-18T20:25:00Z"/>
                <w:sz w:val="15"/>
                <w:szCs w:val="15"/>
              </w:rPr>
            </w:pPr>
            <w:del w:id="415"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5EEEE075" w14:textId="11E5D3AF" w:rsidR="00061E3B" w:rsidRPr="00A80F22" w:rsidDel="00CB1E99" w:rsidRDefault="00061E3B" w:rsidP="00B05573">
            <w:pPr>
              <w:spacing w:before="40" w:after="40"/>
              <w:ind w:left="100" w:right="100"/>
              <w:rPr>
                <w:del w:id="416" w:author="Thea Lucille Knowles" w:date="2021-03-18T20:25:00Z"/>
                <w:rFonts w:ascii="Arial" w:eastAsia="Arial" w:hAnsi="Arial" w:cs="Arial"/>
                <w:color w:val="111111"/>
                <w:sz w:val="15"/>
                <w:szCs w:val="15"/>
              </w:rPr>
            </w:pPr>
            <w:del w:id="417" w:author="Thea Lucille Knowles" w:date="2021-03-18T20:25:00Z">
              <w:r w:rsidRPr="00A80F22" w:rsidDel="00CB1E99">
                <w:rPr>
                  <w:rFonts w:ascii="Arial" w:eastAsia="Arial" w:hAnsi="Arial" w:cs="Arial"/>
                  <w:color w:val="111111"/>
                  <w:sz w:val="15"/>
                  <w:szCs w:val="15"/>
                </w:rPr>
                <w:delText>NA</w:delText>
              </w:r>
            </w:del>
          </w:p>
        </w:tc>
        <w:tc>
          <w:tcPr>
            <w:tcW w:w="3779" w:type="dxa"/>
            <w:shd w:val="clear" w:color="auto" w:fill="FFFFFF"/>
            <w:tcMar>
              <w:top w:w="0" w:type="dxa"/>
              <w:left w:w="0" w:type="dxa"/>
              <w:bottom w:w="0" w:type="dxa"/>
              <w:right w:w="0" w:type="dxa"/>
            </w:tcMar>
          </w:tcPr>
          <w:p w14:paraId="0D25E3C4" w14:textId="68EAADC0" w:rsidR="00061E3B" w:rsidRPr="00A80F22" w:rsidDel="00CB1E99" w:rsidRDefault="00061E3B" w:rsidP="00B05573">
            <w:pPr>
              <w:spacing w:before="40" w:after="40"/>
              <w:ind w:left="100" w:right="100"/>
              <w:rPr>
                <w:del w:id="418" w:author="Thea Lucille Knowles" w:date="2021-03-18T20:25:00Z"/>
                <w:sz w:val="15"/>
                <w:szCs w:val="15"/>
              </w:rPr>
            </w:pPr>
            <w:del w:id="419" w:author="Thea Lucille Knowles" w:date="2021-03-18T20:25:00Z">
              <w:r w:rsidRPr="00A80F22" w:rsidDel="00CB1E99">
                <w:rPr>
                  <w:rFonts w:ascii="Arial" w:eastAsia="Arial" w:hAnsi="Arial" w:cs="Arial"/>
                  <w:color w:val="111111"/>
                  <w:sz w:val="15"/>
                  <w:szCs w:val="15"/>
                </w:rPr>
                <w:delText>hoarse voice</w:delText>
              </w:r>
            </w:del>
          </w:p>
        </w:tc>
      </w:tr>
      <w:tr w:rsidR="00061E3B" w:rsidRPr="00A80F22" w:rsidDel="00CB1E99" w14:paraId="3FB5714D" w14:textId="43E6E99F" w:rsidTr="00061E3B">
        <w:trPr>
          <w:cantSplit/>
          <w:jc w:val="center"/>
          <w:del w:id="420" w:author="Thea Lucille Knowles" w:date="2021-03-18T20:25:00Z"/>
        </w:trPr>
        <w:tc>
          <w:tcPr>
            <w:tcW w:w="426" w:type="dxa"/>
            <w:shd w:val="clear" w:color="auto" w:fill="FFFFFF"/>
            <w:tcMar>
              <w:top w:w="0" w:type="dxa"/>
              <w:left w:w="0" w:type="dxa"/>
              <w:bottom w:w="0" w:type="dxa"/>
              <w:right w:w="0" w:type="dxa"/>
            </w:tcMar>
          </w:tcPr>
          <w:p w14:paraId="5F499734" w14:textId="6CC1B652" w:rsidR="00061E3B" w:rsidRPr="00A80F22" w:rsidDel="00CB1E99" w:rsidRDefault="00061E3B" w:rsidP="00B05573">
            <w:pPr>
              <w:spacing w:before="40" w:after="40"/>
              <w:ind w:left="100" w:right="100"/>
              <w:rPr>
                <w:del w:id="421" w:author="Thea Lucille Knowles" w:date="2021-03-18T20:25:00Z"/>
                <w:sz w:val="15"/>
                <w:szCs w:val="15"/>
              </w:rPr>
            </w:pPr>
            <w:del w:id="422" w:author="Thea Lucille Knowles" w:date="2021-03-18T20:25:00Z">
              <w:r w:rsidRPr="00A80F22" w:rsidDel="00CB1E99">
                <w:rPr>
                  <w:rFonts w:ascii="Arial" w:eastAsia="Arial" w:hAnsi="Arial" w:cs="Arial"/>
                  <w:color w:val="111111"/>
                  <w:sz w:val="15"/>
                  <w:szCs w:val="15"/>
                </w:rPr>
                <w:delText>18</w:delText>
              </w:r>
            </w:del>
          </w:p>
        </w:tc>
        <w:tc>
          <w:tcPr>
            <w:tcW w:w="567" w:type="dxa"/>
            <w:shd w:val="clear" w:color="auto" w:fill="FFFFFF"/>
            <w:tcMar>
              <w:top w:w="0" w:type="dxa"/>
              <w:left w:w="0" w:type="dxa"/>
              <w:bottom w:w="0" w:type="dxa"/>
              <w:right w:w="0" w:type="dxa"/>
            </w:tcMar>
          </w:tcPr>
          <w:p w14:paraId="253A81C1" w14:textId="65A5AD55" w:rsidR="00061E3B" w:rsidRPr="00A80F22" w:rsidDel="00CB1E99" w:rsidRDefault="00061E3B" w:rsidP="00B05573">
            <w:pPr>
              <w:spacing w:before="40" w:after="40"/>
              <w:ind w:left="100" w:right="100"/>
              <w:rPr>
                <w:del w:id="423" w:author="Thea Lucille Knowles" w:date="2021-03-18T20:25:00Z"/>
                <w:sz w:val="15"/>
                <w:szCs w:val="15"/>
              </w:rPr>
            </w:pPr>
            <w:del w:id="424"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5090A294" w14:textId="744EC2F3" w:rsidR="00061E3B" w:rsidRPr="00A80F22" w:rsidDel="00CB1E99" w:rsidRDefault="00061E3B" w:rsidP="00B05573">
            <w:pPr>
              <w:spacing w:before="40" w:after="40"/>
              <w:ind w:left="100" w:right="100"/>
              <w:rPr>
                <w:del w:id="425" w:author="Thea Lucille Knowles" w:date="2021-03-18T20:25:00Z"/>
                <w:sz w:val="15"/>
                <w:szCs w:val="15"/>
              </w:rPr>
            </w:pPr>
            <w:del w:id="426" w:author="Thea Lucille Knowles" w:date="2021-03-18T20:25:00Z">
              <w:r w:rsidRPr="00A80F22" w:rsidDel="00CB1E99">
                <w:rPr>
                  <w:rFonts w:ascii="Arial" w:eastAsia="Arial" w:hAnsi="Arial" w:cs="Arial"/>
                  <w:color w:val="111111"/>
                  <w:sz w:val="15"/>
                  <w:szCs w:val="15"/>
                </w:rPr>
                <w:delText>64</w:delText>
              </w:r>
            </w:del>
          </w:p>
        </w:tc>
        <w:tc>
          <w:tcPr>
            <w:tcW w:w="708" w:type="dxa"/>
            <w:gridSpan w:val="2"/>
            <w:shd w:val="clear" w:color="auto" w:fill="FFFFFF"/>
            <w:tcMar>
              <w:top w:w="0" w:type="dxa"/>
              <w:left w:w="0" w:type="dxa"/>
              <w:bottom w:w="0" w:type="dxa"/>
              <w:right w:w="0" w:type="dxa"/>
            </w:tcMar>
          </w:tcPr>
          <w:p w14:paraId="57B9DCF5" w14:textId="0657FA70" w:rsidR="00061E3B" w:rsidRPr="00A80F22" w:rsidDel="00CB1E99" w:rsidRDefault="00061E3B" w:rsidP="00B05573">
            <w:pPr>
              <w:spacing w:before="40" w:after="40"/>
              <w:ind w:left="100" w:right="100"/>
              <w:rPr>
                <w:del w:id="427" w:author="Thea Lucille Knowles" w:date="2021-03-18T20:25:00Z"/>
                <w:sz w:val="15"/>
                <w:szCs w:val="15"/>
              </w:rPr>
            </w:pPr>
            <w:del w:id="428"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105E9100" w14:textId="4A0D1079" w:rsidR="00061E3B" w:rsidRPr="00A80F22" w:rsidDel="00CB1E99" w:rsidRDefault="00061E3B" w:rsidP="00B05573">
            <w:pPr>
              <w:spacing w:before="40" w:after="40"/>
              <w:ind w:left="100" w:right="100"/>
              <w:rPr>
                <w:del w:id="429" w:author="Thea Lucille Knowles" w:date="2021-03-18T20:25:00Z"/>
                <w:sz w:val="15"/>
                <w:szCs w:val="15"/>
              </w:rPr>
            </w:pPr>
            <w:del w:id="430" w:author="Thea Lucille Knowles" w:date="2021-03-18T20:25:00Z">
              <w:r w:rsidRPr="00A80F22" w:rsidDel="00CB1E99">
                <w:rPr>
                  <w:rFonts w:ascii="Arial" w:eastAsia="Arial" w:hAnsi="Arial" w:cs="Arial"/>
                  <w:color w:val="111111"/>
                  <w:sz w:val="15"/>
                  <w:szCs w:val="15"/>
                </w:rPr>
                <w:delText>6</w:delText>
              </w:r>
            </w:del>
          </w:p>
        </w:tc>
        <w:tc>
          <w:tcPr>
            <w:tcW w:w="1275" w:type="dxa"/>
            <w:shd w:val="clear" w:color="auto" w:fill="FFFFFF"/>
            <w:tcMar>
              <w:top w:w="0" w:type="dxa"/>
              <w:left w:w="0" w:type="dxa"/>
              <w:bottom w:w="0" w:type="dxa"/>
              <w:right w:w="0" w:type="dxa"/>
            </w:tcMar>
          </w:tcPr>
          <w:p w14:paraId="16ED795B" w14:textId="47756625" w:rsidR="00061E3B" w:rsidRPr="00A80F22" w:rsidDel="00CB1E99" w:rsidRDefault="00061E3B" w:rsidP="00B05573">
            <w:pPr>
              <w:spacing w:before="40" w:after="40"/>
              <w:ind w:left="100" w:right="100"/>
              <w:rPr>
                <w:del w:id="431" w:author="Thea Lucille Knowles" w:date="2021-03-18T20:25:00Z"/>
                <w:sz w:val="15"/>
                <w:szCs w:val="15"/>
              </w:rPr>
            </w:pPr>
            <w:del w:id="432" w:author="Thea Lucille Knowles" w:date="2021-03-18T20:25:00Z">
              <w:r w:rsidRPr="00A80F22" w:rsidDel="00CB1E99">
                <w:rPr>
                  <w:rFonts w:ascii="Arial" w:eastAsia="Arial" w:hAnsi="Arial" w:cs="Arial"/>
                  <w:color w:val="111111"/>
                  <w:sz w:val="15"/>
                  <w:szCs w:val="15"/>
                </w:rPr>
                <w:delText>Levodopa</w:delText>
              </w:r>
            </w:del>
          </w:p>
        </w:tc>
        <w:tc>
          <w:tcPr>
            <w:tcW w:w="851" w:type="dxa"/>
            <w:shd w:val="clear" w:color="auto" w:fill="FFFFFF"/>
          </w:tcPr>
          <w:p w14:paraId="2F554F0F" w14:textId="0BFD7151" w:rsidR="00061E3B" w:rsidRPr="00A80F22" w:rsidDel="00CB1E99" w:rsidRDefault="00061E3B" w:rsidP="00B05573">
            <w:pPr>
              <w:spacing w:before="40" w:after="40"/>
              <w:ind w:left="100" w:right="100"/>
              <w:rPr>
                <w:del w:id="433" w:author="Thea Lucille Knowles" w:date="2021-03-18T20:25:00Z"/>
                <w:rFonts w:ascii="Arial" w:eastAsia="Arial" w:hAnsi="Arial" w:cs="Arial"/>
                <w:color w:val="111111"/>
                <w:sz w:val="15"/>
                <w:szCs w:val="15"/>
              </w:rPr>
            </w:pPr>
            <w:del w:id="434" w:author="Thea Lucille Knowles" w:date="2021-03-18T20:25:00Z">
              <w:r w:rsidRPr="00A80F22" w:rsidDel="00CB1E99">
                <w:rPr>
                  <w:rFonts w:ascii="Arial" w:eastAsia="Arial" w:hAnsi="Arial" w:cs="Arial"/>
                  <w:color w:val="111111"/>
                  <w:sz w:val="15"/>
                  <w:szCs w:val="15"/>
                </w:rPr>
                <w:delText>600</w:delText>
              </w:r>
            </w:del>
          </w:p>
        </w:tc>
        <w:tc>
          <w:tcPr>
            <w:tcW w:w="3779" w:type="dxa"/>
            <w:shd w:val="clear" w:color="auto" w:fill="FFFFFF"/>
            <w:tcMar>
              <w:top w:w="0" w:type="dxa"/>
              <w:left w:w="0" w:type="dxa"/>
              <w:bottom w:w="0" w:type="dxa"/>
              <w:right w:w="0" w:type="dxa"/>
            </w:tcMar>
          </w:tcPr>
          <w:p w14:paraId="76C6B25C" w14:textId="56DEFEEF" w:rsidR="00061E3B" w:rsidRPr="00A80F22" w:rsidDel="00CB1E99" w:rsidRDefault="00061E3B" w:rsidP="00B05573">
            <w:pPr>
              <w:spacing w:before="40" w:after="40"/>
              <w:ind w:left="100" w:right="100"/>
              <w:rPr>
                <w:del w:id="435" w:author="Thea Lucille Knowles" w:date="2021-03-18T20:25:00Z"/>
                <w:sz w:val="15"/>
                <w:szCs w:val="15"/>
              </w:rPr>
            </w:pPr>
            <w:del w:id="436" w:author="Thea Lucille Knowles" w:date="2021-03-18T20:25:00Z">
              <w:r w:rsidRPr="00A80F22" w:rsidDel="00CB1E99">
                <w:rPr>
                  <w:rFonts w:ascii="Arial" w:eastAsia="Arial" w:hAnsi="Arial" w:cs="Arial"/>
                  <w:color w:val="111111"/>
                  <w:sz w:val="15"/>
                  <w:szCs w:val="15"/>
                </w:rPr>
                <w:delText>imprecise consonants, short rushes, monopitch, moderate hypophonia</w:delText>
              </w:r>
            </w:del>
          </w:p>
        </w:tc>
      </w:tr>
      <w:tr w:rsidR="00061E3B" w:rsidRPr="00A80F22" w:rsidDel="00CB1E99" w14:paraId="7EA3E701" w14:textId="681C2A2A" w:rsidTr="00061E3B">
        <w:trPr>
          <w:cantSplit/>
          <w:jc w:val="center"/>
          <w:del w:id="437" w:author="Thea Lucille Knowles" w:date="2021-03-18T20:25:00Z"/>
        </w:trPr>
        <w:tc>
          <w:tcPr>
            <w:tcW w:w="426" w:type="dxa"/>
            <w:shd w:val="clear" w:color="auto" w:fill="FFFFFF"/>
            <w:tcMar>
              <w:top w:w="0" w:type="dxa"/>
              <w:left w:w="0" w:type="dxa"/>
              <w:bottom w:w="0" w:type="dxa"/>
              <w:right w:w="0" w:type="dxa"/>
            </w:tcMar>
          </w:tcPr>
          <w:p w14:paraId="2EC876CF" w14:textId="08D022A2" w:rsidR="00061E3B" w:rsidRPr="00A80F22" w:rsidDel="00CB1E99" w:rsidRDefault="00061E3B" w:rsidP="00B05573">
            <w:pPr>
              <w:spacing w:before="40" w:after="40"/>
              <w:ind w:left="100" w:right="100"/>
              <w:rPr>
                <w:del w:id="438" w:author="Thea Lucille Knowles" w:date="2021-03-18T20:25:00Z"/>
                <w:sz w:val="15"/>
                <w:szCs w:val="15"/>
              </w:rPr>
            </w:pPr>
            <w:del w:id="439" w:author="Thea Lucille Knowles" w:date="2021-03-18T20:25:00Z">
              <w:r w:rsidRPr="00A80F22" w:rsidDel="00CB1E99">
                <w:rPr>
                  <w:rFonts w:ascii="Arial" w:eastAsia="Arial" w:hAnsi="Arial" w:cs="Arial"/>
                  <w:color w:val="111111"/>
                  <w:sz w:val="15"/>
                  <w:szCs w:val="15"/>
                </w:rPr>
                <w:delText>19</w:delText>
              </w:r>
            </w:del>
          </w:p>
        </w:tc>
        <w:tc>
          <w:tcPr>
            <w:tcW w:w="567" w:type="dxa"/>
            <w:shd w:val="clear" w:color="auto" w:fill="FFFFFF"/>
            <w:tcMar>
              <w:top w:w="0" w:type="dxa"/>
              <w:left w:w="0" w:type="dxa"/>
              <w:bottom w:w="0" w:type="dxa"/>
              <w:right w:w="0" w:type="dxa"/>
            </w:tcMar>
          </w:tcPr>
          <w:p w14:paraId="5B82A2E3" w14:textId="65E41ACD" w:rsidR="00061E3B" w:rsidRPr="00A80F22" w:rsidDel="00CB1E99" w:rsidRDefault="00061E3B" w:rsidP="00B05573">
            <w:pPr>
              <w:spacing w:before="40" w:after="40"/>
              <w:ind w:left="100" w:right="100"/>
              <w:rPr>
                <w:del w:id="440" w:author="Thea Lucille Knowles" w:date="2021-03-18T20:25:00Z"/>
                <w:sz w:val="15"/>
                <w:szCs w:val="15"/>
              </w:rPr>
            </w:pPr>
            <w:del w:id="441" w:author="Thea Lucille Knowles" w:date="2021-03-18T20:25:00Z">
              <w:r w:rsidRPr="00A80F22" w:rsidDel="00CB1E99">
                <w:rPr>
                  <w:rFonts w:ascii="Arial" w:eastAsia="Arial" w:hAnsi="Arial" w:cs="Arial"/>
                  <w:color w:val="111111"/>
                  <w:sz w:val="15"/>
                  <w:szCs w:val="15"/>
                </w:rPr>
                <w:delText>f</w:delText>
              </w:r>
            </w:del>
          </w:p>
        </w:tc>
        <w:tc>
          <w:tcPr>
            <w:tcW w:w="567" w:type="dxa"/>
            <w:shd w:val="clear" w:color="auto" w:fill="FFFFFF"/>
            <w:tcMar>
              <w:top w:w="0" w:type="dxa"/>
              <w:left w:w="0" w:type="dxa"/>
              <w:bottom w:w="0" w:type="dxa"/>
              <w:right w:w="0" w:type="dxa"/>
            </w:tcMar>
          </w:tcPr>
          <w:p w14:paraId="3DAFC771" w14:textId="3F9E1A54" w:rsidR="00061E3B" w:rsidRPr="00A80F22" w:rsidDel="00CB1E99" w:rsidRDefault="00061E3B" w:rsidP="00B05573">
            <w:pPr>
              <w:spacing w:before="40" w:after="40"/>
              <w:ind w:left="100" w:right="100"/>
              <w:rPr>
                <w:del w:id="442" w:author="Thea Lucille Knowles" w:date="2021-03-18T20:25:00Z"/>
                <w:sz w:val="15"/>
                <w:szCs w:val="15"/>
              </w:rPr>
            </w:pPr>
            <w:del w:id="443" w:author="Thea Lucille Knowles" w:date="2021-03-18T20:25:00Z">
              <w:r w:rsidRPr="00A80F22" w:rsidDel="00CB1E99">
                <w:rPr>
                  <w:rFonts w:ascii="Arial" w:eastAsia="Arial" w:hAnsi="Arial" w:cs="Arial"/>
                  <w:color w:val="111111"/>
                  <w:sz w:val="15"/>
                  <w:szCs w:val="15"/>
                </w:rPr>
                <w:delText>68</w:delText>
              </w:r>
            </w:del>
          </w:p>
        </w:tc>
        <w:tc>
          <w:tcPr>
            <w:tcW w:w="708" w:type="dxa"/>
            <w:gridSpan w:val="2"/>
            <w:shd w:val="clear" w:color="auto" w:fill="FFFFFF"/>
            <w:tcMar>
              <w:top w:w="0" w:type="dxa"/>
              <w:left w:w="0" w:type="dxa"/>
              <w:bottom w:w="0" w:type="dxa"/>
              <w:right w:w="0" w:type="dxa"/>
            </w:tcMar>
          </w:tcPr>
          <w:p w14:paraId="1B82FFE3" w14:textId="4C580E36" w:rsidR="00061E3B" w:rsidRPr="00A80F22" w:rsidDel="00CB1E99" w:rsidRDefault="00061E3B" w:rsidP="00B05573">
            <w:pPr>
              <w:spacing w:before="40" w:after="40"/>
              <w:ind w:left="100" w:right="100"/>
              <w:rPr>
                <w:del w:id="444" w:author="Thea Lucille Knowles" w:date="2021-03-18T20:25:00Z"/>
                <w:sz w:val="15"/>
                <w:szCs w:val="15"/>
              </w:rPr>
            </w:pPr>
            <w:del w:id="445"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0B9F6609" w14:textId="762F0030" w:rsidR="00061E3B" w:rsidRPr="00A80F22" w:rsidDel="00CB1E99" w:rsidRDefault="00061E3B" w:rsidP="00B05573">
            <w:pPr>
              <w:spacing w:before="40" w:after="40"/>
              <w:ind w:left="100" w:right="100"/>
              <w:rPr>
                <w:del w:id="446" w:author="Thea Lucille Knowles" w:date="2021-03-18T20:25:00Z"/>
                <w:sz w:val="15"/>
                <w:szCs w:val="15"/>
              </w:rPr>
            </w:pPr>
            <w:del w:id="447" w:author="Thea Lucille Knowles" w:date="2021-03-18T20:25:00Z">
              <w:r w:rsidRPr="00A80F22" w:rsidDel="00CB1E99">
                <w:rPr>
                  <w:rFonts w:ascii="Arial" w:eastAsia="Arial" w:hAnsi="Arial" w:cs="Arial"/>
                  <w:color w:val="111111"/>
                  <w:sz w:val="15"/>
                  <w:szCs w:val="15"/>
                </w:rPr>
                <w:delText>18</w:delText>
              </w:r>
            </w:del>
          </w:p>
        </w:tc>
        <w:tc>
          <w:tcPr>
            <w:tcW w:w="1275" w:type="dxa"/>
            <w:shd w:val="clear" w:color="auto" w:fill="FFFFFF"/>
            <w:tcMar>
              <w:top w:w="0" w:type="dxa"/>
              <w:left w:w="0" w:type="dxa"/>
              <w:bottom w:w="0" w:type="dxa"/>
              <w:right w:w="0" w:type="dxa"/>
            </w:tcMar>
          </w:tcPr>
          <w:p w14:paraId="7D1A0E14" w14:textId="6A6F62F3" w:rsidR="00061E3B" w:rsidRPr="00A80F22" w:rsidDel="00CB1E99" w:rsidRDefault="00061E3B" w:rsidP="00B05573">
            <w:pPr>
              <w:spacing w:before="40" w:after="40"/>
              <w:ind w:left="100" w:right="100"/>
              <w:rPr>
                <w:del w:id="448" w:author="Thea Lucille Knowles" w:date="2021-03-18T20:25:00Z"/>
                <w:sz w:val="15"/>
                <w:szCs w:val="15"/>
              </w:rPr>
            </w:pPr>
            <w:del w:id="449" w:author="Thea Lucille Knowles" w:date="2021-03-18T20:25:00Z">
              <w:r w:rsidRPr="00A80F22" w:rsidDel="00CB1E99">
                <w:rPr>
                  <w:rFonts w:ascii="Arial" w:eastAsia="Arial" w:hAnsi="Arial" w:cs="Arial"/>
                  <w:color w:val="111111"/>
                  <w:sz w:val="15"/>
                  <w:szCs w:val="15"/>
                </w:rPr>
                <w:delText>Duodopa</w:delText>
              </w:r>
            </w:del>
          </w:p>
        </w:tc>
        <w:tc>
          <w:tcPr>
            <w:tcW w:w="851" w:type="dxa"/>
            <w:shd w:val="clear" w:color="auto" w:fill="FFFFFF"/>
          </w:tcPr>
          <w:p w14:paraId="6B9B18EA" w14:textId="3A15F174" w:rsidR="00061E3B" w:rsidRPr="00A80F22" w:rsidDel="00CB1E99" w:rsidRDefault="00061E3B" w:rsidP="00B05573">
            <w:pPr>
              <w:spacing w:before="40" w:after="40"/>
              <w:ind w:left="100" w:right="100"/>
              <w:rPr>
                <w:del w:id="450" w:author="Thea Lucille Knowles" w:date="2021-03-18T20:25:00Z"/>
                <w:rFonts w:ascii="Arial" w:eastAsia="Arial" w:hAnsi="Arial" w:cs="Arial"/>
                <w:color w:val="111111"/>
                <w:sz w:val="15"/>
                <w:szCs w:val="15"/>
              </w:rPr>
            </w:pPr>
            <w:del w:id="451" w:author="Thea Lucille Knowles" w:date="2021-03-18T20:25:00Z">
              <w:r w:rsidRPr="00A80F22" w:rsidDel="00CB1E99">
                <w:rPr>
                  <w:rFonts w:ascii="Arial" w:eastAsia="Arial" w:hAnsi="Arial" w:cs="Arial"/>
                  <w:color w:val="111111"/>
                  <w:sz w:val="15"/>
                  <w:szCs w:val="15"/>
                </w:rPr>
                <w:delText>NA</w:delText>
              </w:r>
            </w:del>
          </w:p>
        </w:tc>
        <w:tc>
          <w:tcPr>
            <w:tcW w:w="3779" w:type="dxa"/>
            <w:shd w:val="clear" w:color="auto" w:fill="FFFFFF"/>
            <w:tcMar>
              <w:top w:w="0" w:type="dxa"/>
              <w:left w:w="0" w:type="dxa"/>
              <w:bottom w:w="0" w:type="dxa"/>
              <w:right w:w="0" w:type="dxa"/>
            </w:tcMar>
          </w:tcPr>
          <w:p w14:paraId="3817A864" w14:textId="0FFFEC62" w:rsidR="00061E3B" w:rsidRPr="00A80F22" w:rsidDel="00CB1E99" w:rsidRDefault="00061E3B" w:rsidP="00B05573">
            <w:pPr>
              <w:spacing w:before="40" w:after="40"/>
              <w:ind w:left="100" w:right="100"/>
              <w:rPr>
                <w:del w:id="452" w:author="Thea Lucille Knowles" w:date="2021-03-18T20:25:00Z"/>
                <w:sz w:val="15"/>
                <w:szCs w:val="15"/>
              </w:rPr>
            </w:pPr>
            <w:del w:id="453" w:author="Thea Lucille Knowles" w:date="2021-03-18T20:25:00Z">
              <w:r w:rsidRPr="00A80F22" w:rsidDel="00CB1E99">
                <w:rPr>
                  <w:rFonts w:ascii="Arial" w:eastAsia="Arial" w:hAnsi="Arial" w:cs="Arial"/>
                  <w:color w:val="111111"/>
                  <w:sz w:val="15"/>
                  <w:szCs w:val="15"/>
                </w:rPr>
                <w:delText>mild hypophonia, breathy voice, imprecise consonants, short rushes</w:delText>
              </w:r>
            </w:del>
          </w:p>
        </w:tc>
      </w:tr>
      <w:tr w:rsidR="00061E3B" w:rsidRPr="00A80F22" w:rsidDel="00CB1E99" w14:paraId="1ECB06AA" w14:textId="1E8F21C3" w:rsidTr="00061E3B">
        <w:trPr>
          <w:cantSplit/>
          <w:jc w:val="center"/>
          <w:del w:id="454" w:author="Thea Lucille Knowles" w:date="2021-03-18T20:25:00Z"/>
        </w:trPr>
        <w:tc>
          <w:tcPr>
            <w:tcW w:w="426" w:type="dxa"/>
            <w:shd w:val="clear" w:color="auto" w:fill="FFFFFF"/>
            <w:tcMar>
              <w:top w:w="0" w:type="dxa"/>
              <w:left w:w="0" w:type="dxa"/>
              <w:bottom w:w="0" w:type="dxa"/>
              <w:right w:w="0" w:type="dxa"/>
            </w:tcMar>
          </w:tcPr>
          <w:p w14:paraId="70E21A08" w14:textId="2B7BEF66" w:rsidR="00061E3B" w:rsidRPr="00A80F22" w:rsidDel="00CB1E99" w:rsidRDefault="00061E3B" w:rsidP="00B05573">
            <w:pPr>
              <w:spacing w:before="40" w:after="40"/>
              <w:ind w:left="100" w:right="100"/>
              <w:rPr>
                <w:del w:id="455" w:author="Thea Lucille Knowles" w:date="2021-03-18T20:25:00Z"/>
                <w:sz w:val="15"/>
                <w:szCs w:val="15"/>
              </w:rPr>
            </w:pPr>
            <w:del w:id="456" w:author="Thea Lucille Knowles" w:date="2021-03-18T20:25:00Z">
              <w:r w:rsidRPr="00A80F22" w:rsidDel="00CB1E99">
                <w:rPr>
                  <w:rFonts w:ascii="Arial" w:eastAsia="Arial" w:hAnsi="Arial" w:cs="Arial"/>
                  <w:color w:val="111111"/>
                  <w:sz w:val="15"/>
                  <w:szCs w:val="15"/>
                </w:rPr>
                <w:delText>20</w:delText>
              </w:r>
            </w:del>
          </w:p>
        </w:tc>
        <w:tc>
          <w:tcPr>
            <w:tcW w:w="567" w:type="dxa"/>
            <w:shd w:val="clear" w:color="auto" w:fill="FFFFFF"/>
            <w:tcMar>
              <w:top w:w="0" w:type="dxa"/>
              <w:left w:w="0" w:type="dxa"/>
              <w:bottom w:w="0" w:type="dxa"/>
              <w:right w:w="0" w:type="dxa"/>
            </w:tcMar>
          </w:tcPr>
          <w:p w14:paraId="2D0D8ABC" w14:textId="11473CA4" w:rsidR="00061E3B" w:rsidRPr="00A80F22" w:rsidDel="00CB1E99" w:rsidRDefault="00061E3B" w:rsidP="00B05573">
            <w:pPr>
              <w:spacing w:before="40" w:after="40"/>
              <w:ind w:left="100" w:right="100"/>
              <w:rPr>
                <w:del w:id="457" w:author="Thea Lucille Knowles" w:date="2021-03-18T20:25:00Z"/>
                <w:sz w:val="15"/>
                <w:szCs w:val="15"/>
              </w:rPr>
            </w:pPr>
            <w:del w:id="458" w:author="Thea Lucille Knowles" w:date="2021-03-18T20:25:00Z">
              <w:r w:rsidRPr="00A80F22" w:rsidDel="00CB1E99">
                <w:rPr>
                  <w:rFonts w:ascii="Arial" w:eastAsia="Arial" w:hAnsi="Arial" w:cs="Arial"/>
                  <w:color w:val="111111"/>
                  <w:sz w:val="15"/>
                  <w:szCs w:val="15"/>
                </w:rPr>
                <w:delText>f</w:delText>
              </w:r>
            </w:del>
          </w:p>
        </w:tc>
        <w:tc>
          <w:tcPr>
            <w:tcW w:w="567" w:type="dxa"/>
            <w:shd w:val="clear" w:color="auto" w:fill="FFFFFF"/>
            <w:tcMar>
              <w:top w:w="0" w:type="dxa"/>
              <w:left w:w="0" w:type="dxa"/>
              <w:bottom w:w="0" w:type="dxa"/>
              <w:right w:w="0" w:type="dxa"/>
            </w:tcMar>
          </w:tcPr>
          <w:p w14:paraId="7B902270" w14:textId="6D35680E" w:rsidR="00061E3B" w:rsidRPr="00A80F22" w:rsidDel="00CB1E99" w:rsidRDefault="00061E3B" w:rsidP="00B05573">
            <w:pPr>
              <w:spacing w:before="40" w:after="40"/>
              <w:ind w:left="100" w:right="100"/>
              <w:rPr>
                <w:del w:id="459" w:author="Thea Lucille Knowles" w:date="2021-03-18T20:25:00Z"/>
                <w:sz w:val="15"/>
                <w:szCs w:val="15"/>
              </w:rPr>
            </w:pPr>
            <w:del w:id="460" w:author="Thea Lucille Knowles" w:date="2021-03-18T20:25:00Z">
              <w:r w:rsidRPr="00A80F22" w:rsidDel="00CB1E99">
                <w:rPr>
                  <w:rFonts w:ascii="Arial" w:eastAsia="Arial" w:hAnsi="Arial" w:cs="Arial"/>
                  <w:color w:val="111111"/>
                  <w:sz w:val="15"/>
                  <w:szCs w:val="15"/>
                </w:rPr>
                <w:delText>73</w:delText>
              </w:r>
            </w:del>
          </w:p>
        </w:tc>
        <w:tc>
          <w:tcPr>
            <w:tcW w:w="708" w:type="dxa"/>
            <w:gridSpan w:val="2"/>
            <w:shd w:val="clear" w:color="auto" w:fill="FFFFFF"/>
            <w:tcMar>
              <w:top w:w="0" w:type="dxa"/>
              <w:left w:w="0" w:type="dxa"/>
              <w:bottom w:w="0" w:type="dxa"/>
              <w:right w:w="0" w:type="dxa"/>
            </w:tcMar>
          </w:tcPr>
          <w:p w14:paraId="63862237" w14:textId="719EEA06" w:rsidR="00061E3B" w:rsidRPr="00A80F22" w:rsidDel="00CB1E99" w:rsidRDefault="00061E3B" w:rsidP="00B05573">
            <w:pPr>
              <w:spacing w:before="40" w:after="40"/>
              <w:ind w:left="100" w:right="100"/>
              <w:rPr>
                <w:del w:id="461" w:author="Thea Lucille Knowles" w:date="2021-03-18T20:25:00Z"/>
                <w:sz w:val="15"/>
                <w:szCs w:val="15"/>
              </w:rPr>
            </w:pPr>
            <w:del w:id="462" w:author="Thea Lucille Knowles" w:date="2021-03-18T20:25:00Z">
              <w:r w:rsidRPr="00A80F22" w:rsidDel="00CB1E99">
                <w:rPr>
                  <w:rFonts w:ascii="Arial" w:eastAsia="Arial" w:hAnsi="Arial" w:cs="Arial"/>
                  <w:color w:val="111111"/>
                  <w:sz w:val="15"/>
                  <w:szCs w:val="15"/>
                </w:rPr>
                <w:delText>25</w:delText>
              </w:r>
            </w:del>
          </w:p>
        </w:tc>
        <w:tc>
          <w:tcPr>
            <w:tcW w:w="993" w:type="dxa"/>
            <w:shd w:val="clear" w:color="auto" w:fill="FFFFFF"/>
            <w:tcMar>
              <w:top w:w="0" w:type="dxa"/>
              <w:left w:w="0" w:type="dxa"/>
              <w:bottom w:w="0" w:type="dxa"/>
              <w:right w:w="0" w:type="dxa"/>
            </w:tcMar>
          </w:tcPr>
          <w:p w14:paraId="2BDB77D1" w14:textId="1CCE350B" w:rsidR="00061E3B" w:rsidRPr="00A80F22" w:rsidDel="00CB1E99" w:rsidRDefault="00061E3B" w:rsidP="00B05573">
            <w:pPr>
              <w:spacing w:before="40" w:after="40"/>
              <w:ind w:left="100" w:right="100"/>
              <w:rPr>
                <w:del w:id="463" w:author="Thea Lucille Knowles" w:date="2021-03-18T20:25:00Z"/>
                <w:sz w:val="15"/>
                <w:szCs w:val="15"/>
              </w:rPr>
            </w:pPr>
            <w:del w:id="464" w:author="Thea Lucille Knowles" w:date="2021-03-18T20:25:00Z">
              <w:r w:rsidRPr="00A80F22" w:rsidDel="00CB1E99">
                <w:rPr>
                  <w:rFonts w:ascii="Arial" w:eastAsia="Arial" w:hAnsi="Arial" w:cs="Arial"/>
                  <w:color w:val="111111"/>
                  <w:sz w:val="15"/>
                  <w:szCs w:val="15"/>
                </w:rPr>
                <w:delText>30</w:delText>
              </w:r>
            </w:del>
          </w:p>
        </w:tc>
        <w:tc>
          <w:tcPr>
            <w:tcW w:w="1275" w:type="dxa"/>
            <w:shd w:val="clear" w:color="auto" w:fill="FFFFFF"/>
            <w:tcMar>
              <w:top w:w="0" w:type="dxa"/>
              <w:left w:w="0" w:type="dxa"/>
              <w:bottom w:w="0" w:type="dxa"/>
              <w:right w:w="0" w:type="dxa"/>
            </w:tcMar>
          </w:tcPr>
          <w:p w14:paraId="1D904C9E" w14:textId="7AFAB2EE" w:rsidR="00061E3B" w:rsidRPr="00A80F22" w:rsidDel="00CB1E99" w:rsidRDefault="00061E3B" w:rsidP="00B05573">
            <w:pPr>
              <w:spacing w:before="40" w:after="40"/>
              <w:ind w:left="100" w:right="100"/>
              <w:rPr>
                <w:del w:id="465" w:author="Thea Lucille Knowles" w:date="2021-03-18T20:25:00Z"/>
                <w:sz w:val="15"/>
                <w:szCs w:val="15"/>
              </w:rPr>
            </w:pPr>
            <w:del w:id="466" w:author="Thea Lucille Knowles" w:date="2021-03-18T20:25:00Z">
              <w:r w:rsidRPr="00A80F22" w:rsidDel="00CB1E99">
                <w:rPr>
                  <w:rFonts w:ascii="Arial" w:eastAsia="Arial" w:hAnsi="Arial" w:cs="Arial"/>
                  <w:color w:val="111111"/>
                  <w:sz w:val="15"/>
                  <w:szCs w:val="15"/>
                </w:rPr>
                <w:delText>Levodopa, Mirapex, Amantadine, Apo-Gabapentine</w:delText>
              </w:r>
            </w:del>
          </w:p>
        </w:tc>
        <w:tc>
          <w:tcPr>
            <w:tcW w:w="851" w:type="dxa"/>
            <w:shd w:val="clear" w:color="auto" w:fill="FFFFFF"/>
          </w:tcPr>
          <w:p w14:paraId="43D80C03" w14:textId="269D9786" w:rsidR="00061E3B" w:rsidRPr="00A80F22" w:rsidDel="00CB1E99" w:rsidRDefault="00061E3B" w:rsidP="00B05573">
            <w:pPr>
              <w:spacing w:before="40" w:after="40"/>
              <w:ind w:left="100" w:right="100"/>
              <w:rPr>
                <w:del w:id="467" w:author="Thea Lucille Knowles" w:date="2021-03-18T20:25:00Z"/>
                <w:rFonts w:ascii="Arial" w:eastAsia="Arial" w:hAnsi="Arial" w:cs="Arial"/>
                <w:color w:val="111111"/>
                <w:sz w:val="15"/>
                <w:szCs w:val="15"/>
              </w:rPr>
            </w:pPr>
            <w:del w:id="468" w:author="Thea Lucille Knowles" w:date="2021-03-18T20:25:00Z">
              <w:r w:rsidRPr="00A80F22" w:rsidDel="00CB1E99">
                <w:rPr>
                  <w:rFonts w:ascii="Arial" w:eastAsia="Arial" w:hAnsi="Arial" w:cs="Arial"/>
                  <w:color w:val="111111"/>
                  <w:sz w:val="15"/>
                  <w:szCs w:val="15"/>
                </w:rPr>
                <w:delText>1200</w:delText>
              </w:r>
            </w:del>
          </w:p>
        </w:tc>
        <w:tc>
          <w:tcPr>
            <w:tcW w:w="3779" w:type="dxa"/>
            <w:shd w:val="clear" w:color="auto" w:fill="FFFFFF"/>
            <w:tcMar>
              <w:top w:w="0" w:type="dxa"/>
              <w:left w:w="0" w:type="dxa"/>
              <w:bottom w:w="0" w:type="dxa"/>
              <w:right w:w="0" w:type="dxa"/>
            </w:tcMar>
          </w:tcPr>
          <w:p w14:paraId="525194EC" w14:textId="496764B4" w:rsidR="00061E3B" w:rsidRPr="00A80F22" w:rsidDel="00CB1E99" w:rsidRDefault="00061E3B" w:rsidP="00B05573">
            <w:pPr>
              <w:spacing w:before="40" w:after="40"/>
              <w:ind w:left="100" w:right="100"/>
              <w:rPr>
                <w:del w:id="469" w:author="Thea Lucille Knowles" w:date="2021-03-18T20:25:00Z"/>
                <w:sz w:val="15"/>
                <w:szCs w:val="15"/>
              </w:rPr>
            </w:pPr>
            <w:del w:id="470" w:author="Thea Lucille Knowles" w:date="2021-03-18T20:25:00Z">
              <w:r w:rsidRPr="00A80F22" w:rsidDel="00CB1E99">
                <w:rPr>
                  <w:rFonts w:ascii="Arial" w:eastAsia="Arial" w:hAnsi="Arial" w:cs="Arial"/>
                  <w:color w:val="111111"/>
                  <w:sz w:val="15"/>
                  <w:szCs w:val="15"/>
                </w:rPr>
                <w:delText>imprecise consonants, short rushes, audible inhalations</w:delText>
              </w:r>
            </w:del>
          </w:p>
        </w:tc>
      </w:tr>
      <w:tr w:rsidR="00061E3B" w:rsidRPr="00A80F22" w:rsidDel="00CB1E99" w14:paraId="2B5269F8" w14:textId="67979763" w:rsidTr="00061E3B">
        <w:trPr>
          <w:cantSplit/>
          <w:jc w:val="center"/>
          <w:del w:id="471" w:author="Thea Lucille Knowles" w:date="2021-03-18T20:25:00Z"/>
        </w:trPr>
        <w:tc>
          <w:tcPr>
            <w:tcW w:w="426" w:type="dxa"/>
            <w:shd w:val="clear" w:color="auto" w:fill="FFFFFF"/>
            <w:tcMar>
              <w:top w:w="0" w:type="dxa"/>
              <w:left w:w="0" w:type="dxa"/>
              <w:bottom w:w="0" w:type="dxa"/>
              <w:right w:w="0" w:type="dxa"/>
            </w:tcMar>
          </w:tcPr>
          <w:p w14:paraId="6DCB74EE" w14:textId="7E21B72D" w:rsidR="00061E3B" w:rsidRPr="00A80F22" w:rsidDel="00CB1E99" w:rsidRDefault="00061E3B" w:rsidP="00B05573">
            <w:pPr>
              <w:spacing w:before="40" w:after="40"/>
              <w:ind w:left="100" w:right="100"/>
              <w:rPr>
                <w:del w:id="472" w:author="Thea Lucille Knowles" w:date="2021-03-18T20:25:00Z"/>
                <w:sz w:val="15"/>
                <w:szCs w:val="15"/>
              </w:rPr>
            </w:pPr>
            <w:del w:id="473" w:author="Thea Lucille Knowles" w:date="2021-03-18T20:25:00Z">
              <w:r w:rsidRPr="00A80F22" w:rsidDel="00CB1E99">
                <w:rPr>
                  <w:rFonts w:ascii="Arial" w:eastAsia="Arial" w:hAnsi="Arial" w:cs="Arial"/>
                  <w:color w:val="111111"/>
                  <w:sz w:val="15"/>
                  <w:szCs w:val="15"/>
                </w:rPr>
                <w:delText>21</w:delText>
              </w:r>
            </w:del>
          </w:p>
        </w:tc>
        <w:tc>
          <w:tcPr>
            <w:tcW w:w="567" w:type="dxa"/>
            <w:shd w:val="clear" w:color="auto" w:fill="FFFFFF"/>
            <w:tcMar>
              <w:top w:w="0" w:type="dxa"/>
              <w:left w:w="0" w:type="dxa"/>
              <w:bottom w:w="0" w:type="dxa"/>
              <w:right w:w="0" w:type="dxa"/>
            </w:tcMar>
          </w:tcPr>
          <w:p w14:paraId="3151D21C" w14:textId="54FEA901" w:rsidR="00061E3B" w:rsidRPr="00A80F22" w:rsidDel="00CB1E99" w:rsidRDefault="00061E3B" w:rsidP="00B05573">
            <w:pPr>
              <w:spacing w:before="40" w:after="40"/>
              <w:ind w:left="100" w:right="100"/>
              <w:rPr>
                <w:del w:id="474" w:author="Thea Lucille Knowles" w:date="2021-03-18T20:25:00Z"/>
                <w:sz w:val="15"/>
                <w:szCs w:val="15"/>
              </w:rPr>
            </w:pPr>
            <w:del w:id="475"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2AF65B8F" w14:textId="32B34B7F" w:rsidR="00061E3B" w:rsidRPr="00A80F22" w:rsidDel="00CB1E99" w:rsidRDefault="00061E3B" w:rsidP="00B05573">
            <w:pPr>
              <w:spacing w:before="40" w:after="40"/>
              <w:ind w:left="100" w:right="100"/>
              <w:rPr>
                <w:del w:id="476" w:author="Thea Lucille Knowles" w:date="2021-03-18T20:25:00Z"/>
                <w:sz w:val="15"/>
                <w:szCs w:val="15"/>
              </w:rPr>
            </w:pPr>
            <w:del w:id="477" w:author="Thea Lucille Knowles" w:date="2021-03-18T20:25:00Z">
              <w:r w:rsidRPr="00A80F22" w:rsidDel="00CB1E99">
                <w:rPr>
                  <w:rFonts w:ascii="Arial" w:eastAsia="Arial" w:hAnsi="Arial" w:cs="Arial"/>
                  <w:color w:val="111111"/>
                  <w:sz w:val="15"/>
                  <w:szCs w:val="15"/>
                </w:rPr>
                <w:delText>64</w:delText>
              </w:r>
            </w:del>
          </w:p>
        </w:tc>
        <w:tc>
          <w:tcPr>
            <w:tcW w:w="708" w:type="dxa"/>
            <w:gridSpan w:val="2"/>
            <w:shd w:val="clear" w:color="auto" w:fill="FFFFFF"/>
            <w:tcMar>
              <w:top w:w="0" w:type="dxa"/>
              <w:left w:w="0" w:type="dxa"/>
              <w:bottom w:w="0" w:type="dxa"/>
              <w:right w:w="0" w:type="dxa"/>
            </w:tcMar>
          </w:tcPr>
          <w:p w14:paraId="48233931" w14:textId="4F1ED8DC" w:rsidR="00061E3B" w:rsidRPr="00A80F22" w:rsidDel="00CB1E99" w:rsidRDefault="00061E3B" w:rsidP="00B05573">
            <w:pPr>
              <w:spacing w:before="40" w:after="40"/>
              <w:ind w:left="100" w:right="100"/>
              <w:rPr>
                <w:del w:id="478" w:author="Thea Lucille Knowles" w:date="2021-03-18T20:25:00Z"/>
                <w:sz w:val="15"/>
                <w:szCs w:val="15"/>
              </w:rPr>
            </w:pPr>
            <w:del w:id="479"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0A55E824" w14:textId="557604A6" w:rsidR="00061E3B" w:rsidRPr="00A80F22" w:rsidDel="00CB1E99" w:rsidRDefault="00061E3B" w:rsidP="00B05573">
            <w:pPr>
              <w:spacing w:before="40" w:after="40"/>
              <w:ind w:left="100" w:right="100"/>
              <w:rPr>
                <w:del w:id="480" w:author="Thea Lucille Knowles" w:date="2021-03-18T20:25:00Z"/>
                <w:sz w:val="15"/>
                <w:szCs w:val="15"/>
              </w:rPr>
            </w:pPr>
            <w:del w:id="481" w:author="Thea Lucille Knowles" w:date="2021-03-18T20:25:00Z">
              <w:r w:rsidRPr="00A80F22" w:rsidDel="00CB1E99">
                <w:rPr>
                  <w:rFonts w:ascii="Arial" w:eastAsia="Arial" w:hAnsi="Arial" w:cs="Arial"/>
                  <w:color w:val="111111"/>
                  <w:sz w:val="15"/>
                  <w:szCs w:val="15"/>
                </w:rPr>
                <w:delText>8</w:delText>
              </w:r>
            </w:del>
          </w:p>
        </w:tc>
        <w:tc>
          <w:tcPr>
            <w:tcW w:w="1275" w:type="dxa"/>
            <w:shd w:val="clear" w:color="auto" w:fill="FFFFFF"/>
            <w:tcMar>
              <w:top w:w="0" w:type="dxa"/>
              <w:left w:w="0" w:type="dxa"/>
              <w:bottom w:w="0" w:type="dxa"/>
              <w:right w:w="0" w:type="dxa"/>
            </w:tcMar>
          </w:tcPr>
          <w:p w14:paraId="1CB770AA" w14:textId="47D2152F" w:rsidR="00061E3B" w:rsidRPr="00A80F22" w:rsidDel="00CB1E99" w:rsidRDefault="00061E3B" w:rsidP="00B05573">
            <w:pPr>
              <w:spacing w:before="40" w:after="40"/>
              <w:ind w:left="100" w:right="100"/>
              <w:rPr>
                <w:del w:id="482" w:author="Thea Lucille Knowles" w:date="2021-03-18T20:25:00Z"/>
                <w:sz w:val="15"/>
                <w:szCs w:val="15"/>
              </w:rPr>
            </w:pPr>
            <w:del w:id="483" w:author="Thea Lucille Knowles" w:date="2021-03-18T20:25:00Z">
              <w:r w:rsidRPr="00A80F22" w:rsidDel="00CB1E99">
                <w:rPr>
                  <w:rFonts w:ascii="Arial" w:eastAsia="Arial" w:hAnsi="Arial" w:cs="Arial"/>
                  <w:color w:val="111111"/>
                  <w:sz w:val="15"/>
                  <w:szCs w:val="15"/>
                </w:rPr>
                <w:delText>Mirapex</w:delText>
              </w:r>
            </w:del>
          </w:p>
        </w:tc>
        <w:tc>
          <w:tcPr>
            <w:tcW w:w="851" w:type="dxa"/>
            <w:shd w:val="clear" w:color="auto" w:fill="FFFFFF"/>
          </w:tcPr>
          <w:p w14:paraId="4469FD74" w14:textId="0C060715" w:rsidR="00061E3B" w:rsidRPr="00A80F22" w:rsidDel="00CB1E99" w:rsidRDefault="00061E3B" w:rsidP="00B05573">
            <w:pPr>
              <w:spacing w:before="40" w:after="40"/>
              <w:ind w:left="100" w:right="100"/>
              <w:rPr>
                <w:del w:id="484" w:author="Thea Lucille Knowles" w:date="2021-03-18T20:25:00Z"/>
                <w:rFonts w:ascii="Arial" w:eastAsia="Arial" w:hAnsi="Arial" w:cs="Arial"/>
                <w:color w:val="111111"/>
                <w:sz w:val="15"/>
                <w:szCs w:val="15"/>
              </w:rPr>
            </w:pPr>
            <w:del w:id="485" w:author="Thea Lucille Knowles" w:date="2021-03-18T20:25:00Z">
              <w:r w:rsidRPr="00A80F22" w:rsidDel="00CB1E99">
                <w:rPr>
                  <w:rFonts w:ascii="Arial" w:eastAsia="Arial" w:hAnsi="Arial" w:cs="Arial"/>
                  <w:color w:val="111111"/>
                  <w:sz w:val="15"/>
                  <w:szCs w:val="15"/>
                </w:rPr>
                <w:delText>450</w:delText>
              </w:r>
            </w:del>
          </w:p>
        </w:tc>
        <w:tc>
          <w:tcPr>
            <w:tcW w:w="3779" w:type="dxa"/>
            <w:shd w:val="clear" w:color="auto" w:fill="FFFFFF"/>
            <w:tcMar>
              <w:top w:w="0" w:type="dxa"/>
              <w:left w:w="0" w:type="dxa"/>
              <w:bottom w:w="0" w:type="dxa"/>
              <w:right w:w="0" w:type="dxa"/>
            </w:tcMar>
          </w:tcPr>
          <w:p w14:paraId="312D20DC" w14:textId="6784AAC1" w:rsidR="00061E3B" w:rsidRPr="00A80F22" w:rsidDel="00CB1E99" w:rsidRDefault="00061E3B" w:rsidP="00B05573">
            <w:pPr>
              <w:spacing w:before="40" w:after="40"/>
              <w:ind w:left="100" w:right="100"/>
              <w:rPr>
                <w:del w:id="486" w:author="Thea Lucille Knowles" w:date="2021-03-18T20:25:00Z"/>
                <w:sz w:val="15"/>
                <w:szCs w:val="15"/>
              </w:rPr>
            </w:pPr>
            <w:del w:id="487" w:author="Thea Lucille Knowles" w:date="2021-03-18T20:25:00Z">
              <w:r w:rsidRPr="00A80F22" w:rsidDel="00CB1E99">
                <w:rPr>
                  <w:rFonts w:ascii="Arial" w:eastAsia="Arial" w:hAnsi="Arial" w:cs="Arial"/>
                  <w:color w:val="111111"/>
                  <w:sz w:val="15"/>
                  <w:szCs w:val="15"/>
                </w:rPr>
                <w:delText>mild hypophonia, monopitch, imprecise consonants</w:delText>
              </w:r>
            </w:del>
          </w:p>
        </w:tc>
      </w:tr>
      <w:tr w:rsidR="00061E3B" w:rsidRPr="00A80F22" w:rsidDel="00CB1E99" w14:paraId="46880157" w14:textId="487AE1EB" w:rsidTr="00061E3B">
        <w:trPr>
          <w:cantSplit/>
          <w:jc w:val="center"/>
          <w:del w:id="488" w:author="Thea Lucille Knowles" w:date="2021-03-18T20:25:00Z"/>
        </w:trPr>
        <w:tc>
          <w:tcPr>
            <w:tcW w:w="426" w:type="dxa"/>
            <w:tcBorders>
              <w:bottom w:val="single" w:sz="16" w:space="0" w:color="000000"/>
            </w:tcBorders>
            <w:shd w:val="clear" w:color="auto" w:fill="FFFFFF"/>
            <w:tcMar>
              <w:top w:w="0" w:type="dxa"/>
              <w:left w:w="0" w:type="dxa"/>
              <w:bottom w:w="0" w:type="dxa"/>
              <w:right w:w="0" w:type="dxa"/>
            </w:tcMar>
          </w:tcPr>
          <w:p w14:paraId="13B824F7" w14:textId="7AE2A4ED" w:rsidR="00061E3B" w:rsidRPr="00A80F22" w:rsidDel="00CB1E99" w:rsidRDefault="00061E3B" w:rsidP="00B05573">
            <w:pPr>
              <w:spacing w:before="40" w:after="40"/>
              <w:ind w:left="100" w:right="100"/>
              <w:rPr>
                <w:del w:id="489" w:author="Thea Lucille Knowles" w:date="2021-03-18T20:25:00Z"/>
                <w:sz w:val="15"/>
                <w:szCs w:val="15"/>
              </w:rPr>
            </w:pPr>
            <w:del w:id="490" w:author="Thea Lucille Knowles" w:date="2021-03-18T20:25:00Z">
              <w:r w:rsidRPr="00A80F22" w:rsidDel="00CB1E99">
                <w:rPr>
                  <w:rFonts w:ascii="Arial" w:eastAsia="Arial" w:hAnsi="Arial" w:cs="Arial"/>
                  <w:color w:val="111111"/>
                  <w:sz w:val="15"/>
                  <w:szCs w:val="15"/>
                </w:rPr>
                <w:delText>22</w:delText>
              </w:r>
            </w:del>
          </w:p>
        </w:tc>
        <w:tc>
          <w:tcPr>
            <w:tcW w:w="567" w:type="dxa"/>
            <w:tcBorders>
              <w:bottom w:val="single" w:sz="16" w:space="0" w:color="000000"/>
            </w:tcBorders>
            <w:shd w:val="clear" w:color="auto" w:fill="FFFFFF"/>
            <w:tcMar>
              <w:top w:w="0" w:type="dxa"/>
              <w:left w:w="0" w:type="dxa"/>
              <w:bottom w:w="0" w:type="dxa"/>
              <w:right w:w="0" w:type="dxa"/>
            </w:tcMar>
          </w:tcPr>
          <w:p w14:paraId="1A6ED15A" w14:textId="58AAC710" w:rsidR="00061E3B" w:rsidRPr="00A80F22" w:rsidDel="00CB1E99" w:rsidRDefault="00061E3B" w:rsidP="00B05573">
            <w:pPr>
              <w:spacing w:before="40" w:after="40"/>
              <w:ind w:left="100" w:right="100"/>
              <w:rPr>
                <w:del w:id="491" w:author="Thea Lucille Knowles" w:date="2021-03-18T20:25:00Z"/>
                <w:sz w:val="15"/>
                <w:szCs w:val="15"/>
              </w:rPr>
            </w:pPr>
            <w:del w:id="492" w:author="Thea Lucille Knowles" w:date="2021-03-18T20:25:00Z">
              <w:r w:rsidRPr="00A80F22" w:rsidDel="00CB1E99">
                <w:rPr>
                  <w:rFonts w:ascii="Arial" w:eastAsia="Arial" w:hAnsi="Arial" w:cs="Arial"/>
                  <w:color w:val="111111"/>
                  <w:sz w:val="15"/>
                  <w:szCs w:val="15"/>
                </w:rPr>
                <w:delText>m</w:delText>
              </w:r>
            </w:del>
          </w:p>
        </w:tc>
        <w:tc>
          <w:tcPr>
            <w:tcW w:w="567" w:type="dxa"/>
            <w:tcBorders>
              <w:bottom w:val="single" w:sz="16" w:space="0" w:color="000000"/>
            </w:tcBorders>
            <w:shd w:val="clear" w:color="auto" w:fill="FFFFFF"/>
            <w:tcMar>
              <w:top w:w="0" w:type="dxa"/>
              <w:left w:w="0" w:type="dxa"/>
              <w:bottom w:w="0" w:type="dxa"/>
              <w:right w:w="0" w:type="dxa"/>
            </w:tcMar>
          </w:tcPr>
          <w:p w14:paraId="28623753" w14:textId="611902AC" w:rsidR="00061E3B" w:rsidRPr="00A80F22" w:rsidDel="00CB1E99" w:rsidRDefault="00061E3B" w:rsidP="00B05573">
            <w:pPr>
              <w:spacing w:before="40" w:after="40"/>
              <w:ind w:left="100" w:right="100"/>
              <w:rPr>
                <w:del w:id="493" w:author="Thea Lucille Knowles" w:date="2021-03-18T20:25:00Z"/>
                <w:sz w:val="15"/>
                <w:szCs w:val="15"/>
              </w:rPr>
            </w:pPr>
            <w:del w:id="494" w:author="Thea Lucille Knowles" w:date="2021-03-18T20:25:00Z">
              <w:r w:rsidRPr="00A80F22" w:rsidDel="00CB1E99">
                <w:rPr>
                  <w:rFonts w:ascii="Arial" w:eastAsia="Arial" w:hAnsi="Arial" w:cs="Arial"/>
                  <w:color w:val="111111"/>
                  <w:sz w:val="15"/>
                  <w:szCs w:val="15"/>
                </w:rPr>
                <w:delText>71</w:delText>
              </w:r>
            </w:del>
          </w:p>
        </w:tc>
        <w:tc>
          <w:tcPr>
            <w:tcW w:w="708" w:type="dxa"/>
            <w:gridSpan w:val="2"/>
            <w:tcBorders>
              <w:bottom w:val="single" w:sz="16" w:space="0" w:color="000000"/>
            </w:tcBorders>
            <w:shd w:val="clear" w:color="auto" w:fill="FFFFFF"/>
            <w:tcMar>
              <w:top w:w="0" w:type="dxa"/>
              <w:left w:w="0" w:type="dxa"/>
              <w:bottom w:w="0" w:type="dxa"/>
              <w:right w:w="0" w:type="dxa"/>
            </w:tcMar>
          </w:tcPr>
          <w:p w14:paraId="5AF12585" w14:textId="66E3BDF7" w:rsidR="00061E3B" w:rsidRPr="00A80F22" w:rsidDel="00CB1E99" w:rsidRDefault="00061E3B" w:rsidP="00B05573">
            <w:pPr>
              <w:spacing w:before="40" w:after="40"/>
              <w:ind w:left="100" w:right="100"/>
              <w:rPr>
                <w:del w:id="495" w:author="Thea Lucille Knowles" w:date="2021-03-18T20:25:00Z"/>
                <w:sz w:val="15"/>
                <w:szCs w:val="15"/>
              </w:rPr>
            </w:pPr>
            <w:del w:id="496" w:author="Thea Lucille Knowles" w:date="2021-03-18T20:25:00Z">
              <w:r w:rsidRPr="00A80F22" w:rsidDel="00CB1E99">
                <w:rPr>
                  <w:rFonts w:ascii="Arial" w:eastAsia="Arial" w:hAnsi="Arial" w:cs="Arial"/>
                  <w:color w:val="111111"/>
                  <w:sz w:val="15"/>
                  <w:szCs w:val="15"/>
                </w:rPr>
                <w:delText>25</w:delText>
              </w:r>
            </w:del>
          </w:p>
        </w:tc>
        <w:tc>
          <w:tcPr>
            <w:tcW w:w="993" w:type="dxa"/>
            <w:tcBorders>
              <w:bottom w:val="single" w:sz="16" w:space="0" w:color="000000"/>
            </w:tcBorders>
            <w:shd w:val="clear" w:color="auto" w:fill="FFFFFF"/>
            <w:tcMar>
              <w:top w:w="0" w:type="dxa"/>
              <w:left w:w="0" w:type="dxa"/>
              <w:bottom w:w="0" w:type="dxa"/>
              <w:right w:w="0" w:type="dxa"/>
            </w:tcMar>
          </w:tcPr>
          <w:p w14:paraId="70394C42" w14:textId="5631C97D" w:rsidR="00061E3B" w:rsidRPr="00A80F22" w:rsidDel="00CB1E99" w:rsidRDefault="00061E3B" w:rsidP="00B05573">
            <w:pPr>
              <w:spacing w:before="40" w:after="40"/>
              <w:ind w:left="100" w:right="100"/>
              <w:rPr>
                <w:del w:id="497" w:author="Thea Lucille Knowles" w:date="2021-03-18T20:25:00Z"/>
                <w:sz w:val="15"/>
                <w:szCs w:val="15"/>
              </w:rPr>
            </w:pPr>
            <w:del w:id="498" w:author="Thea Lucille Knowles" w:date="2021-03-18T20:25:00Z">
              <w:r w:rsidRPr="00A80F22" w:rsidDel="00CB1E99">
                <w:rPr>
                  <w:rFonts w:ascii="Arial" w:eastAsia="Arial" w:hAnsi="Arial" w:cs="Arial"/>
                  <w:color w:val="111111"/>
                  <w:sz w:val="15"/>
                  <w:szCs w:val="15"/>
                </w:rPr>
                <w:delText>10</w:delText>
              </w:r>
            </w:del>
          </w:p>
        </w:tc>
        <w:tc>
          <w:tcPr>
            <w:tcW w:w="1275" w:type="dxa"/>
            <w:tcBorders>
              <w:bottom w:val="single" w:sz="16" w:space="0" w:color="000000"/>
            </w:tcBorders>
            <w:shd w:val="clear" w:color="auto" w:fill="FFFFFF"/>
            <w:tcMar>
              <w:top w:w="0" w:type="dxa"/>
              <w:left w:w="0" w:type="dxa"/>
              <w:bottom w:w="0" w:type="dxa"/>
              <w:right w:w="0" w:type="dxa"/>
            </w:tcMar>
          </w:tcPr>
          <w:p w14:paraId="612F8439" w14:textId="0BD8B309" w:rsidR="00061E3B" w:rsidRPr="00A80F22" w:rsidDel="00CB1E99" w:rsidRDefault="00061E3B" w:rsidP="00B05573">
            <w:pPr>
              <w:spacing w:before="40" w:after="40"/>
              <w:ind w:left="100" w:right="100"/>
              <w:rPr>
                <w:del w:id="499" w:author="Thea Lucille Knowles" w:date="2021-03-18T20:25:00Z"/>
                <w:sz w:val="15"/>
                <w:szCs w:val="15"/>
              </w:rPr>
            </w:pPr>
            <w:del w:id="500" w:author="Thea Lucille Knowles" w:date="2021-03-18T20:25:00Z">
              <w:r w:rsidRPr="00A80F22" w:rsidDel="00CB1E99">
                <w:rPr>
                  <w:rFonts w:ascii="Arial" w:eastAsia="Arial" w:hAnsi="Arial" w:cs="Arial"/>
                  <w:color w:val="111111"/>
                  <w:sz w:val="15"/>
                  <w:szCs w:val="15"/>
                </w:rPr>
                <w:delText>Levodopa, Pramipexole</w:delText>
              </w:r>
            </w:del>
          </w:p>
        </w:tc>
        <w:tc>
          <w:tcPr>
            <w:tcW w:w="851" w:type="dxa"/>
            <w:tcBorders>
              <w:bottom w:val="single" w:sz="16" w:space="0" w:color="000000"/>
            </w:tcBorders>
            <w:shd w:val="clear" w:color="auto" w:fill="FFFFFF"/>
          </w:tcPr>
          <w:p w14:paraId="76F06F79" w14:textId="5DD85B38" w:rsidR="00061E3B" w:rsidRPr="00A80F22" w:rsidDel="00CB1E99" w:rsidRDefault="00061E3B" w:rsidP="00B05573">
            <w:pPr>
              <w:spacing w:before="40" w:after="40"/>
              <w:ind w:left="100" w:right="100"/>
              <w:rPr>
                <w:del w:id="501" w:author="Thea Lucille Knowles" w:date="2021-03-18T20:25:00Z"/>
                <w:rFonts w:ascii="Arial" w:eastAsia="Arial" w:hAnsi="Arial" w:cs="Arial"/>
                <w:color w:val="111111"/>
                <w:sz w:val="15"/>
                <w:szCs w:val="15"/>
              </w:rPr>
            </w:pPr>
            <w:del w:id="502" w:author="Thea Lucille Knowles" w:date="2021-03-18T20:25:00Z">
              <w:r w:rsidRPr="00A80F22" w:rsidDel="00CB1E99">
                <w:rPr>
                  <w:rFonts w:ascii="Arial" w:eastAsia="Arial" w:hAnsi="Arial" w:cs="Arial"/>
                  <w:color w:val="111111"/>
                  <w:sz w:val="15"/>
                  <w:szCs w:val="15"/>
                </w:rPr>
                <w:delText>900</w:delText>
              </w:r>
            </w:del>
          </w:p>
        </w:tc>
        <w:tc>
          <w:tcPr>
            <w:tcW w:w="3779" w:type="dxa"/>
            <w:tcBorders>
              <w:bottom w:val="single" w:sz="16" w:space="0" w:color="000000"/>
            </w:tcBorders>
            <w:shd w:val="clear" w:color="auto" w:fill="FFFFFF"/>
            <w:tcMar>
              <w:top w:w="0" w:type="dxa"/>
              <w:left w:w="0" w:type="dxa"/>
              <w:bottom w:w="0" w:type="dxa"/>
              <w:right w:w="0" w:type="dxa"/>
            </w:tcMar>
          </w:tcPr>
          <w:p w14:paraId="00F15CF6" w14:textId="683EB38C" w:rsidR="00061E3B" w:rsidRPr="00A80F22" w:rsidDel="00CB1E99" w:rsidRDefault="00061E3B" w:rsidP="00B05573">
            <w:pPr>
              <w:spacing w:before="40" w:after="40"/>
              <w:ind w:left="100" w:right="100"/>
              <w:rPr>
                <w:del w:id="503" w:author="Thea Lucille Knowles" w:date="2021-03-18T20:25:00Z"/>
                <w:sz w:val="15"/>
                <w:szCs w:val="15"/>
              </w:rPr>
            </w:pPr>
            <w:del w:id="504" w:author="Thea Lucille Knowles" w:date="2021-03-18T20:25:00Z">
              <w:r w:rsidRPr="00A80F22" w:rsidDel="00CB1E99">
                <w:rPr>
                  <w:rFonts w:ascii="Arial" w:eastAsia="Arial" w:hAnsi="Arial" w:cs="Arial"/>
                  <w:color w:val="111111"/>
                  <w:sz w:val="15"/>
                  <w:szCs w:val="15"/>
                </w:rPr>
                <w:delText>imprecise consonants, harsh voice</w:delText>
              </w:r>
            </w:del>
          </w:p>
        </w:tc>
      </w:tr>
      <w:tr w:rsidR="00061E3B" w:rsidRPr="00A80F22" w:rsidDel="00CB1E99" w14:paraId="42008433" w14:textId="420D399F" w:rsidTr="00061E3B">
        <w:trPr>
          <w:cantSplit/>
          <w:jc w:val="center"/>
          <w:del w:id="505" w:author="Thea Lucille Knowles" w:date="2021-03-18T20:25:00Z"/>
        </w:trPr>
        <w:tc>
          <w:tcPr>
            <w:tcW w:w="1606" w:type="dxa"/>
            <w:gridSpan w:val="4"/>
            <w:shd w:val="clear" w:color="auto" w:fill="FFFFFF"/>
          </w:tcPr>
          <w:p w14:paraId="6AA83461" w14:textId="2D39C8F7" w:rsidR="00061E3B" w:rsidRPr="00A80F22" w:rsidDel="00CB1E99" w:rsidRDefault="00061E3B" w:rsidP="00B05573">
            <w:pPr>
              <w:spacing w:after="0"/>
              <w:rPr>
                <w:del w:id="506" w:author="Thea Lucille Knowles" w:date="2021-03-18T20:25:00Z"/>
                <w:rFonts w:ascii="Arial" w:eastAsia="Arial" w:hAnsi="Arial" w:cs="Arial"/>
                <w:color w:val="000000"/>
                <w:sz w:val="15"/>
                <w:szCs w:val="15"/>
              </w:rPr>
            </w:pPr>
          </w:p>
        </w:tc>
        <w:tc>
          <w:tcPr>
            <w:tcW w:w="7560" w:type="dxa"/>
            <w:gridSpan w:val="5"/>
            <w:shd w:val="clear" w:color="auto" w:fill="FFFFFF"/>
            <w:tcMar>
              <w:top w:w="0" w:type="dxa"/>
              <w:left w:w="0" w:type="dxa"/>
              <w:bottom w:w="0" w:type="dxa"/>
              <w:right w:w="0" w:type="dxa"/>
            </w:tcMar>
          </w:tcPr>
          <w:p w14:paraId="51EE675F" w14:textId="70427EF4" w:rsidR="00061E3B" w:rsidRPr="00A80F22" w:rsidDel="00CB1E99" w:rsidRDefault="00061E3B" w:rsidP="00B05573">
            <w:pPr>
              <w:spacing w:after="0"/>
              <w:rPr>
                <w:del w:id="507" w:author="Thea Lucille Knowles" w:date="2021-03-18T20:25:00Z"/>
                <w:sz w:val="15"/>
                <w:szCs w:val="15"/>
              </w:rPr>
            </w:pPr>
            <w:del w:id="508" w:author="Thea Lucille Knowles" w:date="2021-03-18T20:25:00Z">
              <w:r w:rsidRPr="00A80F22" w:rsidDel="00CB1E99">
                <w:rPr>
                  <w:rFonts w:ascii="Arial" w:eastAsia="Arial" w:hAnsi="Arial" w:cs="Arial"/>
                  <w:color w:val="000000"/>
                  <w:sz w:val="15"/>
                  <w:szCs w:val="15"/>
                </w:rPr>
                <w:delText>Note: PD = Parkinson's disease; MoCA = Montreal Cognitive Assessment; LEED = Levodopa Equivalent Daily Dose. One PD-Med participant (PD14) was unsure of their current medication list, which is listed here as NA. Deviant perceptual characteristics for the PD-Med and PD-DBS groups correspond to features noted during the habitual monologue speech samples.</w:delText>
              </w:r>
            </w:del>
          </w:p>
        </w:tc>
      </w:tr>
    </w:tbl>
    <w:p w14:paraId="053EA0C3" w14:textId="106860A8" w:rsidR="00061E3B" w:rsidDel="00CB1E99" w:rsidRDefault="00061E3B" w:rsidP="00B05573">
      <w:pPr>
        <w:rPr>
          <w:del w:id="509" w:author="Thea Lucille Knowles" w:date="2021-03-18T20:25:00Z"/>
        </w:rPr>
      </w:pPr>
    </w:p>
    <w:p w14:paraId="05126970" w14:textId="47004067" w:rsidR="00061E3B" w:rsidDel="00CB1E99" w:rsidRDefault="00061E3B" w:rsidP="00B05573">
      <w:pPr>
        <w:pStyle w:val="Caption"/>
        <w:keepNext/>
        <w:rPr>
          <w:del w:id="510" w:author="Thea Lucille Knowles" w:date="2021-03-18T20:25:00Z"/>
        </w:rPr>
      </w:pPr>
      <w:del w:id="511" w:author="Thea Lucille Knowles" w:date="2021-03-18T20:25:00Z">
        <w:r w:rsidDel="00CB1E99">
          <w:delText xml:space="preserve">Table </w:delText>
        </w:r>
        <w:r w:rsidR="00D8216F" w:rsidDel="00CB1E99">
          <w:fldChar w:fldCharType="begin"/>
        </w:r>
        <w:r w:rsidR="00D8216F" w:rsidDel="00CB1E99">
          <w:delInstrText xml:space="preserve"> SEQ Table \* ARABIC </w:delInstrText>
        </w:r>
        <w:r w:rsidR="00D8216F" w:rsidDel="00CB1E99">
          <w:fldChar w:fldCharType="separate"/>
        </w:r>
        <w:r w:rsidR="0091264D" w:rsidDel="00CB1E99">
          <w:rPr>
            <w:noProof/>
          </w:rPr>
          <w:delText>2</w:delText>
        </w:r>
        <w:r w:rsidR="00D8216F" w:rsidDel="00CB1E99">
          <w:rPr>
            <w:noProof/>
          </w:rPr>
          <w:fldChar w:fldCharType="end"/>
        </w:r>
        <w:r w:rsidRPr="00DD4792" w:rsidDel="00CB1E99">
          <w:delText>: Demographic data for the PD-DBS group.</w:delText>
        </w:r>
      </w:del>
    </w:p>
    <w:tbl>
      <w:tblPr>
        <w:tblW w:w="8640" w:type="dxa"/>
        <w:jc w:val="center"/>
        <w:tblLayout w:type="fixed"/>
        <w:tblLook w:val="0420" w:firstRow="1" w:lastRow="0" w:firstColumn="0" w:lastColumn="0" w:noHBand="0" w:noVBand="1"/>
      </w:tblPr>
      <w:tblGrid>
        <w:gridCol w:w="426"/>
        <w:gridCol w:w="567"/>
        <w:gridCol w:w="567"/>
        <w:gridCol w:w="346"/>
        <w:gridCol w:w="362"/>
        <w:gridCol w:w="993"/>
        <w:gridCol w:w="850"/>
        <w:gridCol w:w="1134"/>
        <w:gridCol w:w="992"/>
        <w:gridCol w:w="2403"/>
      </w:tblGrid>
      <w:tr w:rsidR="00061E3B" w:rsidRPr="00A80F22" w:rsidDel="00CB1E99" w14:paraId="0D328EB5" w14:textId="018EAE45" w:rsidTr="00061E3B">
        <w:trPr>
          <w:cantSplit/>
          <w:tblHeader/>
          <w:jc w:val="center"/>
          <w:del w:id="512" w:author="Thea Lucille Knowles" w:date="2021-03-18T20:25:00Z"/>
        </w:trPr>
        <w:tc>
          <w:tcPr>
            <w:tcW w:w="426" w:type="dxa"/>
            <w:tcBorders>
              <w:top w:val="single" w:sz="16" w:space="0" w:color="000000"/>
              <w:bottom w:val="single" w:sz="16" w:space="0" w:color="000000"/>
            </w:tcBorders>
            <w:shd w:val="clear" w:color="auto" w:fill="FFFFFF"/>
            <w:tcMar>
              <w:top w:w="0" w:type="dxa"/>
              <w:left w:w="0" w:type="dxa"/>
              <w:bottom w:w="0" w:type="dxa"/>
              <w:right w:w="0" w:type="dxa"/>
            </w:tcMar>
          </w:tcPr>
          <w:p w14:paraId="4EAA0353" w14:textId="5691300B" w:rsidR="00061E3B" w:rsidRPr="00A80F22" w:rsidDel="00CB1E99" w:rsidRDefault="00061E3B" w:rsidP="00B05573">
            <w:pPr>
              <w:spacing w:before="40" w:after="40"/>
              <w:ind w:left="100" w:right="100"/>
              <w:rPr>
                <w:del w:id="513" w:author="Thea Lucille Knowles" w:date="2021-03-18T20:25:00Z"/>
                <w:sz w:val="15"/>
                <w:szCs w:val="15"/>
              </w:rPr>
            </w:pPr>
            <w:del w:id="514" w:author="Thea Lucille Knowles" w:date="2021-03-18T20:25:00Z">
              <w:r w:rsidRPr="00A80F22" w:rsidDel="00CB1E99">
                <w:rPr>
                  <w:rFonts w:ascii="Arial" w:eastAsia="Arial" w:hAnsi="Arial" w:cs="Arial"/>
                  <w:color w:val="111111"/>
                  <w:sz w:val="15"/>
                  <w:szCs w:val="15"/>
                </w:rPr>
                <w:delText>ID</w:delText>
              </w:r>
            </w:del>
          </w:p>
        </w:tc>
        <w:tc>
          <w:tcPr>
            <w:tcW w:w="567" w:type="dxa"/>
            <w:tcBorders>
              <w:top w:val="single" w:sz="16" w:space="0" w:color="000000"/>
              <w:bottom w:val="single" w:sz="16" w:space="0" w:color="000000"/>
            </w:tcBorders>
            <w:shd w:val="clear" w:color="auto" w:fill="FFFFFF"/>
            <w:tcMar>
              <w:top w:w="0" w:type="dxa"/>
              <w:left w:w="0" w:type="dxa"/>
              <w:bottom w:w="0" w:type="dxa"/>
              <w:right w:w="0" w:type="dxa"/>
            </w:tcMar>
          </w:tcPr>
          <w:p w14:paraId="6B4E609D" w14:textId="0FC22A85" w:rsidR="00061E3B" w:rsidRPr="00A80F22" w:rsidDel="00CB1E99" w:rsidRDefault="00061E3B" w:rsidP="00B05573">
            <w:pPr>
              <w:spacing w:before="40" w:after="40"/>
              <w:ind w:left="100" w:right="100"/>
              <w:rPr>
                <w:del w:id="515" w:author="Thea Lucille Knowles" w:date="2021-03-18T20:25:00Z"/>
                <w:sz w:val="15"/>
                <w:szCs w:val="15"/>
              </w:rPr>
            </w:pPr>
            <w:del w:id="516" w:author="Thea Lucille Knowles" w:date="2021-03-18T20:25:00Z">
              <w:r w:rsidRPr="00A80F22" w:rsidDel="00CB1E99">
                <w:rPr>
                  <w:rFonts w:ascii="Arial" w:eastAsia="Arial" w:hAnsi="Arial" w:cs="Arial"/>
                  <w:color w:val="111111"/>
                  <w:sz w:val="15"/>
                  <w:szCs w:val="15"/>
                </w:rPr>
                <w:delText>Sex</w:delText>
              </w:r>
            </w:del>
          </w:p>
        </w:tc>
        <w:tc>
          <w:tcPr>
            <w:tcW w:w="567" w:type="dxa"/>
            <w:tcBorders>
              <w:top w:val="single" w:sz="16" w:space="0" w:color="000000"/>
              <w:bottom w:val="single" w:sz="16" w:space="0" w:color="000000"/>
            </w:tcBorders>
            <w:shd w:val="clear" w:color="auto" w:fill="FFFFFF"/>
            <w:tcMar>
              <w:top w:w="0" w:type="dxa"/>
              <w:left w:w="0" w:type="dxa"/>
              <w:bottom w:w="0" w:type="dxa"/>
              <w:right w:w="0" w:type="dxa"/>
            </w:tcMar>
          </w:tcPr>
          <w:p w14:paraId="38DD6298" w14:textId="5CFBED6F" w:rsidR="00061E3B" w:rsidRPr="00A80F22" w:rsidDel="00CB1E99" w:rsidRDefault="00061E3B" w:rsidP="00B05573">
            <w:pPr>
              <w:spacing w:before="40" w:after="40"/>
              <w:ind w:left="100" w:right="100"/>
              <w:rPr>
                <w:del w:id="517" w:author="Thea Lucille Knowles" w:date="2021-03-18T20:25:00Z"/>
                <w:sz w:val="15"/>
                <w:szCs w:val="15"/>
              </w:rPr>
            </w:pPr>
            <w:del w:id="518" w:author="Thea Lucille Knowles" w:date="2021-03-18T20:25:00Z">
              <w:r w:rsidRPr="00A80F22" w:rsidDel="00CB1E99">
                <w:rPr>
                  <w:rFonts w:ascii="Arial" w:eastAsia="Arial" w:hAnsi="Arial" w:cs="Arial"/>
                  <w:color w:val="111111"/>
                  <w:sz w:val="15"/>
                  <w:szCs w:val="15"/>
                </w:rPr>
                <w:delText>Age</w:delText>
              </w:r>
            </w:del>
          </w:p>
        </w:tc>
        <w:tc>
          <w:tcPr>
            <w:tcW w:w="708" w:type="dxa"/>
            <w:gridSpan w:val="2"/>
            <w:tcBorders>
              <w:top w:val="single" w:sz="16" w:space="0" w:color="000000"/>
              <w:bottom w:val="single" w:sz="16" w:space="0" w:color="000000"/>
            </w:tcBorders>
            <w:shd w:val="clear" w:color="auto" w:fill="FFFFFF"/>
            <w:tcMar>
              <w:top w:w="0" w:type="dxa"/>
              <w:left w:w="0" w:type="dxa"/>
              <w:bottom w:w="0" w:type="dxa"/>
              <w:right w:w="0" w:type="dxa"/>
            </w:tcMar>
          </w:tcPr>
          <w:p w14:paraId="201C28ED" w14:textId="290B3184" w:rsidR="00061E3B" w:rsidRPr="00A80F22" w:rsidDel="00CB1E99" w:rsidRDefault="00061E3B" w:rsidP="00B05573">
            <w:pPr>
              <w:spacing w:before="40" w:after="40"/>
              <w:ind w:left="100" w:right="100"/>
              <w:rPr>
                <w:del w:id="519" w:author="Thea Lucille Knowles" w:date="2021-03-18T20:25:00Z"/>
                <w:sz w:val="15"/>
                <w:szCs w:val="15"/>
              </w:rPr>
            </w:pPr>
            <w:del w:id="520" w:author="Thea Lucille Knowles" w:date="2021-03-18T20:25:00Z">
              <w:r w:rsidRPr="00A80F22" w:rsidDel="00CB1E99">
                <w:rPr>
                  <w:rFonts w:ascii="Arial" w:eastAsia="Arial" w:hAnsi="Arial" w:cs="Arial"/>
                  <w:color w:val="111111"/>
                  <w:sz w:val="15"/>
                  <w:szCs w:val="15"/>
                </w:rPr>
                <w:delText>MoCA</w:delText>
              </w:r>
            </w:del>
          </w:p>
        </w:tc>
        <w:tc>
          <w:tcPr>
            <w:tcW w:w="993" w:type="dxa"/>
            <w:tcBorders>
              <w:top w:val="single" w:sz="16" w:space="0" w:color="000000"/>
              <w:bottom w:val="single" w:sz="16" w:space="0" w:color="000000"/>
            </w:tcBorders>
            <w:shd w:val="clear" w:color="auto" w:fill="FFFFFF"/>
            <w:tcMar>
              <w:top w:w="0" w:type="dxa"/>
              <w:left w:w="0" w:type="dxa"/>
              <w:bottom w:w="0" w:type="dxa"/>
              <w:right w:w="0" w:type="dxa"/>
            </w:tcMar>
          </w:tcPr>
          <w:p w14:paraId="735ADF6A" w14:textId="580508E3" w:rsidR="00061E3B" w:rsidRPr="00A80F22" w:rsidDel="00CB1E99" w:rsidRDefault="00061E3B" w:rsidP="00B05573">
            <w:pPr>
              <w:spacing w:before="40" w:after="40"/>
              <w:ind w:left="100" w:right="100"/>
              <w:rPr>
                <w:del w:id="521" w:author="Thea Lucille Knowles" w:date="2021-03-18T20:25:00Z"/>
                <w:sz w:val="15"/>
                <w:szCs w:val="15"/>
              </w:rPr>
            </w:pPr>
            <w:del w:id="522" w:author="Thea Lucille Knowles" w:date="2021-03-18T20:25:00Z">
              <w:r w:rsidRPr="00A80F22" w:rsidDel="00CB1E99">
                <w:rPr>
                  <w:rFonts w:ascii="Arial" w:eastAsia="Arial" w:hAnsi="Arial" w:cs="Arial"/>
                  <w:color w:val="111111"/>
                  <w:sz w:val="15"/>
                  <w:szCs w:val="15"/>
                </w:rPr>
                <w:delText>Years post-diagnosis</w:delText>
              </w:r>
            </w:del>
          </w:p>
        </w:tc>
        <w:tc>
          <w:tcPr>
            <w:tcW w:w="850" w:type="dxa"/>
            <w:tcBorders>
              <w:top w:val="single" w:sz="16" w:space="0" w:color="000000"/>
              <w:bottom w:val="single" w:sz="16" w:space="0" w:color="000000"/>
            </w:tcBorders>
            <w:shd w:val="clear" w:color="auto" w:fill="FFFFFF"/>
            <w:tcMar>
              <w:top w:w="0" w:type="dxa"/>
              <w:left w:w="0" w:type="dxa"/>
              <w:bottom w:w="0" w:type="dxa"/>
              <w:right w:w="0" w:type="dxa"/>
            </w:tcMar>
          </w:tcPr>
          <w:p w14:paraId="0039E51D" w14:textId="39E5FBE8" w:rsidR="00061E3B" w:rsidRPr="00A80F22" w:rsidDel="00CB1E99" w:rsidRDefault="00061E3B" w:rsidP="00B05573">
            <w:pPr>
              <w:spacing w:before="40" w:after="40"/>
              <w:ind w:left="100" w:right="100"/>
              <w:rPr>
                <w:del w:id="523" w:author="Thea Lucille Knowles" w:date="2021-03-18T20:25:00Z"/>
                <w:sz w:val="15"/>
                <w:szCs w:val="15"/>
              </w:rPr>
            </w:pPr>
            <w:del w:id="524" w:author="Thea Lucille Knowles" w:date="2021-03-18T20:25:00Z">
              <w:r w:rsidRPr="00A80F22" w:rsidDel="00CB1E99">
                <w:rPr>
                  <w:rFonts w:ascii="Arial" w:eastAsia="Arial" w:hAnsi="Arial" w:cs="Arial"/>
                  <w:color w:val="111111"/>
                  <w:sz w:val="15"/>
                  <w:szCs w:val="15"/>
                </w:rPr>
                <w:delText>Years since DBS surgery</w:delText>
              </w:r>
            </w:del>
          </w:p>
        </w:tc>
        <w:tc>
          <w:tcPr>
            <w:tcW w:w="1134" w:type="dxa"/>
            <w:tcBorders>
              <w:top w:val="single" w:sz="16" w:space="0" w:color="000000"/>
              <w:bottom w:val="single" w:sz="16" w:space="0" w:color="000000"/>
            </w:tcBorders>
            <w:shd w:val="clear" w:color="auto" w:fill="FFFFFF"/>
            <w:tcMar>
              <w:top w:w="0" w:type="dxa"/>
              <w:left w:w="0" w:type="dxa"/>
              <w:bottom w:w="0" w:type="dxa"/>
              <w:right w:w="0" w:type="dxa"/>
            </w:tcMar>
          </w:tcPr>
          <w:p w14:paraId="481749E6" w14:textId="10F53879" w:rsidR="00061E3B" w:rsidRPr="00A80F22" w:rsidDel="00CB1E99" w:rsidRDefault="00061E3B" w:rsidP="00B05573">
            <w:pPr>
              <w:spacing w:before="40" w:after="40"/>
              <w:ind w:left="100" w:right="100"/>
              <w:rPr>
                <w:del w:id="525" w:author="Thea Lucille Knowles" w:date="2021-03-18T20:25:00Z"/>
                <w:sz w:val="15"/>
                <w:szCs w:val="15"/>
              </w:rPr>
            </w:pPr>
            <w:del w:id="526" w:author="Thea Lucille Knowles" w:date="2021-03-18T20:25:00Z">
              <w:r w:rsidRPr="00A80F22" w:rsidDel="00CB1E99">
                <w:rPr>
                  <w:rFonts w:ascii="Arial" w:eastAsia="Arial" w:hAnsi="Arial" w:cs="Arial"/>
                  <w:color w:val="111111"/>
                  <w:sz w:val="15"/>
                  <w:szCs w:val="15"/>
                </w:rPr>
                <w:delText>PD medications</w:delText>
              </w:r>
            </w:del>
          </w:p>
        </w:tc>
        <w:tc>
          <w:tcPr>
            <w:tcW w:w="992" w:type="dxa"/>
            <w:tcBorders>
              <w:top w:val="single" w:sz="16" w:space="0" w:color="000000"/>
              <w:bottom w:val="single" w:sz="16" w:space="0" w:color="000000"/>
            </w:tcBorders>
            <w:shd w:val="clear" w:color="auto" w:fill="FFFFFF"/>
          </w:tcPr>
          <w:p w14:paraId="407AD785" w14:textId="18AA5EE2" w:rsidR="00061E3B" w:rsidRPr="00A80F22" w:rsidDel="00CB1E99" w:rsidRDefault="00061E3B" w:rsidP="00B05573">
            <w:pPr>
              <w:spacing w:before="40" w:after="40"/>
              <w:ind w:left="100" w:right="100"/>
              <w:jc w:val="center"/>
              <w:rPr>
                <w:del w:id="527" w:author="Thea Lucille Knowles" w:date="2021-03-18T20:25:00Z"/>
                <w:rFonts w:ascii="Arial" w:eastAsia="Arial" w:hAnsi="Arial" w:cs="Arial"/>
                <w:color w:val="111111"/>
                <w:sz w:val="15"/>
                <w:szCs w:val="15"/>
              </w:rPr>
            </w:pPr>
            <w:del w:id="528" w:author="Thea Lucille Knowles" w:date="2021-03-18T20:25:00Z">
              <w:r w:rsidRPr="00A80F22" w:rsidDel="00CB1E99">
                <w:rPr>
                  <w:rFonts w:ascii="Arial" w:eastAsia="Arial" w:hAnsi="Arial" w:cs="Arial"/>
                  <w:color w:val="111111"/>
                  <w:sz w:val="15"/>
                  <w:szCs w:val="15"/>
                </w:rPr>
                <w:delText>LE</w:delText>
              </w:r>
            </w:del>
            <w:del w:id="529" w:author="Thea Lucille Knowles" w:date="2021-03-03T17:35:00Z">
              <w:r w:rsidRPr="00A80F22" w:rsidDel="00091011">
                <w:rPr>
                  <w:rFonts w:ascii="Arial" w:eastAsia="Arial" w:hAnsi="Arial" w:cs="Arial"/>
                  <w:color w:val="111111"/>
                  <w:sz w:val="15"/>
                  <w:szCs w:val="15"/>
                </w:rPr>
                <w:delText>E</w:delText>
              </w:r>
            </w:del>
            <w:del w:id="530" w:author="Thea Lucille Knowles" w:date="2021-03-18T20:25:00Z">
              <w:r w:rsidRPr="00A80F22" w:rsidDel="00CB1E99">
                <w:rPr>
                  <w:rFonts w:ascii="Arial" w:eastAsia="Arial" w:hAnsi="Arial" w:cs="Arial"/>
                  <w:color w:val="111111"/>
                  <w:sz w:val="15"/>
                  <w:szCs w:val="15"/>
                </w:rPr>
                <w:delText>D (mg)</w:delText>
              </w:r>
            </w:del>
          </w:p>
        </w:tc>
        <w:tc>
          <w:tcPr>
            <w:tcW w:w="2403" w:type="dxa"/>
            <w:tcBorders>
              <w:top w:val="single" w:sz="16" w:space="0" w:color="000000"/>
              <w:bottom w:val="single" w:sz="16" w:space="0" w:color="000000"/>
            </w:tcBorders>
            <w:shd w:val="clear" w:color="auto" w:fill="FFFFFF"/>
            <w:tcMar>
              <w:top w:w="0" w:type="dxa"/>
              <w:left w:w="0" w:type="dxa"/>
              <w:bottom w:w="0" w:type="dxa"/>
              <w:right w:w="0" w:type="dxa"/>
            </w:tcMar>
          </w:tcPr>
          <w:p w14:paraId="43AADECF" w14:textId="2B83FD07" w:rsidR="00061E3B" w:rsidRPr="00A80F22" w:rsidDel="00CB1E99" w:rsidRDefault="00061E3B" w:rsidP="00B05573">
            <w:pPr>
              <w:spacing w:before="40" w:after="40"/>
              <w:ind w:left="100" w:right="100"/>
              <w:rPr>
                <w:del w:id="531" w:author="Thea Lucille Knowles" w:date="2021-03-18T20:25:00Z"/>
                <w:sz w:val="15"/>
                <w:szCs w:val="15"/>
              </w:rPr>
            </w:pPr>
            <w:del w:id="532" w:author="Thea Lucille Knowles" w:date="2021-03-18T20:25:00Z">
              <w:r w:rsidRPr="00A80F22" w:rsidDel="00CB1E99">
                <w:rPr>
                  <w:rFonts w:ascii="Arial" w:eastAsia="Arial" w:hAnsi="Arial" w:cs="Arial"/>
                  <w:color w:val="111111"/>
                  <w:sz w:val="15"/>
                  <w:szCs w:val="15"/>
                </w:rPr>
                <w:delText>Deviant perceptual characteristics</w:delText>
              </w:r>
            </w:del>
          </w:p>
        </w:tc>
      </w:tr>
      <w:tr w:rsidR="00061E3B" w:rsidRPr="00A80F22" w:rsidDel="00CB1E99" w14:paraId="1F7433BC" w14:textId="235E1B20" w:rsidTr="00061E3B">
        <w:trPr>
          <w:cantSplit/>
          <w:jc w:val="center"/>
          <w:del w:id="533" w:author="Thea Lucille Knowles" w:date="2021-03-18T20:25:00Z"/>
        </w:trPr>
        <w:tc>
          <w:tcPr>
            <w:tcW w:w="426" w:type="dxa"/>
            <w:shd w:val="clear" w:color="auto" w:fill="FFFFFF"/>
            <w:tcMar>
              <w:top w:w="0" w:type="dxa"/>
              <w:left w:w="0" w:type="dxa"/>
              <w:bottom w:w="0" w:type="dxa"/>
              <w:right w:w="0" w:type="dxa"/>
            </w:tcMar>
          </w:tcPr>
          <w:p w14:paraId="6799719F" w14:textId="3C9BE726" w:rsidR="00061E3B" w:rsidRPr="00A80F22" w:rsidDel="00CB1E99" w:rsidRDefault="00061E3B" w:rsidP="00B05573">
            <w:pPr>
              <w:spacing w:before="40" w:after="40"/>
              <w:ind w:left="100" w:right="100"/>
              <w:rPr>
                <w:del w:id="534" w:author="Thea Lucille Knowles" w:date="2021-03-18T20:25:00Z"/>
                <w:sz w:val="15"/>
                <w:szCs w:val="15"/>
              </w:rPr>
            </w:pPr>
            <w:del w:id="535" w:author="Thea Lucille Knowles" w:date="2021-03-18T20:25:00Z">
              <w:r w:rsidRPr="00A80F22" w:rsidDel="00CB1E99">
                <w:rPr>
                  <w:rFonts w:ascii="Arial" w:eastAsia="Arial" w:hAnsi="Arial" w:cs="Arial"/>
                  <w:color w:val="111111"/>
                  <w:sz w:val="15"/>
                  <w:szCs w:val="15"/>
                </w:rPr>
                <w:delText>01</w:delText>
              </w:r>
            </w:del>
          </w:p>
        </w:tc>
        <w:tc>
          <w:tcPr>
            <w:tcW w:w="567" w:type="dxa"/>
            <w:shd w:val="clear" w:color="auto" w:fill="FFFFFF"/>
            <w:tcMar>
              <w:top w:w="0" w:type="dxa"/>
              <w:left w:w="0" w:type="dxa"/>
              <w:bottom w:w="0" w:type="dxa"/>
              <w:right w:w="0" w:type="dxa"/>
            </w:tcMar>
          </w:tcPr>
          <w:p w14:paraId="04A8BFA0" w14:textId="389FFED3" w:rsidR="00061E3B" w:rsidRPr="00A80F22" w:rsidDel="00CB1E99" w:rsidRDefault="00061E3B" w:rsidP="00B05573">
            <w:pPr>
              <w:spacing w:before="40" w:after="40"/>
              <w:ind w:left="100" w:right="100"/>
              <w:rPr>
                <w:del w:id="536" w:author="Thea Lucille Knowles" w:date="2021-03-18T20:25:00Z"/>
                <w:sz w:val="15"/>
                <w:szCs w:val="15"/>
              </w:rPr>
            </w:pPr>
            <w:del w:id="537"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58CC0EF3" w14:textId="27F71392" w:rsidR="00061E3B" w:rsidRPr="00A80F22" w:rsidDel="00CB1E99" w:rsidRDefault="00061E3B" w:rsidP="00B05573">
            <w:pPr>
              <w:spacing w:before="40" w:after="40"/>
              <w:ind w:left="100" w:right="100"/>
              <w:rPr>
                <w:del w:id="538" w:author="Thea Lucille Knowles" w:date="2021-03-18T20:25:00Z"/>
                <w:sz w:val="15"/>
                <w:szCs w:val="15"/>
              </w:rPr>
            </w:pPr>
            <w:del w:id="539" w:author="Thea Lucille Knowles" w:date="2021-03-18T20:25:00Z">
              <w:r w:rsidRPr="00A80F22" w:rsidDel="00CB1E99">
                <w:rPr>
                  <w:rFonts w:ascii="Arial" w:eastAsia="Arial" w:hAnsi="Arial" w:cs="Arial"/>
                  <w:color w:val="111111"/>
                  <w:sz w:val="15"/>
                  <w:szCs w:val="15"/>
                </w:rPr>
                <w:delText>60</w:delText>
              </w:r>
            </w:del>
          </w:p>
        </w:tc>
        <w:tc>
          <w:tcPr>
            <w:tcW w:w="708" w:type="dxa"/>
            <w:gridSpan w:val="2"/>
            <w:shd w:val="clear" w:color="auto" w:fill="FFFFFF"/>
            <w:tcMar>
              <w:top w:w="0" w:type="dxa"/>
              <w:left w:w="0" w:type="dxa"/>
              <w:bottom w:w="0" w:type="dxa"/>
              <w:right w:w="0" w:type="dxa"/>
            </w:tcMar>
          </w:tcPr>
          <w:p w14:paraId="27667877" w14:textId="13A11B1B" w:rsidR="00061E3B" w:rsidRPr="00A80F22" w:rsidDel="00CB1E99" w:rsidRDefault="00061E3B" w:rsidP="00B05573">
            <w:pPr>
              <w:spacing w:before="40" w:after="40"/>
              <w:ind w:left="100" w:right="100"/>
              <w:rPr>
                <w:del w:id="540" w:author="Thea Lucille Knowles" w:date="2021-03-18T20:25:00Z"/>
                <w:sz w:val="15"/>
                <w:szCs w:val="15"/>
              </w:rPr>
            </w:pPr>
            <w:del w:id="541" w:author="Thea Lucille Knowles" w:date="2021-03-18T20:25:00Z">
              <w:r w:rsidRPr="00A80F22" w:rsidDel="00CB1E99">
                <w:rPr>
                  <w:rFonts w:ascii="Arial" w:eastAsia="Arial" w:hAnsi="Arial" w:cs="Arial"/>
                  <w:color w:val="111111"/>
                  <w:sz w:val="15"/>
                  <w:szCs w:val="15"/>
                </w:rPr>
                <w:delText>24</w:delText>
              </w:r>
            </w:del>
          </w:p>
        </w:tc>
        <w:tc>
          <w:tcPr>
            <w:tcW w:w="993" w:type="dxa"/>
            <w:shd w:val="clear" w:color="auto" w:fill="FFFFFF"/>
            <w:tcMar>
              <w:top w:w="0" w:type="dxa"/>
              <w:left w:w="0" w:type="dxa"/>
              <w:bottom w:w="0" w:type="dxa"/>
              <w:right w:w="0" w:type="dxa"/>
            </w:tcMar>
          </w:tcPr>
          <w:p w14:paraId="21282E32" w14:textId="6CF70C8D" w:rsidR="00061E3B" w:rsidRPr="00A80F22" w:rsidDel="00CB1E99" w:rsidRDefault="00061E3B" w:rsidP="00B05573">
            <w:pPr>
              <w:spacing w:before="40" w:after="40"/>
              <w:ind w:left="100" w:right="100"/>
              <w:rPr>
                <w:del w:id="542" w:author="Thea Lucille Knowles" w:date="2021-03-18T20:25:00Z"/>
                <w:sz w:val="15"/>
                <w:szCs w:val="15"/>
              </w:rPr>
            </w:pPr>
            <w:del w:id="543" w:author="Thea Lucille Knowles" w:date="2021-03-18T20:25:00Z">
              <w:r w:rsidRPr="00A80F22" w:rsidDel="00CB1E99">
                <w:rPr>
                  <w:rFonts w:ascii="Arial" w:eastAsia="Arial" w:hAnsi="Arial" w:cs="Arial"/>
                  <w:color w:val="111111"/>
                  <w:sz w:val="15"/>
                  <w:szCs w:val="15"/>
                </w:rPr>
                <w:delText>12</w:delText>
              </w:r>
            </w:del>
          </w:p>
        </w:tc>
        <w:tc>
          <w:tcPr>
            <w:tcW w:w="850" w:type="dxa"/>
            <w:shd w:val="clear" w:color="auto" w:fill="FFFFFF"/>
            <w:tcMar>
              <w:top w:w="0" w:type="dxa"/>
              <w:left w:w="0" w:type="dxa"/>
              <w:bottom w:w="0" w:type="dxa"/>
              <w:right w:w="0" w:type="dxa"/>
            </w:tcMar>
          </w:tcPr>
          <w:p w14:paraId="1D80FA26" w14:textId="69553D59" w:rsidR="00061E3B" w:rsidRPr="00A80F22" w:rsidDel="00CB1E99" w:rsidRDefault="00061E3B" w:rsidP="00B05573">
            <w:pPr>
              <w:spacing w:before="40" w:after="40"/>
              <w:ind w:left="100" w:right="100"/>
              <w:rPr>
                <w:del w:id="544" w:author="Thea Lucille Knowles" w:date="2021-03-18T20:25:00Z"/>
                <w:sz w:val="15"/>
                <w:szCs w:val="15"/>
              </w:rPr>
            </w:pPr>
            <w:del w:id="545" w:author="Thea Lucille Knowles" w:date="2021-03-18T20:25:00Z">
              <w:r w:rsidRPr="00A80F22" w:rsidDel="00CB1E99">
                <w:rPr>
                  <w:rFonts w:ascii="Arial" w:eastAsia="Arial" w:hAnsi="Arial" w:cs="Arial"/>
                  <w:color w:val="111111"/>
                  <w:sz w:val="15"/>
                  <w:szCs w:val="15"/>
                </w:rPr>
                <w:delText>2</w:delText>
              </w:r>
            </w:del>
          </w:p>
        </w:tc>
        <w:tc>
          <w:tcPr>
            <w:tcW w:w="1134" w:type="dxa"/>
            <w:shd w:val="clear" w:color="auto" w:fill="FFFFFF"/>
            <w:tcMar>
              <w:top w:w="0" w:type="dxa"/>
              <w:left w:w="0" w:type="dxa"/>
              <w:bottom w:w="0" w:type="dxa"/>
              <w:right w:w="0" w:type="dxa"/>
            </w:tcMar>
          </w:tcPr>
          <w:p w14:paraId="7809504E" w14:textId="14F21B7B" w:rsidR="00061E3B" w:rsidRPr="00A80F22" w:rsidDel="00CB1E99" w:rsidRDefault="00061E3B" w:rsidP="00B05573">
            <w:pPr>
              <w:spacing w:before="40" w:after="40"/>
              <w:ind w:left="100" w:right="100"/>
              <w:rPr>
                <w:del w:id="546" w:author="Thea Lucille Knowles" w:date="2021-03-18T20:25:00Z"/>
                <w:sz w:val="15"/>
                <w:szCs w:val="15"/>
              </w:rPr>
            </w:pPr>
            <w:del w:id="547" w:author="Thea Lucille Knowles" w:date="2021-03-18T20:25:00Z">
              <w:r w:rsidRPr="00A80F22" w:rsidDel="00CB1E99">
                <w:rPr>
                  <w:rFonts w:ascii="Arial" w:eastAsia="Arial" w:hAnsi="Arial" w:cs="Arial"/>
                  <w:color w:val="111111"/>
                  <w:sz w:val="15"/>
                  <w:szCs w:val="15"/>
                </w:rPr>
                <w:delText>Levodopa, Amantadine</w:delText>
              </w:r>
            </w:del>
          </w:p>
        </w:tc>
        <w:tc>
          <w:tcPr>
            <w:tcW w:w="992" w:type="dxa"/>
            <w:shd w:val="clear" w:color="auto" w:fill="FFFFFF"/>
          </w:tcPr>
          <w:p w14:paraId="185AABA3" w14:textId="6C1AE50B" w:rsidR="00061E3B" w:rsidRPr="00A80F22" w:rsidDel="00CB1E99" w:rsidRDefault="00061E3B" w:rsidP="00B05573">
            <w:pPr>
              <w:spacing w:before="40" w:after="40"/>
              <w:ind w:left="100" w:right="100"/>
              <w:rPr>
                <w:del w:id="548" w:author="Thea Lucille Knowles" w:date="2021-03-18T20:25:00Z"/>
                <w:rFonts w:ascii="Arial" w:eastAsia="Arial" w:hAnsi="Arial" w:cs="Arial"/>
                <w:color w:val="111111"/>
                <w:sz w:val="15"/>
                <w:szCs w:val="15"/>
              </w:rPr>
            </w:pPr>
            <w:del w:id="549" w:author="Thea Lucille Knowles" w:date="2021-03-18T20:25:00Z">
              <w:r w:rsidRPr="00A80F22" w:rsidDel="00CB1E99">
                <w:rPr>
                  <w:rFonts w:ascii="Arial" w:eastAsia="Arial" w:hAnsi="Arial" w:cs="Arial"/>
                  <w:color w:val="111111"/>
                  <w:sz w:val="15"/>
                  <w:szCs w:val="15"/>
                </w:rPr>
                <w:delText>300</w:delText>
              </w:r>
            </w:del>
          </w:p>
        </w:tc>
        <w:tc>
          <w:tcPr>
            <w:tcW w:w="2403" w:type="dxa"/>
            <w:shd w:val="clear" w:color="auto" w:fill="FFFFFF"/>
            <w:tcMar>
              <w:top w:w="0" w:type="dxa"/>
              <w:left w:w="0" w:type="dxa"/>
              <w:bottom w:w="0" w:type="dxa"/>
              <w:right w:w="0" w:type="dxa"/>
            </w:tcMar>
          </w:tcPr>
          <w:p w14:paraId="697743E2" w14:textId="3122E954" w:rsidR="00061E3B" w:rsidRPr="00A80F22" w:rsidDel="00CB1E99" w:rsidRDefault="00061E3B" w:rsidP="00B05573">
            <w:pPr>
              <w:spacing w:before="40" w:after="40"/>
              <w:ind w:left="100" w:right="100"/>
              <w:rPr>
                <w:del w:id="550" w:author="Thea Lucille Knowles" w:date="2021-03-18T20:25:00Z"/>
                <w:sz w:val="15"/>
                <w:szCs w:val="15"/>
              </w:rPr>
            </w:pPr>
            <w:del w:id="551" w:author="Thea Lucille Knowles" w:date="2021-03-18T20:25:00Z">
              <w:r w:rsidRPr="00A80F22" w:rsidDel="00CB1E99">
                <w:rPr>
                  <w:rFonts w:ascii="Arial" w:eastAsia="Arial" w:hAnsi="Arial" w:cs="Arial"/>
                  <w:color w:val="111111"/>
                  <w:sz w:val="15"/>
                  <w:szCs w:val="15"/>
                </w:rPr>
                <w:delText>hoarse, breathy voice, monopitch, imprecise consonants, prolonged intervals</w:delText>
              </w:r>
            </w:del>
          </w:p>
        </w:tc>
      </w:tr>
      <w:tr w:rsidR="00061E3B" w:rsidRPr="00A80F22" w:rsidDel="00CB1E99" w14:paraId="42FFE4B3" w14:textId="7E1EA613" w:rsidTr="00061E3B">
        <w:trPr>
          <w:cantSplit/>
          <w:jc w:val="center"/>
          <w:del w:id="552" w:author="Thea Lucille Knowles" w:date="2021-03-18T20:25:00Z"/>
        </w:trPr>
        <w:tc>
          <w:tcPr>
            <w:tcW w:w="426" w:type="dxa"/>
            <w:shd w:val="clear" w:color="auto" w:fill="FFFFFF"/>
            <w:tcMar>
              <w:top w:w="0" w:type="dxa"/>
              <w:left w:w="0" w:type="dxa"/>
              <w:bottom w:w="0" w:type="dxa"/>
              <w:right w:w="0" w:type="dxa"/>
            </w:tcMar>
          </w:tcPr>
          <w:p w14:paraId="47F165B9" w14:textId="718A59E7" w:rsidR="00061E3B" w:rsidRPr="00A80F22" w:rsidDel="00CB1E99" w:rsidRDefault="00061E3B" w:rsidP="00B05573">
            <w:pPr>
              <w:spacing w:before="40" w:after="40"/>
              <w:ind w:left="100" w:right="100"/>
              <w:rPr>
                <w:del w:id="553" w:author="Thea Lucille Knowles" w:date="2021-03-18T20:25:00Z"/>
                <w:sz w:val="15"/>
                <w:szCs w:val="15"/>
              </w:rPr>
            </w:pPr>
            <w:del w:id="554" w:author="Thea Lucille Knowles" w:date="2021-03-18T20:25:00Z">
              <w:r w:rsidRPr="00A80F22" w:rsidDel="00CB1E99">
                <w:rPr>
                  <w:rFonts w:ascii="Arial" w:eastAsia="Arial" w:hAnsi="Arial" w:cs="Arial"/>
                  <w:color w:val="111111"/>
                  <w:sz w:val="15"/>
                  <w:szCs w:val="15"/>
                </w:rPr>
                <w:delText>02</w:delText>
              </w:r>
            </w:del>
          </w:p>
        </w:tc>
        <w:tc>
          <w:tcPr>
            <w:tcW w:w="567" w:type="dxa"/>
            <w:shd w:val="clear" w:color="auto" w:fill="FFFFFF"/>
            <w:tcMar>
              <w:top w:w="0" w:type="dxa"/>
              <w:left w:w="0" w:type="dxa"/>
              <w:bottom w:w="0" w:type="dxa"/>
              <w:right w:w="0" w:type="dxa"/>
            </w:tcMar>
          </w:tcPr>
          <w:p w14:paraId="12D84D6A" w14:textId="3A01E238" w:rsidR="00061E3B" w:rsidRPr="00A80F22" w:rsidDel="00CB1E99" w:rsidRDefault="00061E3B" w:rsidP="00B05573">
            <w:pPr>
              <w:spacing w:before="40" w:after="40"/>
              <w:ind w:left="100" w:right="100"/>
              <w:rPr>
                <w:del w:id="555" w:author="Thea Lucille Knowles" w:date="2021-03-18T20:25:00Z"/>
                <w:sz w:val="15"/>
                <w:szCs w:val="15"/>
              </w:rPr>
            </w:pPr>
            <w:del w:id="556" w:author="Thea Lucille Knowles" w:date="2021-03-18T20:25:00Z">
              <w:r w:rsidRPr="00A80F22" w:rsidDel="00CB1E99">
                <w:rPr>
                  <w:rFonts w:ascii="Arial" w:eastAsia="Arial" w:hAnsi="Arial" w:cs="Arial"/>
                  <w:color w:val="111111"/>
                  <w:sz w:val="15"/>
                  <w:szCs w:val="15"/>
                </w:rPr>
                <w:delText>f</w:delText>
              </w:r>
            </w:del>
          </w:p>
        </w:tc>
        <w:tc>
          <w:tcPr>
            <w:tcW w:w="567" w:type="dxa"/>
            <w:shd w:val="clear" w:color="auto" w:fill="FFFFFF"/>
            <w:tcMar>
              <w:top w:w="0" w:type="dxa"/>
              <w:left w:w="0" w:type="dxa"/>
              <w:bottom w:w="0" w:type="dxa"/>
              <w:right w:w="0" w:type="dxa"/>
            </w:tcMar>
          </w:tcPr>
          <w:p w14:paraId="0F1EA1DE" w14:textId="27C0E453" w:rsidR="00061E3B" w:rsidRPr="00A80F22" w:rsidDel="00CB1E99" w:rsidRDefault="00061E3B" w:rsidP="00B05573">
            <w:pPr>
              <w:spacing w:before="40" w:after="40"/>
              <w:ind w:left="100" w:right="100"/>
              <w:rPr>
                <w:del w:id="557" w:author="Thea Lucille Knowles" w:date="2021-03-18T20:25:00Z"/>
                <w:sz w:val="15"/>
                <w:szCs w:val="15"/>
              </w:rPr>
            </w:pPr>
            <w:del w:id="558" w:author="Thea Lucille Knowles" w:date="2021-03-18T20:25:00Z">
              <w:r w:rsidRPr="00A80F22" w:rsidDel="00CB1E99">
                <w:rPr>
                  <w:rFonts w:ascii="Arial" w:eastAsia="Arial" w:hAnsi="Arial" w:cs="Arial"/>
                  <w:color w:val="111111"/>
                  <w:sz w:val="15"/>
                  <w:szCs w:val="15"/>
                </w:rPr>
                <w:delText>71</w:delText>
              </w:r>
            </w:del>
          </w:p>
        </w:tc>
        <w:tc>
          <w:tcPr>
            <w:tcW w:w="708" w:type="dxa"/>
            <w:gridSpan w:val="2"/>
            <w:shd w:val="clear" w:color="auto" w:fill="FFFFFF"/>
            <w:tcMar>
              <w:top w:w="0" w:type="dxa"/>
              <w:left w:w="0" w:type="dxa"/>
              <w:bottom w:w="0" w:type="dxa"/>
              <w:right w:w="0" w:type="dxa"/>
            </w:tcMar>
          </w:tcPr>
          <w:p w14:paraId="25348AA1" w14:textId="6B3F5623" w:rsidR="00061E3B" w:rsidRPr="00A80F22" w:rsidDel="00CB1E99" w:rsidRDefault="00061E3B" w:rsidP="00B05573">
            <w:pPr>
              <w:spacing w:before="40" w:after="40"/>
              <w:ind w:left="100" w:right="100"/>
              <w:rPr>
                <w:del w:id="559" w:author="Thea Lucille Knowles" w:date="2021-03-18T20:25:00Z"/>
                <w:sz w:val="15"/>
                <w:szCs w:val="15"/>
              </w:rPr>
            </w:pPr>
            <w:del w:id="560" w:author="Thea Lucille Knowles" w:date="2021-03-18T20:25:00Z">
              <w:r w:rsidRPr="00A80F22" w:rsidDel="00CB1E99">
                <w:rPr>
                  <w:rFonts w:ascii="Arial" w:eastAsia="Arial" w:hAnsi="Arial" w:cs="Arial"/>
                  <w:color w:val="111111"/>
                  <w:sz w:val="15"/>
                  <w:szCs w:val="15"/>
                </w:rPr>
                <w:delText>16</w:delText>
              </w:r>
            </w:del>
          </w:p>
        </w:tc>
        <w:tc>
          <w:tcPr>
            <w:tcW w:w="993" w:type="dxa"/>
            <w:shd w:val="clear" w:color="auto" w:fill="FFFFFF"/>
            <w:tcMar>
              <w:top w:w="0" w:type="dxa"/>
              <w:left w:w="0" w:type="dxa"/>
              <w:bottom w:w="0" w:type="dxa"/>
              <w:right w:w="0" w:type="dxa"/>
            </w:tcMar>
          </w:tcPr>
          <w:p w14:paraId="6BB7192E" w14:textId="46799DE9" w:rsidR="00061E3B" w:rsidRPr="00A80F22" w:rsidDel="00CB1E99" w:rsidRDefault="00061E3B" w:rsidP="00B05573">
            <w:pPr>
              <w:spacing w:before="40" w:after="40"/>
              <w:ind w:left="100" w:right="100"/>
              <w:rPr>
                <w:del w:id="561" w:author="Thea Lucille Knowles" w:date="2021-03-18T20:25:00Z"/>
                <w:sz w:val="15"/>
                <w:szCs w:val="15"/>
              </w:rPr>
            </w:pPr>
            <w:del w:id="562" w:author="Thea Lucille Knowles" w:date="2021-03-18T20:25:00Z">
              <w:r w:rsidRPr="00A80F22" w:rsidDel="00CB1E99">
                <w:rPr>
                  <w:rFonts w:ascii="Arial" w:eastAsia="Arial" w:hAnsi="Arial" w:cs="Arial"/>
                  <w:color w:val="111111"/>
                  <w:sz w:val="15"/>
                  <w:szCs w:val="15"/>
                </w:rPr>
                <w:delText>25</w:delText>
              </w:r>
            </w:del>
          </w:p>
        </w:tc>
        <w:tc>
          <w:tcPr>
            <w:tcW w:w="850" w:type="dxa"/>
            <w:shd w:val="clear" w:color="auto" w:fill="FFFFFF"/>
            <w:tcMar>
              <w:top w:w="0" w:type="dxa"/>
              <w:left w:w="0" w:type="dxa"/>
              <w:bottom w:w="0" w:type="dxa"/>
              <w:right w:w="0" w:type="dxa"/>
            </w:tcMar>
          </w:tcPr>
          <w:p w14:paraId="6A4DD99E" w14:textId="56B4402A" w:rsidR="00061E3B" w:rsidRPr="00A80F22" w:rsidDel="00CB1E99" w:rsidRDefault="00061E3B" w:rsidP="00B05573">
            <w:pPr>
              <w:spacing w:before="40" w:after="40"/>
              <w:ind w:left="100" w:right="100"/>
              <w:rPr>
                <w:del w:id="563" w:author="Thea Lucille Knowles" w:date="2021-03-18T20:25:00Z"/>
                <w:sz w:val="15"/>
                <w:szCs w:val="15"/>
              </w:rPr>
            </w:pPr>
            <w:del w:id="564" w:author="Thea Lucille Knowles" w:date="2021-03-18T20:25:00Z">
              <w:r w:rsidRPr="00A80F22" w:rsidDel="00CB1E99">
                <w:rPr>
                  <w:rFonts w:ascii="Arial" w:eastAsia="Arial" w:hAnsi="Arial" w:cs="Arial"/>
                  <w:color w:val="111111"/>
                  <w:sz w:val="15"/>
                  <w:szCs w:val="15"/>
                </w:rPr>
                <w:delText>9</w:delText>
              </w:r>
            </w:del>
          </w:p>
        </w:tc>
        <w:tc>
          <w:tcPr>
            <w:tcW w:w="1134" w:type="dxa"/>
            <w:shd w:val="clear" w:color="auto" w:fill="FFFFFF"/>
            <w:tcMar>
              <w:top w:w="0" w:type="dxa"/>
              <w:left w:w="0" w:type="dxa"/>
              <w:bottom w:w="0" w:type="dxa"/>
              <w:right w:w="0" w:type="dxa"/>
            </w:tcMar>
          </w:tcPr>
          <w:p w14:paraId="47A26F6B" w14:textId="2E019080" w:rsidR="00061E3B" w:rsidRPr="00A80F22" w:rsidDel="00CB1E99" w:rsidRDefault="00061E3B" w:rsidP="00B05573">
            <w:pPr>
              <w:spacing w:before="40" w:after="40"/>
              <w:ind w:left="100" w:right="100"/>
              <w:rPr>
                <w:del w:id="565" w:author="Thea Lucille Knowles" w:date="2021-03-18T20:25:00Z"/>
                <w:sz w:val="15"/>
                <w:szCs w:val="15"/>
              </w:rPr>
            </w:pPr>
            <w:del w:id="566" w:author="Thea Lucille Knowles" w:date="2021-03-18T20:25:00Z">
              <w:r w:rsidRPr="00A80F22" w:rsidDel="00CB1E99">
                <w:rPr>
                  <w:rFonts w:ascii="Arial" w:eastAsia="Arial" w:hAnsi="Arial" w:cs="Arial"/>
                  <w:color w:val="111111"/>
                  <w:sz w:val="15"/>
                  <w:szCs w:val="15"/>
                </w:rPr>
                <w:delText>Levodopa</w:delText>
              </w:r>
            </w:del>
          </w:p>
        </w:tc>
        <w:tc>
          <w:tcPr>
            <w:tcW w:w="992" w:type="dxa"/>
            <w:shd w:val="clear" w:color="auto" w:fill="FFFFFF"/>
          </w:tcPr>
          <w:p w14:paraId="3D9940BA" w14:textId="691005F9" w:rsidR="00061E3B" w:rsidRPr="00A80F22" w:rsidDel="00CB1E99" w:rsidRDefault="00061E3B" w:rsidP="00B05573">
            <w:pPr>
              <w:spacing w:before="40" w:after="40"/>
              <w:ind w:left="100" w:right="100"/>
              <w:rPr>
                <w:del w:id="567" w:author="Thea Lucille Knowles" w:date="2021-03-18T20:25:00Z"/>
                <w:rFonts w:ascii="Arial" w:eastAsia="Arial" w:hAnsi="Arial" w:cs="Arial"/>
                <w:color w:val="111111"/>
                <w:sz w:val="15"/>
                <w:szCs w:val="15"/>
              </w:rPr>
            </w:pPr>
            <w:del w:id="568" w:author="Thea Lucille Knowles" w:date="2021-03-18T20:25:00Z">
              <w:r w:rsidRPr="00A80F22" w:rsidDel="00CB1E99">
                <w:rPr>
                  <w:rFonts w:ascii="Arial" w:eastAsia="Arial" w:hAnsi="Arial" w:cs="Arial"/>
                  <w:color w:val="111111"/>
                  <w:sz w:val="15"/>
                  <w:szCs w:val="15"/>
                </w:rPr>
                <w:delText>50</w:delText>
              </w:r>
            </w:del>
          </w:p>
        </w:tc>
        <w:tc>
          <w:tcPr>
            <w:tcW w:w="2403" w:type="dxa"/>
            <w:shd w:val="clear" w:color="auto" w:fill="FFFFFF"/>
            <w:tcMar>
              <w:top w:w="0" w:type="dxa"/>
              <w:left w:w="0" w:type="dxa"/>
              <w:bottom w:w="0" w:type="dxa"/>
              <w:right w:w="0" w:type="dxa"/>
            </w:tcMar>
          </w:tcPr>
          <w:p w14:paraId="3B54E5C7" w14:textId="7B621DD0" w:rsidR="00061E3B" w:rsidRPr="00A80F22" w:rsidDel="00CB1E99" w:rsidRDefault="00061E3B" w:rsidP="00B05573">
            <w:pPr>
              <w:spacing w:before="40" w:after="40"/>
              <w:ind w:left="100" w:right="100"/>
              <w:rPr>
                <w:del w:id="569" w:author="Thea Lucille Knowles" w:date="2021-03-18T20:25:00Z"/>
                <w:sz w:val="15"/>
                <w:szCs w:val="15"/>
              </w:rPr>
            </w:pPr>
            <w:del w:id="570" w:author="Thea Lucille Knowles" w:date="2021-03-18T20:25:00Z">
              <w:r w:rsidRPr="00A80F22" w:rsidDel="00CB1E99">
                <w:rPr>
                  <w:rFonts w:ascii="Arial" w:eastAsia="Arial" w:hAnsi="Arial" w:cs="Arial"/>
                  <w:color w:val="111111"/>
                  <w:sz w:val="15"/>
                  <w:szCs w:val="15"/>
                </w:rPr>
                <w:delText>hoarse, breathy voice, imprecise consonants, short rushes, fast rate</w:delText>
              </w:r>
            </w:del>
          </w:p>
        </w:tc>
      </w:tr>
      <w:tr w:rsidR="00061E3B" w:rsidRPr="00A80F22" w:rsidDel="00CB1E99" w14:paraId="59255B46" w14:textId="717F137A" w:rsidTr="00061E3B">
        <w:trPr>
          <w:cantSplit/>
          <w:jc w:val="center"/>
          <w:del w:id="571" w:author="Thea Lucille Knowles" w:date="2021-03-18T20:25:00Z"/>
        </w:trPr>
        <w:tc>
          <w:tcPr>
            <w:tcW w:w="426" w:type="dxa"/>
            <w:shd w:val="clear" w:color="auto" w:fill="FFFFFF"/>
            <w:tcMar>
              <w:top w:w="0" w:type="dxa"/>
              <w:left w:w="0" w:type="dxa"/>
              <w:bottom w:w="0" w:type="dxa"/>
              <w:right w:w="0" w:type="dxa"/>
            </w:tcMar>
          </w:tcPr>
          <w:p w14:paraId="6DF585F6" w14:textId="4BBAFC24" w:rsidR="00061E3B" w:rsidRPr="00A80F22" w:rsidDel="00CB1E99" w:rsidRDefault="00061E3B" w:rsidP="00B05573">
            <w:pPr>
              <w:spacing w:before="40" w:after="40"/>
              <w:ind w:left="100" w:right="100"/>
              <w:rPr>
                <w:del w:id="572" w:author="Thea Lucille Knowles" w:date="2021-03-18T20:25:00Z"/>
                <w:sz w:val="15"/>
                <w:szCs w:val="15"/>
              </w:rPr>
            </w:pPr>
            <w:del w:id="573" w:author="Thea Lucille Knowles" w:date="2021-03-18T20:25:00Z">
              <w:r w:rsidRPr="00A80F22" w:rsidDel="00CB1E99">
                <w:rPr>
                  <w:rFonts w:ascii="Arial" w:eastAsia="Arial" w:hAnsi="Arial" w:cs="Arial"/>
                  <w:color w:val="111111"/>
                  <w:sz w:val="15"/>
                  <w:szCs w:val="15"/>
                </w:rPr>
                <w:delText>03</w:delText>
              </w:r>
            </w:del>
          </w:p>
        </w:tc>
        <w:tc>
          <w:tcPr>
            <w:tcW w:w="567" w:type="dxa"/>
            <w:shd w:val="clear" w:color="auto" w:fill="FFFFFF"/>
            <w:tcMar>
              <w:top w:w="0" w:type="dxa"/>
              <w:left w:w="0" w:type="dxa"/>
              <w:bottom w:w="0" w:type="dxa"/>
              <w:right w:w="0" w:type="dxa"/>
            </w:tcMar>
          </w:tcPr>
          <w:p w14:paraId="7F210D86" w14:textId="2B11745B" w:rsidR="00061E3B" w:rsidRPr="00A80F22" w:rsidDel="00CB1E99" w:rsidRDefault="00061E3B" w:rsidP="00B05573">
            <w:pPr>
              <w:spacing w:before="40" w:after="40"/>
              <w:ind w:left="100" w:right="100"/>
              <w:rPr>
                <w:del w:id="574" w:author="Thea Lucille Knowles" w:date="2021-03-18T20:25:00Z"/>
                <w:sz w:val="15"/>
                <w:szCs w:val="15"/>
              </w:rPr>
            </w:pPr>
            <w:del w:id="575"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3210C1E5" w14:textId="1FF63B98" w:rsidR="00061E3B" w:rsidRPr="00A80F22" w:rsidDel="00CB1E99" w:rsidRDefault="00061E3B" w:rsidP="00B05573">
            <w:pPr>
              <w:spacing w:before="40" w:after="40"/>
              <w:ind w:left="100" w:right="100"/>
              <w:rPr>
                <w:del w:id="576" w:author="Thea Lucille Knowles" w:date="2021-03-18T20:25:00Z"/>
                <w:sz w:val="15"/>
                <w:szCs w:val="15"/>
              </w:rPr>
            </w:pPr>
            <w:del w:id="577" w:author="Thea Lucille Knowles" w:date="2021-03-18T20:25:00Z">
              <w:r w:rsidRPr="00A80F22" w:rsidDel="00CB1E99">
                <w:rPr>
                  <w:rFonts w:ascii="Arial" w:eastAsia="Arial" w:hAnsi="Arial" w:cs="Arial"/>
                  <w:color w:val="111111"/>
                  <w:sz w:val="15"/>
                  <w:szCs w:val="15"/>
                </w:rPr>
                <w:delText>63</w:delText>
              </w:r>
            </w:del>
          </w:p>
        </w:tc>
        <w:tc>
          <w:tcPr>
            <w:tcW w:w="708" w:type="dxa"/>
            <w:gridSpan w:val="2"/>
            <w:shd w:val="clear" w:color="auto" w:fill="FFFFFF"/>
            <w:tcMar>
              <w:top w:w="0" w:type="dxa"/>
              <w:left w:w="0" w:type="dxa"/>
              <w:bottom w:w="0" w:type="dxa"/>
              <w:right w:w="0" w:type="dxa"/>
            </w:tcMar>
          </w:tcPr>
          <w:p w14:paraId="47EB3D8A" w14:textId="236E934D" w:rsidR="00061E3B" w:rsidRPr="00A80F22" w:rsidDel="00CB1E99" w:rsidRDefault="00061E3B" w:rsidP="00B05573">
            <w:pPr>
              <w:spacing w:before="40" w:after="40"/>
              <w:ind w:left="100" w:right="100"/>
              <w:rPr>
                <w:del w:id="578" w:author="Thea Lucille Knowles" w:date="2021-03-18T20:25:00Z"/>
                <w:sz w:val="15"/>
                <w:szCs w:val="15"/>
              </w:rPr>
            </w:pPr>
            <w:del w:id="579" w:author="Thea Lucille Knowles" w:date="2021-03-18T20:25:00Z">
              <w:r w:rsidRPr="00A80F22" w:rsidDel="00CB1E99">
                <w:rPr>
                  <w:rFonts w:ascii="Arial" w:eastAsia="Arial" w:hAnsi="Arial" w:cs="Arial"/>
                  <w:color w:val="111111"/>
                  <w:sz w:val="15"/>
                  <w:szCs w:val="15"/>
                </w:rPr>
                <w:delText>24</w:delText>
              </w:r>
            </w:del>
          </w:p>
        </w:tc>
        <w:tc>
          <w:tcPr>
            <w:tcW w:w="993" w:type="dxa"/>
            <w:shd w:val="clear" w:color="auto" w:fill="FFFFFF"/>
            <w:tcMar>
              <w:top w:w="0" w:type="dxa"/>
              <w:left w:w="0" w:type="dxa"/>
              <w:bottom w:w="0" w:type="dxa"/>
              <w:right w:w="0" w:type="dxa"/>
            </w:tcMar>
          </w:tcPr>
          <w:p w14:paraId="26A4BEB0" w14:textId="3129B539" w:rsidR="00061E3B" w:rsidRPr="00A80F22" w:rsidDel="00CB1E99" w:rsidRDefault="00061E3B" w:rsidP="00B05573">
            <w:pPr>
              <w:spacing w:before="40" w:after="40"/>
              <w:ind w:left="100" w:right="100"/>
              <w:rPr>
                <w:del w:id="580" w:author="Thea Lucille Knowles" w:date="2021-03-18T20:25:00Z"/>
                <w:sz w:val="15"/>
                <w:szCs w:val="15"/>
              </w:rPr>
            </w:pPr>
            <w:del w:id="581" w:author="Thea Lucille Knowles" w:date="2021-03-18T20:25:00Z">
              <w:r w:rsidRPr="00A80F22" w:rsidDel="00CB1E99">
                <w:rPr>
                  <w:rFonts w:ascii="Arial" w:eastAsia="Arial" w:hAnsi="Arial" w:cs="Arial"/>
                  <w:color w:val="111111"/>
                  <w:sz w:val="15"/>
                  <w:szCs w:val="15"/>
                </w:rPr>
                <w:delText>18</w:delText>
              </w:r>
            </w:del>
          </w:p>
        </w:tc>
        <w:tc>
          <w:tcPr>
            <w:tcW w:w="850" w:type="dxa"/>
            <w:shd w:val="clear" w:color="auto" w:fill="FFFFFF"/>
            <w:tcMar>
              <w:top w:w="0" w:type="dxa"/>
              <w:left w:w="0" w:type="dxa"/>
              <w:bottom w:w="0" w:type="dxa"/>
              <w:right w:w="0" w:type="dxa"/>
            </w:tcMar>
          </w:tcPr>
          <w:p w14:paraId="19341A77" w14:textId="09CF6F32" w:rsidR="00061E3B" w:rsidRPr="00A80F22" w:rsidDel="00CB1E99" w:rsidRDefault="00061E3B" w:rsidP="00B05573">
            <w:pPr>
              <w:spacing w:before="40" w:after="40"/>
              <w:ind w:left="100" w:right="100"/>
              <w:rPr>
                <w:del w:id="582" w:author="Thea Lucille Knowles" w:date="2021-03-18T20:25:00Z"/>
                <w:sz w:val="15"/>
                <w:szCs w:val="15"/>
              </w:rPr>
            </w:pPr>
            <w:del w:id="583" w:author="Thea Lucille Knowles" w:date="2021-03-18T20:25:00Z">
              <w:r w:rsidRPr="00A80F22" w:rsidDel="00CB1E99">
                <w:rPr>
                  <w:rFonts w:ascii="Arial" w:eastAsia="Arial" w:hAnsi="Arial" w:cs="Arial"/>
                  <w:color w:val="111111"/>
                  <w:sz w:val="15"/>
                  <w:szCs w:val="15"/>
                </w:rPr>
                <w:delText>9</w:delText>
              </w:r>
            </w:del>
          </w:p>
        </w:tc>
        <w:tc>
          <w:tcPr>
            <w:tcW w:w="1134" w:type="dxa"/>
            <w:shd w:val="clear" w:color="auto" w:fill="FFFFFF"/>
            <w:tcMar>
              <w:top w:w="0" w:type="dxa"/>
              <w:left w:w="0" w:type="dxa"/>
              <w:bottom w:w="0" w:type="dxa"/>
              <w:right w:w="0" w:type="dxa"/>
            </w:tcMar>
          </w:tcPr>
          <w:p w14:paraId="7EE8075E" w14:textId="1BF1097A" w:rsidR="00061E3B" w:rsidRPr="00A80F22" w:rsidDel="00CB1E99" w:rsidRDefault="00061E3B" w:rsidP="00B05573">
            <w:pPr>
              <w:spacing w:before="40" w:after="40"/>
              <w:ind w:left="100" w:right="100"/>
              <w:rPr>
                <w:del w:id="584" w:author="Thea Lucille Knowles" w:date="2021-03-18T20:25:00Z"/>
                <w:sz w:val="15"/>
                <w:szCs w:val="15"/>
              </w:rPr>
            </w:pPr>
            <w:del w:id="585" w:author="Thea Lucille Knowles" w:date="2021-03-18T20:25:00Z">
              <w:r w:rsidRPr="00A80F22" w:rsidDel="00CB1E99">
                <w:rPr>
                  <w:rFonts w:ascii="Arial" w:eastAsia="Arial" w:hAnsi="Arial" w:cs="Arial"/>
                  <w:color w:val="111111"/>
                  <w:sz w:val="15"/>
                  <w:szCs w:val="15"/>
                </w:rPr>
                <w:delText>Amantadine, Levodopa</w:delText>
              </w:r>
            </w:del>
          </w:p>
        </w:tc>
        <w:tc>
          <w:tcPr>
            <w:tcW w:w="992" w:type="dxa"/>
            <w:shd w:val="clear" w:color="auto" w:fill="FFFFFF"/>
          </w:tcPr>
          <w:p w14:paraId="266F8D92" w14:textId="28E72B8B" w:rsidR="00061E3B" w:rsidRPr="00A80F22" w:rsidDel="00CB1E99" w:rsidRDefault="00061E3B" w:rsidP="00B05573">
            <w:pPr>
              <w:spacing w:before="40" w:after="40"/>
              <w:ind w:left="100" w:right="100"/>
              <w:rPr>
                <w:del w:id="586" w:author="Thea Lucille Knowles" w:date="2021-03-18T20:25:00Z"/>
                <w:rFonts w:ascii="Arial" w:eastAsia="Arial" w:hAnsi="Arial" w:cs="Arial"/>
                <w:color w:val="111111"/>
                <w:sz w:val="15"/>
                <w:szCs w:val="15"/>
              </w:rPr>
            </w:pPr>
            <w:del w:id="587" w:author="Thea Lucille Knowles" w:date="2021-03-18T20:25:00Z">
              <w:r w:rsidRPr="00A80F22" w:rsidDel="00CB1E99">
                <w:rPr>
                  <w:rFonts w:ascii="Arial" w:eastAsia="Arial" w:hAnsi="Arial" w:cs="Arial"/>
                  <w:color w:val="111111"/>
                  <w:sz w:val="15"/>
                  <w:szCs w:val="15"/>
                </w:rPr>
                <w:delText>430</w:delText>
              </w:r>
            </w:del>
          </w:p>
        </w:tc>
        <w:tc>
          <w:tcPr>
            <w:tcW w:w="2403" w:type="dxa"/>
            <w:shd w:val="clear" w:color="auto" w:fill="FFFFFF"/>
            <w:tcMar>
              <w:top w:w="0" w:type="dxa"/>
              <w:left w:w="0" w:type="dxa"/>
              <w:bottom w:w="0" w:type="dxa"/>
              <w:right w:w="0" w:type="dxa"/>
            </w:tcMar>
          </w:tcPr>
          <w:p w14:paraId="2096ED96" w14:textId="2C7DCF1B" w:rsidR="00061E3B" w:rsidRPr="00A80F22" w:rsidDel="00CB1E99" w:rsidRDefault="00061E3B" w:rsidP="00B05573">
            <w:pPr>
              <w:spacing w:before="40" w:after="40"/>
              <w:ind w:left="100" w:right="100"/>
              <w:rPr>
                <w:del w:id="588" w:author="Thea Lucille Knowles" w:date="2021-03-18T20:25:00Z"/>
                <w:sz w:val="15"/>
                <w:szCs w:val="15"/>
              </w:rPr>
            </w:pPr>
            <w:del w:id="589" w:author="Thea Lucille Knowles" w:date="2021-03-18T20:25:00Z">
              <w:r w:rsidRPr="00A80F22" w:rsidDel="00CB1E99">
                <w:rPr>
                  <w:rFonts w:ascii="Arial" w:eastAsia="Arial" w:hAnsi="Arial" w:cs="Arial"/>
                  <w:color w:val="111111"/>
                  <w:sz w:val="15"/>
                  <w:szCs w:val="15"/>
                </w:rPr>
                <w:delText>mild hypophonia, imprecise consonants, short rushes, high pitch</w:delText>
              </w:r>
            </w:del>
          </w:p>
        </w:tc>
      </w:tr>
      <w:tr w:rsidR="00061E3B" w:rsidRPr="00A80F22" w:rsidDel="00CB1E99" w14:paraId="282C7143" w14:textId="0ED81E41" w:rsidTr="00061E3B">
        <w:trPr>
          <w:cantSplit/>
          <w:jc w:val="center"/>
          <w:del w:id="590" w:author="Thea Lucille Knowles" w:date="2021-03-18T20:25:00Z"/>
        </w:trPr>
        <w:tc>
          <w:tcPr>
            <w:tcW w:w="426" w:type="dxa"/>
            <w:shd w:val="clear" w:color="auto" w:fill="FFFFFF"/>
            <w:tcMar>
              <w:top w:w="0" w:type="dxa"/>
              <w:left w:w="0" w:type="dxa"/>
              <w:bottom w:w="0" w:type="dxa"/>
              <w:right w:w="0" w:type="dxa"/>
            </w:tcMar>
          </w:tcPr>
          <w:p w14:paraId="092B66B9" w14:textId="30B0EAD5" w:rsidR="00061E3B" w:rsidRPr="00A80F22" w:rsidDel="00CB1E99" w:rsidRDefault="00061E3B" w:rsidP="00B05573">
            <w:pPr>
              <w:spacing w:before="40" w:after="40"/>
              <w:ind w:left="100" w:right="100"/>
              <w:rPr>
                <w:del w:id="591" w:author="Thea Lucille Knowles" w:date="2021-03-18T20:25:00Z"/>
                <w:sz w:val="15"/>
                <w:szCs w:val="15"/>
              </w:rPr>
            </w:pPr>
            <w:del w:id="592" w:author="Thea Lucille Knowles" w:date="2021-03-18T20:25:00Z">
              <w:r w:rsidRPr="00A80F22" w:rsidDel="00CB1E99">
                <w:rPr>
                  <w:rFonts w:ascii="Arial" w:eastAsia="Arial" w:hAnsi="Arial" w:cs="Arial"/>
                  <w:color w:val="111111"/>
                  <w:sz w:val="15"/>
                  <w:szCs w:val="15"/>
                </w:rPr>
                <w:delText>04</w:delText>
              </w:r>
            </w:del>
          </w:p>
        </w:tc>
        <w:tc>
          <w:tcPr>
            <w:tcW w:w="567" w:type="dxa"/>
            <w:shd w:val="clear" w:color="auto" w:fill="FFFFFF"/>
            <w:tcMar>
              <w:top w:w="0" w:type="dxa"/>
              <w:left w:w="0" w:type="dxa"/>
              <w:bottom w:w="0" w:type="dxa"/>
              <w:right w:w="0" w:type="dxa"/>
            </w:tcMar>
          </w:tcPr>
          <w:p w14:paraId="611075F6" w14:textId="08AE95A8" w:rsidR="00061E3B" w:rsidRPr="00A80F22" w:rsidDel="00CB1E99" w:rsidRDefault="00061E3B" w:rsidP="00B05573">
            <w:pPr>
              <w:spacing w:before="40" w:after="40"/>
              <w:ind w:left="100" w:right="100"/>
              <w:rPr>
                <w:del w:id="593" w:author="Thea Lucille Knowles" w:date="2021-03-18T20:25:00Z"/>
                <w:sz w:val="15"/>
                <w:szCs w:val="15"/>
              </w:rPr>
            </w:pPr>
            <w:del w:id="594"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4F8A4565" w14:textId="758A5D2A" w:rsidR="00061E3B" w:rsidRPr="00A80F22" w:rsidDel="00CB1E99" w:rsidRDefault="00061E3B" w:rsidP="00B05573">
            <w:pPr>
              <w:spacing w:before="40" w:after="40"/>
              <w:ind w:left="100" w:right="100"/>
              <w:rPr>
                <w:del w:id="595" w:author="Thea Lucille Knowles" w:date="2021-03-18T20:25:00Z"/>
                <w:sz w:val="15"/>
                <w:szCs w:val="15"/>
              </w:rPr>
            </w:pPr>
            <w:del w:id="596" w:author="Thea Lucille Knowles" w:date="2021-03-18T20:25:00Z">
              <w:r w:rsidRPr="00A80F22" w:rsidDel="00CB1E99">
                <w:rPr>
                  <w:rFonts w:ascii="Arial" w:eastAsia="Arial" w:hAnsi="Arial" w:cs="Arial"/>
                  <w:color w:val="111111"/>
                  <w:sz w:val="15"/>
                  <w:szCs w:val="15"/>
                </w:rPr>
                <w:delText>73</w:delText>
              </w:r>
            </w:del>
          </w:p>
        </w:tc>
        <w:tc>
          <w:tcPr>
            <w:tcW w:w="708" w:type="dxa"/>
            <w:gridSpan w:val="2"/>
            <w:shd w:val="clear" w:color="auto" w:fill="FFFFFF"/>
            <w:tcMar>
              <w:top w:w="0" w:type="dxa"/>
              <w:left w:w="0" w:type="dxa"/>
              <w:bottom w:w="0" w:type="dxa"/>
              <w:right w:w="0" w:type="dxa"/>
            </w:tcMar>
          </w:tcPr>
          <w:p w14:paraId="0695042B" w14:textId="218624EE" w:rsidR="00061E3B" w:rsidRPr="00A80F22" w:rsidDel="00CB1E99" w:rsidRDefault="00061E3B" w:rsidP="00B05573">
            <w:pPr>
              <w:spacing w:before="40" w:after="40"/>
              <w:ind w:left="100" w:right="100"/>
              <w:rPr>
                <w:del w:id="597" w:author="Thea Lucille Knowles" w:date="2021-03-18T20:25:00Z"/>
                <w:sz w:val="15"/>
                <w:szCs w:val="15"/>
              </w:rPr>
            </w:pPr>
            <w:del w:id="598" w:author="Thea Lucille Knowles" w:date="2021-03-18T20:25:00Z">
              <w:r w:rsidRPr="00A80F22" w:rsidDel="00CB1E99">
                <w:rPr>
                  <w:rFonts w:ascii="Arial" w:eastAsia="Arial" w:hAnsi="Arial" w:cs="Arial"/>
                  <w:color w:val="111111"/>
                  <w:sz w:val="15"/>
                  <w:szCs w:val="15"/>
                </w:rPr>
                <w:delText>20</w:delText>
              </w:r>
            </w:del>
          </w:p>
        </w:tc>
        <w:tc>
          <w:tcPr>
            <w:tcW w:w="993" w:type="dxa"/>
            <w:shd w:val="clear" w:color="auto" w:fill="FFFFFF"/>
            <w:tcMar>
              <w:top w:w="0" w:type="dxa"/>
              <w:left w:w="0" w:type="dxa"/>
              <w:bottom w:w="0" w:type="dxa"/>
              <w:right w:w="0" w:type="dxa"/>
            </w:tcMar>
          </w:tcPr>
          <w:p w14:paraId="1DCD9C3F" w14:textId="623FE14B" w:rsidR="00061E3B" w:rsidRPr="00A80F22" w:rsidDel="00CB1E99" w:rsidRDefault="00061E3B" w:rsidP="00B05573">
            <w:pPr>
              <w:spacing w:before="40" w:after="40"/>
              <w:ind w:left="100" w:right="100"/>
              <w:rPr>
                <w:del w:id="599" w:author="Thea Lucille Knowles" w:date="2021-03-18T20:25:00Z"/>
                <w:sz w:val="15"/>
                <w:szCs w:val="15"/>
              </w:rPr>
            </w:pPr>
            <w:del w:id="600" w:author="Thea Lucille Knowles" w:date="2021-03-18T20:25:00Z">
              <w:r w:rsidRPr="00A80F22" w:rsidDel="00CB1E99">
                <w:rPr>
                  <w:rFonts w:ascii="Arial" w:eastAsia="Arial" w:hAnsi="Arial" w:cs="Arial"/>
                  <w:color w:val="111111"/>
                  <w:sz w:val="15"/>
                  <w:szCs w:val="15"/>
                </w:rPr>
                <w:delText>12</w:delText>
              </w:r>
            </w:del>
          </w:p>
        </w:tc>
        <w:tc>
          <w:tcPr>
            <w:tcW w:w="850" w:type="dxa"/>
            <w:shd w:val="clear" w:color="auto" w:fill="FFFFFF"/>
            <w:tcMar>
              <w:top w:w="0" w:type="dxa"/>
              <w:left w:w="0" w:type="dxa"/>
              <w:bottom w:w="0" w:type="dxa"/>
              <w:right w:w="0" w:type="dxa"/>
            </w:tcMar>
          </w:tcPr>
          <w:p w14:paraId="73EFE052" w14:textId="37B7C587" w:rsidR="00061E3B" w:rsidRPr="00A80F22" w:rsidDel="00CB1E99" w:rsidRDefault="00061E3B" w:rsidP="00B05573">
            <w:pPr>
              <w:spacing w:before="40" w:after="40"/>
              <w:ind w:left="100" w:right="100"/>
              <w:rPr>
                <w:del w:id="601" w:author="Thea Lucille Knowles" w:date="2021-03-18T20:25:00Z"/>
                <w:sz w:val="15"/>
                <w:szCs w:val="15"/>
              </w:rPr>
            </w:pPr>
            <w:del w:id="602" w:author="Thea Lucille Knowles" w:date="2021-03-18T20:25:00Z">
              <w:r w:rsidRPr="00A80F22" w:rsidDel="00CB1E99">
                <w:rPr>
                  <w:rFonts w:ascii="Arial" w:eastAsia="Arial" w:hAnsi="Arial" w:cs="Arial"/>
                  <w:color w:val="111111"/>
                  <w:sz w:val="15"/>
                  <w:szCs w:val="15"/>
                </w:rPr>
                <w:delText>4</w:delText>
              </w:r>
            </w:del>
          </w:p>
        </w:tc>
        <w:tc>
          <w:tcPr>
            <w:tcW w:w="1134" w:type="dxa"/>
            <w:shd w:val="clear" w:color="auto" w:fill="FFFFFF"/>
            <w:tcMar>
              <w:top w:w="0" w:type="dxa"/>
              <w:left w:w="0" w:type="dxa"/>
              <w:bottom w:w="0" w:type="dxa"/>
              <w:right w:w="0" w:type="dxa"/>
            </w:tcMar>
          </w:tcPr>
          <w:p w14:paraId="547D95E9" w14:textId="461C3E51" w:rsidR="00061E3B" w:rsidRPr="00A80F22" w:rsidDel="00CB1E99" w:rsidRDefault="00061E3B" w:rsidP="00B05573">
            <w:pPr>
              <w:spacing w:before="40" w:after="40"/>
              <w:ind w:left="100" w:right="100"/>
              <w:rPr>
                <w:del w:id="603" w:author="Thea Lucille Knowles" w:date="2021-03-18T20:25:00Z"/>
                <w:sz w:val="15"/>
                <w:szCs w:val="15"/>
              </w:rPr>
            </w:pPr>
            <w:del w:id="604" w:author="Thea Lucille Knowles" w:date="2021-03-18T20:25:00Z">
              <w:r w:rsidRPr="00A80F22" w:rsidDel="00CB1E99">
                <w:rPr>
                  <w:rFonts w:ascii="Arial" w:eastAsia="Arial" w:hAnsi="Arial" w:cs="Arial"/>
                  <w:color w:val="111111"/>
                  <w:sz w:val="15"/>
                  <w:szCs w:val="15"/>
                </w:rPr>
                <w:delText>Levodopa</w:delText>
              </w:r>
            </w:del>
          </w:p>
        </w:tc>
        <w:tc>
          <w:tcPr>
            <w:tcW w:w="992" w:type="dxa"/>
            <w:shd w:val="clear" w:color="auto" w:fill="FFFFFF"/>
          </w:tcPr>
          <w:p w14:paraId="70ECE9AD" w14:textId="505DFCDE" w:rsidR="00061E3B" w:rsidRPr="00A80F22" w:rsidDel="00CB1E99" w:rsidRDefault="00061E3B" w:rsidP="00B05573">
            <w:pPr>
              <w:spacing w:before="40" w:after="40"/>
              <w:ind w:left="100" w:right="100"/>
              <w:rPr>
                <w:del w:id="605" w:author="Thea Lucille Knowles" w:date="2021-03-18T20:25:00Z"/>
                <w:rFonts w:ascii="Arial" w:eastAsia="Arial" w:hAnsi="Arial" w:cs="Arial"/>
                <w:color w:val="111111"/>
                <w:sz w:val="15"/>
                <w:szCs w:val="15"/>
              </w:rPr>
            </w:pPr>
            <w:del w:id="606" w:author="Thea Lucille Knowles" w:date="2021-03-18T20:25:00Z">
              <w:r w:rsidRPr="00A80F22" w:rsidDel="00CB1E99">
                <w:rPr>
                  <w:rFonts w:ascii="Arial" w:eastAsia="Arial" w:hAnsi="Arial" w:cs="Arial"/>
                  <w:color w:val="111111"/>
                  <w:sz w:val="15"/>
                  <w:szCs w:val="15"/>
                </w:rPr>
                <w:delText>NA</w:delText>
              </w:r>
            </w:del>
          </w:p>
        </w:tc>
        <w:tc>
          <w:tcPr>
            <w:tcW w:w="2403" w:type="dxa"/>
            <w:shd w:val="clear" w:color="auto" w:fill="FFFFFF"/>
            <w:tcMar>
              <w:top w:w="0" w:type="dxa"/>
              <w:left w:w="0" w:type="dxa"/>
              <w:bottom w:w="0" w:type="dxa"/>
              <w:right w:w="0" w:type="dxa"/>
            </w:tcMar>
          </w:tcPr>
          <w:p w14:paraId="4BCD907A" w14:textId="53877674" w:rsidR="00061E3B" w:rsidRPr="00A80F22" w:rsidDel="00CB1E99" w:rsidRDefault="00061E3B" w:rsidP="00B05573">
            <w:pPr>
              <w:spacing w:before="40" w:after="40"/>
              <w:ind w:left="100" w:right="100"/>
              <w:rPr>
                <w:del w:id="607" w:author="Thea Lucille Knowles" w:date="2021-03-18T20:25:00Z"/>
                <w:sz w:val="15"/>
                <w:szCs w:val="15"/>
              </w:rPr>
            </w:pPr>
            <w:del w:id="608" w:author="Thea Lucille Knowles" w:date="2021-03-18T20:25:00Z">
              <w:r w:rsidRPr="00A80F22" w:rsidDel="00CB1E99">
                <w:rPr>
                  <w:rFonts w:ascii="Arial" w:eastAsia="Arial" w:hAnsi="Arial" w:cs="Arial"/>
                  <w:color w:val="111111"/>
                  <w:sz w:val="15"/>
                  <w:szCs w:val="15"/>
                </w:rPr>
                <w:delText>strained-strangled voice, imprecise consonants, prolonged phonemes, slow rate</w:delText>
              </w:r>
            </w:del>
          </w:p>
        </w:tc>
      </w:tr>
      <w:tr w:rsidR="00061E3B" w:rsidRPr="00A80F22" w:rsidDel="00CB1E99" w14:paraId="482DBC73" w14:textId="6BB2AB75" w:rsidTr="00061E3B">
        <w:trPr>
          <w:cantSplit/>
          <w:jc w:val="center"/>
          <w:del w:id="609" w:author="Thea Lucille Knowles" w:date="2021-03-18T20:25:00Z"/>
        </w:trPr>
        <w:tc>
          <w:tcPr>
            <w:tcW w:w="426" w:type="dxa"/>
            <w:shd w:val="clear" w:color="auto" w:fill="FFFFFF"/>
            <w:tcMar>
              <w:top w:w="0" w:type="dxa"/>
              <w:left w:w="0" w:type="dxa"/>
              <w:bottom w:w="0" w:type="dxa"/>
              <w:right w:w="0" w:type="dxa"/>
            </w:tcMar>
          </w:tcPr>
          <w:p w14:paraId="4C01E21E" w14:textId="5FA1D5B7" w:rsidR="00061E3B" w:rsidRPr="00A80F22" w:rsidDel="00CB1E99" w:rsidRDefault="00061E3B" w:rsidP="00B05573">
            <w:pPr>
              <w:spacing w:before="40" w:after="40"/>
              <w:ind w:left="100" w:right="100"/>
              <w:rPr>
                <w:del w:id="610" w:author="Thea Lucille Knowles" w:date="2021-03-18T20:25:00Z"/>
                <w:sz w:val="15"/>
                <w:szCs w:val="15"/>
              </w:rPr>
            </w:pPr>
            <w:del w:id="611" w:author="Thea Lucille Knowles" w:date="2021-03-18T20:25:00Z">
              <w:r w:rsidRPr="00A80F22" w:rsidDel="00CB1E99">
                <w:rPr>
                  <w:rFonts w:ascii="Arial" w:eastAsia="Arial" w:hAnsi="Arial" w:cs="Arial"/>
                  <w:color w:val="111111"/>
                  <w:sz w:val="15"/>
                  <w:szCs w:val="15"/>
                </w:rPr>
                <w:delText>05</w:delText>
              </w:r>
            </w:del>
          </w:p>
        </w:tc>
        <w:tc>
          <w:tcPr>
            <w:tcW w:w="567" w:type="dxa"/>
            <w:shd w:val="clear" w:color="auto" w:fill="FFFFFF"/>
            <w:tcMar>
              <w:top w:w="0" w:type="dxa"/>
              <w:left w:w="0" w:type="dxa"/>
              <w:bottom w:w="0" w:type="dxa"/>
              <w:right w:w="0" w:type="dxa"/>
            </w:tcMar>
          </w:tcPr>
          <w:p w14:paraId="7F4C7D60" w14:textId="6FE575A5" w:rsidR="00061E3B" w:rsidRPr="00A80F22" w:rsidDel="00CB1E99" w:rsidRDefault="00061E3B" w:rsidP="00B05573">
            <w:pPr>
              <w:spacing w:before="40" w:after="40"/>
              <w:ind w:left="100" w:right="100"/>
              <w:rPr>
                <w:del w:id="612" w:author="Thea Lucille Knowles" w:date="2021-03-18T20:25:00Z"/>
                <w:sz w:val="15"/>
                <w:szCs w:val="15"/>
              </w:rPr>
            </w:pPr>
            <w:del w:id="613"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3472BBF8" w14:textId="1F0F4AA3" w:rsidR="00061E3B" w:rsidRPr="00A80F22" w:rsidDel="00CB1E99" w:rsidRDefault="00061E3B" w:rsidP="00B05573">
            <w:pPr>
              <w:spacing w:before="40" w:after="40"/>
              <w:ind w:left="100" w:right="100"/>
              <w:rPr>
                <w:del w:id="614" w:author="Thea Lucille Knowles" w:date="2021-03-18T20:25:00Z"/>
                <w:sz w:val="15"/>
                <w:szCs w:val="15"/>
              </w:rPr>
            </w:pPr>
            <w:del w:id="615" w:author="Thea Lucille Knowles" w:date="2021-03-18T20:25:00Z">
              <w:r w:rsidRPr="00A80F22" w:rsidDel="00CB1E99">
                <w:rPr>
                  <w:rFonts w:ascii="Arial" w:eastAsia="Arial" w:hAnsi="Arial" w:cs="Arial"/>
                  <w:color w:val="111111"/>
                  <w:sz w:val="15"/>
                  <w:szCs w:val="15"/>
                </w:rPr>
                <w:delText>56</w:delText>
              </w:r>
            </w:del>
          </w:p>
        </w:tc>
        <w:tc>
          <w:tcPr>
            <w:tcW w:w="708" w:type="dxa"/>
            <w:gridSpan w:val="2"/>
            <w:shd w:val="clear" w:color="auto" w:fill="FFFFFF"/>
            <w:tcMar>
              <w:top w:w="0" w:type="dxa"/>
              <w:left w:w="0" w:type="dxa"/>
              <w:bottom w:w="0" w:type="dxa"/>
              <w:right w:w="0" w:type="dxa"/>
            </w:tcMar>
          </w:tcPr>
          <w:p w14:paraId="30A1E8BE" w14:textId="621777A5" w:rsidR="00061E3B" w:rsidRPr="00A80F22" w:rsidDel="00CB1E99" w:rsidRDefault="00061E3B" w:rsidP="00B05573">
            <w:pPr>
              <w:spacing w:before="40" w:after="40"/>
              <w:ind w:left="100" w:right="100"/>
              <w:rPr>
                <w:del w:id="616" w:author="Thea Lucille Knowles" w:date="2021-03-18T20:25:00Z"/>
                <w:sz w:val="15"/>
                <w:szCs w:val="15"/>
              </w:rPr>
            </w:pPr>
            <w:del w:id="617" w:author="Thea Lucille Knowles" w:date="2021-03-18T20:25:00Z">
              <w:r w:rsidRPr="00A80F22" w:rsidDel="00CB1E99">
                <w:rPr>
                  <w:rFonts w:ascii="Arial" w:eastAsia="Arial" w:hAnsi="Arial" w:cs="Arial"/>
                  <w:color w:val="111111"/>
                  <w:sz w:val="15"/>
                  <w:szCs w:val="15"/>
                </w:rPr>
                <w:delText>27</w:delText>
              </w:r>
            </w:del>
          </w:p>
        </w:tc>
        <w:tc>
          <w:tcPr>
            <w:tcW w:w="993" w:type="dxa"/>
            <w:shd w:val="clear" w:color="auto" w:fill="FFFFFF"/>
            <w:tcMar>
              <w:top w:w="0" w:type="dxa"/>
              <w:left w:w="0" w:type="dxa"/>
              <w:bottom w:w="0" w:type="dxa"/>
              <w:right w:w="0" w:type="dxa"/>
            </w:tcMar>
          </w:tcPr>
          <w:p w14:paraId="4E6A9E15" w14:textId="2F06DC82" w:rsidR="00061E3B" w:rsidRPr="00A80F22" w:rsidDel="00CB1E99" w:rsidRDefault="00061E3B" w:rsidP="00B05573">
            <w:pPr>
              <w:spacing w:before="40" w:after="40"/>
              <w:ind w:left="100" w:right="100"/>
              <w:rPr>
                <w:del w:id="618" w:author="Thea Lucille Knowles" w:date="2021-03-18T20:25:00Z"/>
                <w:sz w:val="15"/>
                <w:szCs w:val="15"/>
              </w:rPr>
            </w:pPr>
            <w:del w:id="619" w:author="Thea Lucille Knowles" w:date="2021-03-18T20:25:00Z">
              <w:r w:rsidRPr="00A80F22" w:rsidDel="00CB1E99">
                <w:rPr>
                  <w:rFonts w:ascii="Arial" w:eastAsia="Arial" w:hAnsi="Arial" w:cs="Arial"/>
                  <w:color w:val="111111"/>
                  <w:sz w:val="15"/>
                  <w:szCs w:val="15"/>
                </w:rPr>
                <w:delText>16</w:delText>
              </w:r>
            </w:del>
          </w:p>
        </w:tc>
        <w:tc>
          <w:tcPr>
            <w:tcW w:w="850" w:type="dxa"/>
            <w:shd w:val="clear" w:color="auto" w:fill="FFFFFF"/>
            <w:tcMar>
              <w:top w:w="0" w:type="dxa"/>
              <w:left w:w="0" w:type="dxa"/>
              <w:bottom w:w="0" w:type="dxa"/>
              <w:right w:w="0" w:type="dxa"/>
            </w:tcMar>
          </w:tcPr>
          <w:p w14:paraId="6B3F7C65" w14:textId="5ED14DAC" w:rsidR="00061E3B" w:rsidRPr="00A80F22" w:rsidDel="00CB1E99" w:rsidRDefault="00061E3B" w:rsidP="00B05573">
            <w:pPr>
              <w:spacing w:before="40" w:after="40"/>
              <w:ind w:left="100" w:right="100"/>
              <w:rPr>
                <w:del w:id="620" w:author="Thea Lucille Knowles" w:date="2021-03-18T20:25:00Z"/>
                <w:sz w:val="15"/>
                <w:szCs w:val="15"/>
              </w:rPr>
            </w:pPr>
            <w:del w:id="621" w:author="Thea Lucille Knowles" w:date="2021-03-18T20:25:00Z">
              <w:r w:rsidRPr="00A80F22" w:rsidDel="00CB1E99">
                <w:rPr>
                  <w:rFonts w:ascii="Arial" w:eastAsia="Arial" w:hAnsi="Arial" w:cs="Arial"/>
                  <w:color w:val="111111"/>
                  <w:sz w:val="15"/>
                  <w:szCs w:val="15"/>
                </w:rPr>
                <w:delText>6</w:delText>
              </w:r>
            </w:del>
          </w:p>
        </w:tc>
        <w:tc>
          <w:tcPr>
            <w:tcW w:w="1134" w:type="dxa"/>
            <w:shd w:val="clear" w:color="auto" w:fill="FFFFFF"/>
            <w:tcMar>
              <w:top w:w="0" w:type="dxa"/>
              <w:left w:w="0" w:type="dxa"/>
              <w:bottom w:w="0" w:type="dxa"/>
              <w:right w:w="0" w:type="dxa"/>
            </w:tcMar>
          </w:tcPr>
          <w:p w14:paraId="7D9416B0" w14:textId="203DA93F" w:rsidR="00061E3B" w:rsidRPr="00A80F22" w:rsidDel="00CB1E99" w:rsidRDefault="00061E3B" w:rsidP="00B05573">
            <w:pPr>
              <w:spacing w:before="40" w:after="40"/>
              <w:ind w:left="100" w:right="100"/>
              <w:rPr>
                <w:del w:id="622" w:author="Thea Lucille Knowles" w:date="2021-03-18T20:25:00Z"/>
                <w:sz w:val="15"/>
                <w:szCs w:val="15"/>
              </w:rPr>
            </w:pPr>
            <w:del w:id="623" w:author="Thea Lucille Knowles" w:date="2021-03-18T20:25:00Z">
              <w:r w:rsidRPr="00A80F22" w:rsidDel="00CB1E99">
                <w:rPr>
                  <w:rFonts w:ascii="Arial" w:eastAsia="Arial" w:hAnsi="Arial" w:cs="Arial"/>
                  <w:color w:val="111111"/>
                  <w:sz w:val="15"/>
                  <w:szCs w:val="15"/>
                </w:rPr>
                <w:delText>Levodopa</w:delText>
              </w:r>
            </w:del>
          </w:p>
        </w:tc>
        <w:tc>
          <w:tcPr>
            <w:tcW w:w="992" w:type="dxa"/>
            <w:shd w:val="clear" w:color="auto" w:fill="FFFFFF"/>
          </w:tcPr>
          <w:p w14:paraId="353762A3" w14:textId="2CBFF783" w:rsidR="00061E3B" w:rsidRPr="00A80F22" w:rsidDel="00CB1E99" w:rsidRDefault="00061E3B" w:rsidP="00B05573">
            <w:pPr>
              <w:spacing w:before="40" w:after="40"/>
              <w:ind w:left="100" w:right="100"/>
              <w:rPr>
                <w:del w:id="624" w:author="Thea Lucille Knowles" w:date="2021-03-18T20:25:00Z"/>
                <w:rFonts w:ascii="Arial" w:eastAsia="Arial" w:hAnsi="Arial" w:cs="Arial"/>
                <w:color w:val="111111"/>
                <w:sz w:val="15"/>
                <w:szCs w:val="15"/>
              </w:rPr>
            </w:pPr>
            <w:del w:id="625" w:author="Thea Lucille Knowles" w:date="2021-03-18T20:25:00Z">
              <w:r w:rsidRPr="00A80F22" w:rsidDel="00CB1E99">
                <w:rPr>
                  <w:rFonts w:ascii="Arial" w:eastAsia="Arial" w:hAnsi="Arial" w:cs="Arial"/>
                  <w:color w:val="111111"/>
                  <w:sz w:val="15"/>
                  <w:szCs w:val="15"/>
                </w:rPr>
                <w:delText>NA</w:delText>
              </w:r>
            </w:del>
          </w:p>
        </w:tc>
        <w:tc>
          <w:tcPr>
            <w:tcW w:w="2403" w:type="dxa"/>
            <w:shd w:val="clear" w:color="auto" w:fill="FFFFFF"/>
            <w:tcMar>
              <w:top w:w="0" w:type="dxa"/>
              <w:left w:w="0" w:type="dxa"/>
              <w:bottom w:w="0" w:type="dxa"/>
              <w:right w:w="0" w:type="dxa"/>
            </w:tcMar>
          </w:tcPr>
          <w:p w14:paraId="28CFD511" w14:textId="6D3A2BE4" w:rsidR="00061E3B" w:rsidRPr="00A80F22" w:rsidDel="00CB1E99" w:rsidRDefault="00061E3B" w:rsidP="00B05573">
            <w:pPr>
              <w:spacing w:before="40" w:after="40"/>
              <w:ind w:left="100" w:right="100"/>
              <w:rPr>
                <w:del w:id="626" w:author="Thea Lucille Knowles" w:date="2021-03-18T20:25:00Z"/>
                <w:sz w:val="15"/>
                <w:szCs w:val="15"/>
              </w:rPr>
            </w:pPr>
            <w:del w:id="627" w:author="Thea Lucille Knowles" w:date="2021-03-18T20:25:00Z">
              <w:r w:rsidRPr="00A80F22" w:rsidDel="00CB1E99">
                <w:rPr>
                  <w:rFonts w:ascii="Arial" w:eastAsia="Arial" w:hAnsi="Arial" w:cs="Arial"/>
                  <w:color w:val="111111"/>
                  <w:sz w:val="15"/>
                  <w:szCs w:val="15"/>
                </w:rPr>
                <w:delText>harsh voice, imprecise consonants</w:delText>
              </w:r>
            </w:del>
          </w:p>
        </w:tc>
      </w:tr>
      <w:tr w:rsidR="00061E3B" w:rsidRPr="00A80F22" w:rsidDel="00CB1E99" w14:paraId="5A6AB19C" w14:textId="4A6FFB0D" w:rsidTr="00061E3B">
        <w:trPr>
          <w:cantSplit/>
          <w:jc w:val="center"/>
          <w:del w:id="628" w:author="Thea Lucille Knowles" w:date="2021-03-18T20:25:00Z"/>
        </w:trPr>
        <w:tc>
          <w:tcPr>
            <w:tcW w:w="426" w:type="dxa"/>
            <w:shd w:val="clear" w:color="auto" w:fill="FFFFFF"/>
            <w:tcMar>
              <w:top w:w="0" w:type="dxa"/>
              <w:left w:w="0" w:type="dxa"/>
              <w:bottom w:w="0" w:type="dxa"/>
              <w:right w:w="0" w:type="dxa"/>
            </w:tcMar>
          </w:tcPr>
          <w:p w14:paraId="1DA3685D" w14:textId="081F31B7" w:rsidR="00061E3B" w:rsidRPr="00A80F22" w:rsidDel="00CB1E99" w:rsidRDefault="00061E3B" w:rsidP="00B05573">
            <w:pPr>
              <w:spacing w:before="40" w:after="40"/>
              <w:ind w:left="100" w:right="100"/>
              <w:rPr>
                <w:del w:id="629" w:author="Thea Lucille Knowles" w:date="2021-03-18T20:25:00Z"/>
                <w:sz w:val="15"/>
                <w:szCs w:val="15"/>
              </w:rPr>
            </w:pPr>
            <w:del w:id="630" w:author="Thea Lucille Knowles" w:date="2021-03-18T20:25:00Z">
              <w:r w:rsidRPr="00A80F22" w:rsidDel="00CB1E99">
                <w:rPr>
                  <w:rFonts w:ascii="Arial" w:eastAsia="Arial" w:hAnsi="Arial" w:cs="Arial"/>
                  <w:color w:val="111111"/>
                  <w:sz w:val="15"/>
                  <w:szCs w:val="15"/>
                </w:rPr>
                <w:delText>06</w:delText>
              </w:r>
            </w:del>
          </w:p>
        </w:tc>
        <w:tc>
          <w:tcPr>
            <w:tcW w:w="567" w:type="dxa"/>
            <w:shd w:val="clear" w:color="auto" w:fill="FFFFFF"/>
            <w:tcMar>
              <w:top w:w="0" w:type="dxa"/>
              <w:left w:w="0" w:type="dxa"/>
              <w:bottom w:w="0" w:type="dxa"/>
              <w:right w:w="0" w:type="dxa"/>
            </w:tcMar>
          </w:tcPr>
          <w:p w14:paraId="20E7706F" w14:textId="62CFF2C5" w:rsidR="00061E3B" w:rsidRPr="00A80F22" w:rsidDel="00CB1E99" w:rsidRDefault="00061E3B" w:rsidP="00B05573">
            <w:pPr>
              <w:spacing w:before="40" w:after="40"/>
              <w:ind w:left="100" w:right="100"/>
              <w:rPr>
                <w:del w:id="631" w:author="Thea Lucille Knowles" w:date="2021-03-18T20:25:00Z"/>
                <w:sz w:val="15"/>
                <w:szCs w:val="15"/>
              </w:rPr>
            </w:pPr>
            <w:del w:id="632"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69D11216" w14:textId="708C1E48" w:rsidR="00061E3B" w:rsidRPr="00A80F22" w:rsidDel="00CB1E99" w:rsidRDefault="00061E3B" w:rsidP="00B05573">
            <w:pPr>
              <w:spacing w:before="40" w:after="40"/>
              <w:ind w:left="100" w:right="100"/>
              <w:rPr>
                <w:del w:id="633" w:author="Thea Lucille Knowles" w:date="2021-03-18T20:25:00Z"/>
                <w:sz w:val="15"/>
                <w:szCs w:val="15"/>
              </w:rPr>
            </w:pPr>
            <w:del w:id="634" w:author="Thea Lucille Knowles" w:date="2021-03-18T20:25:00Z">
              <w:r w:rsidRPr="00A80F22" w:rsidDel="00CB1E99">
                <w:rPr>
                  <w:rFonts w:ascii="Arial" w:eastAsia="Arial" w:hAnsi="Arial" w:cs="Arial"/>
                  <w:color w:val="111111"/>
                  <w:sz w:val="15"/>
                  <w:szCs w:val="15"/>
                </w:rPr>
                <w:delText>59</w:delText>
              </w:r>
            </w:del>
          </w:p>
        </w:tc>
        <w:tc>
          <w:tcPr>
            <w:tcW w:w="708" w:type="dxa"/>
            <w:gridSpan w:val="2"/>
            <w:shd w:val="clear" w:color="auto" w:fill="FFFFFF"/>
            <w:tcMar>
              <w:top w:w="0" w:type="dxa"/>
              <w:left w:w="0" w:type="dxa"/>
              <w:bottom w:w="0" w:type="dxa"/>
              <w:right w:w="0" w:type="dxa"/>
            </w:tcMar>
          </w:tcPr>
          <w:p w14:paraId="14AFC5F0" w14:textId="2AD0C32C" w:rsidR="00061E3B" w:rsidRPr="00A80F22" w:rsidDel="00CB1E99" w:rsidRDefault="00061E3B" w:rsidP="00B05573">
            <w:pPr>
              <w:spacing w:before="40" w:after="40"/>
              <w:ind w:left="100" w:right="100"/>
              <w:rPr>
                <w:del w:id="635" w:author="Thea Lucille Knowles" w:date="2021-03-18T20:25:00Z"/>
                <w:sz w:val="15"/>
                <w:szCs w:val="15"/>
              </w:rPr>
            </w:pPr>
            <w:del w:id="636" w:author="Thea Lucille Knowles" w:date="2021-03-18T20:25:00Z">
              <w:r w:rsidRPr="00A80F22" w:rsidDel="00CB1E99">
                <w:rPr>
                  <w:rFonts w:ascii="Arial" w:eastAsia="Arial" w:hAnsi="Arial" w:cs="Arial"/>
                  <w:color w:val="111111"/>
                  <w:sz w:val="15"/>
                  <w:szCs w:val="15"/>
                </w:rPr>
                <w:delText>16</w:delText>
              </w:r>
            </w:del>
          </w:p>
        </w:tc>
        <w:tc>
          <w:tcPr>
            <w:tcW w:w="993" w:type="dxa"/>
            <w:shd w:val="clear" w:color="auto" w:fill="FFFFFF"/>
            <w:tcMar>
              <w:top w:w="0" w:type="dxa"/>
              <w:left w:w="0" w:type="dxa"/>
              <w:bottom w:w="0" w:type="dxa"/>
              <w:right w:w="0" w:type="dxa"/>
            </w:tcMar>
          </w:tcPr>
          <w:p w14:paraId="364949E7" w14:textId="0A6D6BAC" w:rsidR="00061E3B" w:rsidRPr="00A80F22" w:rsidDel="00CB1E99" w:rsidRDefault="00061E3B" w:rsidP="00B05573">
            <w:pPr>
              <w:spacing w:before="40" w:after="40"/>
              <w:ind w:left="100" w:right="100"/>
              <w:rPr>
                <w:del w:id="637" w:author="Thea Lucille Knowles" w:date="2021-03-18T20:25:00Z"/>
                <w:sz w:val="15"/>
                <w:szCs w:val="15"/>
              </w:rPr>
            </w:pPr>
            <w:del w:id="638" w:author="Thea Lucille Knowles" w:date="2021-03-18T20:25:00Z">
              <w:r w:rsidRPr="00A80F22" w:rsidDel="00CB1E99">
                <w:rPr>
                  <w:rFonts w:ascii="Arial" w:eastAsia="Arial" w:hAnsi="Arial" w:cs="Arial"/>
                  <w:color w:val="111111"/>
                  <w:sz w:val="15"/>
                  <w:szCs w:val="15"/>
                </w:rPr>
                <w:delText>13</w:delText>
              </w:r>
            </w:del>
          </w:p>
        </w:tc>
        <w:tc>
          <w:tcPr>
            <w:tcW w:w="850" w:type="dxa"/>
            <w:shd w:val="clear" w:color="auto" w:fill="FFFFFF"/>
            <w:tcMar>
              <w:top w:w="0" w:type="dxa"/>
              <w:left w:w="0" w:type="dxa"/>
              <w:bottom w:w="0" w:type="dxa"/>
              <w:right w:w="0" w:type="dxa"/>
            </w:tcMar>
          </w:tcPr>
          <w:p w14:paraId="34A4E1DC" w14:textId="78F01F38" w:rsidR="00061E3B" w:rsidRPr="00A80F22" w:rsidDel="00CB1E99" w:rsidRDefault="00061E3B" w:rsidP="00B05573">
            <w:pPr>
              <w:spacing w:before="40" w:after="40"/>
              <w:ind w:left="100" w:right="100"/>
              <w:rPr>
                <w:del w:id="639" w:author="Thea Lucille Knowles" w:date="2021-03-18T20:25:00Z"/>
                <w:sz w:val="15"/>
                <w:szCs w:val="15"/>
              </w:rPr>
            </w:pPr>
            <w:del w:id="640" w:author="Thea Lucille Knowles" w:date="2021-03-18T20:25:00Z">
              <w:r w:rsidRPr="00A80F22" w:rsidDel="00CB1E99">
                <w:rPr>
                  <w:rFonts w:ascii="Arial" w:eastAsia="Arial" w:hAnsi="Arial" w:cs="Arial"/>
                  <w:color w:val="111111"/>
                  <w:sz w:val="15"/>
                  <w:szCs w:val="15"/>
                </w:rPr>
                <w:delText>5</w:delText>
              </w:r>
            </w:del>
          </w:p>
        </w:tc>
        <w:tc>
          <w:tcPr>
            <w:tcW w:w="1134" w:type="dxa"/>
            <w:shd w:val="clear" w:color="auto" w:fill="FFFFFF"/>
            <w:tcMar>
              <w:top w:w="0" w:type="dxa"/>
              <w:left w:w="0" w:type="dxa"/>
              <w:bottom w:w="0" w:type="dxa"/>
              <w:right w:w="0" w:type="dxa"/>
            </w:tcMar>
          </w:tcPr>
          <w:p w14:paraId="34797E94" w14:textId="7B9A92A2" w:rsidR="00061E3B" w:rsidRPr="00A80F22" w:rsidDel="00CB1E99" w:rsidRDefault="00061E3B" w:rsidP="00B05573">
            <w:pPr>
              <w:spacing w:before="40" w:after="40"/>
              <w:ind w:left="100" w:right="100"/>
              <w:rPr>
                <w:del w:id="641" w:author="Thea Lucille Knowles" w:date="2021-03-18T20:25:00Z"/>
                <w:sz w:val="15"/>
                <w:szCs w:val="15"/>
              </w:rPr>
            </w:pPr>
            <w:del w:id="642" w:author="Thea Lucille Knowles" w:date="2021-03-18T20:25:00Z">
              <w:r w:rsidRPr="00A80F22" w:rsidDel="00CB1E99">
                <w:rPr>
                  <w:rFonts w:ascii="Arial" w:eastAsia="Arial" w:hAnsi="Arial" w:cs="Arial"/>
                  <w:color w:val="111111"/>
                  <w:sz w:val="15"/>
                  <w:szCs w:val="15"/>
                </w:rPr>
                <w:delText>Levodopa, Amantadine, Sinemet</w:delText>
              </w:r>
            </w:del>
          </w:p>
        </w:tc>
        <w:tc>
          <w:tcPr>
            <w:tcW w:w="992" w:type="dxa"/>
            <w:shd w:val="clear" w:color="auto" w:fill="FFFFFF"/>
          </w:tcPr>
          <w:p w14:paraId="33F9BC72" w14:textId="1938ED2D" w:rsidR="00061E3B" w:rsidRPr="00A80F22" w:rsidDel="00CB1E99" w:rsidRDefault="00061E3B" w:rsidP="00B05573">
            <w:pPr>
              <w:spacing w:before="40" w:after="40"/>
              <w:ind w:left="100" w:right="100"/>
              <w:rPr>
                <w:del w:id="643" w:author="Thea Lucille Knowles" w:date="2021-03-18T20:25:00Z"/>
                <w:rFonts w:ascii="Arial" w:eastAsia="Arial" w:hAnsi="Arial" w:cs="Arial"/>
                <w:color w:val="111111"/>
                <w:sz w:val="15"/>
                <w:szCs w:val="15"/>
              </w:rPr>
            </w:pPr>
            <w:del w:id="644" w:author="Thea Lucille Knowles" w:date="2021-03-18T20:25:00Z">
              <w:r w:rsidRPr="00A80F22" w:rsidDel="00CB1E99">
                <w:rPr>
                  <w:rFonts w:ascii="Arial" w:eastAsia="Arial" w:hAnsi="Arial" w:cs="Arial"/>
                  <w:color w:val="111111"/>
                  <w:sz w:val="15"/>
                  <w:szCs w:val="15"/>
                </w:rPr>
                <w:delText>NA</w:delText>
              </w:r>
            </w:del>
          </w:p>
        </w:tc>
        <w:tc>
          <w:tcPr>
            <w:tcW w:w="2403" w:type="dxa"/>
            <w:shd w:val="clear" w:color="auto" w:fill="FFFFFF"/>
            <w:tcMar>
              <w:top w:w="0" w:type="dxa"/>
              <w:left w:w="0" w:type="dxa"/>
              <w:bottom w:w="0" w:type="dxa"/>
              <w:right w:w="0" w:type="dxa"/>
            </w:tcMar>
          </w:tcPr>
          <w:p w14:paraId="0EBF4299" w14:textId="7E31755A" w:rsidR="00061E3B" w:rsidRPr="00A80F22" w:rsidDel="00CB1E99" w:rsidRDefault="00061E3B" w:rsidP="00B05573">
            <w:pPr>
              <w:spacing w:before="40" w:after="40"/>
              <w:ind w:left="100" w:right="100"/>
              <w:rPr>
                <w:del w:id="645" w:author="Thea Lucille Knowles" w:date="2021-03-18T20:25:00Z"/>
                <w:sz w:val="15"/>
                <w:szCs w:val="15"/>
              </w:rPr>
            </w:pPr>
            <w:del w:id="646" w:author="Thea Lucille Knowles" w:date="2021-03-18T20:25:00Z">
              <w:r w:rsidRPr="00A80F22" w:rsidDel="00CB1E99">
                <w:rPr>
                  <w:rFonts w:ascii="Arial" w:eastAsia="Arial" w:hAnsi="Arial" w:cs="Arial"/>
                  <w:color w:val="111111"/>
                  <w:sz w:val="15"/>
                  <w:szCs w:val="15"/>
                </w:rPr>
                <w:delText>mild hypophonia, imprecise consonants, high pitch</w:delText>
              </w:r>
            </w:del>
          </w:p>
        </w:tc>
      </w:tr>
      <w:tr w:rsidR="00061E3B" w:rsidRPr="00A80F22" w:rsidDel="00CB1E99" w14:paraId="0B749F36" w14:textId="57659313" w:rsidTr="00061E3B">
        <w:trPr>
          <w:cantSplit/>
          <w:jc w:val="center"/>
          <w:del w:id="647" w:author="Thea Lucille Knowles" w:date="2021-03-18T20:25:00Z"/>
        </w:trPr>
        <w:tc>
          <w:tcPr>
            <w:tcW w:w="426" w:type="dxa"/>
            <w:shd w:val="clear" w:color="auto" w:fill="FFFFFF"/>
            <w:tcMar>
              <w:top w:w="0" w:type="dxa"/>
              <w:left w:w="0" w:type="dxa"/>
              <w:bottom w:w="0" w:type="dxa"/>
              <w:right w:w="0" w:type="dxa"/>
            </w:tcMar>
          </w:tcPr>
          <w:p w14:paraId="4A2C9932" w14:textId="045EDC7D" w:rsidR="00061E3B" w:rsidRPr="00A80F22" w:rsidDel="00CB1E99" w:rsidRDefault="00061E3B" w:rsidP="00B05573">
            <w:pPr>
              <w:spacing w:before="40" w:after="40"/>
              <w:ind w:left="100" w:right="100"/>
              <w:rPr>
                <w:del w:id="648" w:author="Thea Lucille Knowles" w:date="2021-03-18T20:25:00Z"/>
                <w:sz w:val="15"/>
                <w:szCs w:val="15"/>
              </w:rPr>
            </w:pPr>
            <w:del w:id="649" w:author="Thea Lucille Knowles" w:date="2021-03-18T20:25:00Z">
              <w:r w:rsidRPr="00A80F22" w:rsidDel="00CB1E99">
                <w:rPr>
                  <w:rFonts w:ascii="Arial" w:eastAsia="Arial" w:hAnsi="Arial" w:cs="Arial"/>
                  <w:color w:val="111111"/>
                  <w:sz w:val="15"/>
                  <w:szCs w:val="15"/>
                </w:rPr>
                <w:delText>07</w:delText>
              </w:r>
            </w:del>
          </w:p>
        </w:tc>
        <w:tc>
          <w:tcPr>
            <w:tcW w:w="567" w:type="dxa"/>
            <w:shd w:val="clear" w:color="auto" w:fill="FFFFFF"/>
            <w:tcMar>
              <w:top w:w="0" w:type="dxa"/>
              <w:left w:w="0" w:type="dxa"/>
              <w:bottom w:w="0" w:type="dxa"/>
              <w:right w:w="0" w:type="dxa"/>
            </w:tcMar>
          </w:tcPr>
          <w:p w14:paraId="2BFDDFBE" w14:textId="3C1679A7" w:rsidR="00061E3B" w:rsidRPr="00A80F22" w:rsidDel="00CB1E99" w:rsidRDefault="00061E3B" w:rsidP="00B05573">
            <w:pPr>
              <w:spacing w:before="40" w:after="40"/>
              <w:ind w:left="100" w:right="100"/>
              <w:rPr>
                <w:del w:id="650" w:author="Thea Lucille Knowles" w:date="2021-03-18T20:25:00Z"/>
                <w:sz w:val="15"/>
                <w:szCs w:val="15"/>
              </w:rPr>
            </w:pPr>
            <w:del w:id="651" w:author="Thea Lucille Knowles" w:date="2021-03-18T20:25:00Z">
              <w:r w:rsidRPr="00A80F22" w:rsidDel="00CB1E99">
                <w:rPr>
                  <w:rFonts w:ascii="Arial" w:eastAsia="Arial" w:hAnsi="Arial" w:cs="Arial"/>
                  <w:color w:val="111111"/>
                  <w:sz w:val="15"/>
                  <w:szCs w:val="15"/>
                </w:rPr>
                <w:delText>f</w:delText>
              </w:r>
            </w:del>
          </w:p>
        </w:tc>
        <w:tc>
          <w:tcPr>
            <w:tcW w:w="567" w:type="dxa"/>
            <w:shd w:val="clear" w:color="auto" w:fill="FFFFFF"/>
            <w:tcMar>
              <w:top w:w="0" w:type="dxa"/>
              <w:left w:w="0" w:type="dxa"/>
              <w:bottom w:w="0" w:type="dxa"/>
              <w:right w:w="0" w:type="dxa"/>
            </w:tcMar>
          </w:tcPr>
          <w:p w14:paraId="457D47ED" w14:textId="22DD70BF" w:rsidR="00061E3B" w:rsidRPr="00A80F22" w:rsidDel="00CB1E99" w:rsidRDefault="00061E3B" w:rsidP="00B05573">
            <w:pPr>
              <w:spacing w:before="40" w:after="40"/>
              <w:ind w:left="100" w:right="100"/>
              <w:rPr>
                <w:del w:id="652" w:author="Thea Lucille Knowles" w:date="2021-03-18T20:25:00Z"/>
                <w:sz w:val="15"/>
                <w:szCs w:val="15"/>
              </w:rPr>
            </w:pPr>
            <w:del w:id="653" w:author="Thea Lucille Knowles" w:date="2021-03-18T20:25:00Z">
              <w:r w:rsidRPr="00A80F22" w:rsidDel="00CB1E99">
                <w:rPr>
                  <w:rFonts w:ascii="Arial" w:eastAsia="Arial" w:hAnsi="Arial" w:cs="Arial"/>
                  <w:color w:val="111111"/>
                  <w:sz w:val="15"/>
                  <w:szCs w:val="15"/>
                </w:rPr>
                <w:delText>69</w:delText>
              </w:r>
            </w:del>
          </w:p>
        </w:tc>
        <w:tc>
          <w:tcPr>
            <w:tcW w:w="708" w:type="dxa"/>
            <w:gridSpan w:val="2"/>
            <w:shd w:val="clear" w:color="auto" w:fill="FFFFFF"/>
            <w:tcMar>
              <w:top w:w="0" w:type="dxa"/>
              <w:left w:w="0" w:type="dxa"/>
              <w:bottom w:w="0" w:type="dxa"/>
              <w:right w:w="0" w:type="dxa"/>
            </w:tcMar>
          </w:tcPr>
          <w:p w14:paraId="723D2902" w14:textId="08EF12AF" w:rsidR="00061E3B" w:rsidRPr="00A80F22" w:rsidDel="00CB1E99" w:rsidRDefault="00061E3B" w:rsidP="00B05573">
            <w:pPr>
              <w:spacing w:before="40" w:after="40"/>
              <w:ind w:left="100" w:right="100"/>
              <w:rPr>
                <w:del w:id="654" w:author="Thea Lucille Knowles" w:date="2021-03-18T20:25:00Z"/>
                <w:sz w:val="15"/>
                <w:szCs w:val="15"/>
              </w:rPr>
            </w:pPr>
            <w:del w:id="655" w:author="Thea Lucille Knowles" w:date="2021-03-18T20:25:00Z">
              <w:r w:rsidRPr="00A80F22" w:rsidDel="00CB1E99">
                <w:rPr>
                  <w:rFonts w:ascii="Arial" w:eastAsia="Arial" w:hAnsi="Arial" w:cs="Arial"/>
                  <w:color w:val="111111"/>
                  <w:sz w:val="15"/>
                  <w:szCs w:val="15"/>
                </w:rPr>
                <w:delText>25</w:delText>
              </w:r>
            </w:del>
          </w:p>
        </w:tc>
        <w:tc>
          <w:tcPr>
            <w:tcW w:w="993" w:type="dxa"/>
            <w:shd w:val="clear" w:color="auto" w:fill="FFFFFF"/>
            <w:tcMar>
              <w:top w:w="0" w:type="dxa"/>
              <w:left w:w="0" w:type="dxa"/>
              <w:bottom w:w="0" w:type="dxa"/>
              <w:right w:w="0" w:type="dxa"/>
            </w:tcMar>
          </w:tcPr>
          <w:p w14:paraId="2F5B30BB" w14:textId="2F60566A" w:rsidR="00061E3B" w:rsidRPr="00A80F22" w:rsidDel="00CB1E99" w:rsidRDefault="00061E3B" w:rsidP="00B05573">
            <w:pPr>
              <w:spacing w:before="40" w:after="40"/>
              <w:ind w:left="100" w:right="100"/>
              <w:rPr>
                <w:del w:id="656" w:author="Thea Lucille Knowles" w:date="2021-03-18T20:25:00Z"/>
                <w:sz w:val="15"/>
                <w:szCs w:val="15"/>
              </w:rPr>
            </w:pPr>
            <w:del w:id="657" w:author="Thea Lucille Knowles" w:date="2021-03-18T20:25:00Z">
              <w:r w:rsidRPr="00A80F22" w:rsidDel="00CB1E99">
                <w:rPr>
                  <w:rFonts w:ascii="Arial" w:eastAsia="Arial" w:hAnsi="Arial" w:cs="Arial"/>
                  <w:color w:val="111111"/>
                  <w:sz w:val="15"/>
                  <w:szCs w:val="15"/>
                </w:rPr>
                <w:delText>16</w:delText>
              </w:r>
            </w:del>
          </w:p>
        </w:tc>
        <w:tc>
          <w:tcPr>
            <w:tcW w:w="850" w:type="dxa"/>
            <w:shd w:val="clear" w:color="auto" w:fill="FFFFFF"/>
            <w:tcMar>
              <w:top w:w="0" w:type="dxa"/>
              <w:left w:w="0" w:type="dxa"/>
              <w:bottom w:w="0" w:type="dxa"/>
              <w:right w:w="0" w:type="dxa"/>
            </w:tcMar>
          </w:tcPr>
          <w:p w14:paraId="58694B47" w14:textId="3534F2C3" w:rsidR="00061E3B" w:rsidRPr="00A80F22" w:rsidDel="00CB1E99" w:rsidRDefault="00061E3B" w:rsidP="00B05573">
            <w:pPr>
              <w:spacing w:before="40" w:after="40"/>
              <w:ind w:left="100" w:right="100"/>
              <w:rPr>
                <w:del w:id="658" w:author="Thea Lucille Knowles" w:date="2021-03-18T20:25:00Z"/>
                <w:sz w:val="15"/>
                <w:szCs w:val="15"/>
              </w:rPr>
            </w:pPr>
            <w:del w:id="659" w:author="Thea Lucille Knowles" w:date="2021-03-18T20:25:00Z">
              <w:r w:rsidRPr="00A80F22" w:rsidDel="00CB1E99">
                <w:rPr>
                  <w:rFonts w:ascii="Arial" w:eastAsia="Arial" w:hAnsi="Arial" w:cs="Arial"/>
                  <w:color w:val="111111"/>
                  <w:sz w:val="15"/>
                  <w:szCs w:val="15"/>
                </w:rPr>
                <w:delText>3</w:delText>
              </w:r>
            </w:del>
          </w:p>
        </w:tc>
        <w:tc>
          <w:tcPr>
            <w:tcW w:w="1134" w:type="dxa"/>
            <w:shd w:val="clear" w:color="auto" w:fill="FFFFFF"/>
            <w:tcMar>
              <w:top w:w="0" w:type="dxa"/>
              <w:left w:w="0" w:type="dxa"/>
              <w:bottom w:w="0" w:type="dxa"/>
              <w:right w:w="0" w:type="dxa"/>
            </w:tcMar>
          </w:tcPr>
          <w:p w14:paraId="5A79B85C" w14:textId="232F32B2" w:rsidR="00061E3B" w:rsidRPr="00A80F22" w:rsidDel="00CB1E99" w:rsidRDefault="00061E3B" w:rsidP="00B05573">
            <w:pPr>
              <w:spacing w:before="40" w:after="40"/>
              <w:ind w:left="100" w:right="100"/>
              <w:rPr>
                <w:del w:id="660" w:author="Thea Lucille Knowles" w:date="2021-03-18T20:25:00Z"/>
                <w:sz w:val="15"/>
                <w:szCs w:val="15"/>
              </w:rPr>
            </w:pPr>
            <w:del w:id="661" w:author="Thea Lucille Knowles" w:date="2021-03-18T20:25:00Z">
              <w:r w:rsidRPr="00A80F22" w:rsidDel="00CB1E99">
                <w:rPr>
                  <w:rFonts w:ascii="Arial" w:eastAsia="Arial" w:hAnsi="Arial" w:cs="Arial"/>
                  <w:color w:val="111111"/>
                  <w:sz w:val="15"/>
                  <w:szCs w:val="15"/>
                </w:rPr>
                <w:delText>Levodopa</w:delText>
              </w:r>
            </w:del>
          </w:p>
        </w:tc>
        <w:tc>
          <w:tcPr>
            <w:tcW w:w="992" w:type="dxa"/>
            <w:shd w:val="clear" w:color="auto" w:fill="FFFFFF"/>
          </w:tcPr>
          <w:p w14:paraId="0AA28BE6" w14:textId="196CB82A" w:rsidR="00061E3B" w:rsidRPr="00A80F22" w:rsidDel="00CB1E99" w:rsidRDefault="00061E3B" w:rsidP="00B05573">
            <w:pPr>
              <w:spacing w:before="40" w:after="40"/>
              <w:ind w:left="100" w:right="100"/>
              <w:rPr>
                <w:del w:id="662" w:author="Thea Lucille Knowles" w:date="2021-03-18T20:25:00Z"/>
                <w:rFonts w:ascii="Arial" w:eastAsia="Arial" w:hAnsi="Arial" w:cs="Arial"/>
                <w:color w:val="111111"/>
                <w:sz w:val="15"/>
                <w:szCs w:val="15"/>
              </w:rPr>
            </w:pPr>
            <w:del w:id="663" w:author="Thea Lucille Knowles" w:date="2021-03-18T20:25:00Z">
              <w:r w:rsidRPr="00A80F22" w:rsidDel="00CB1E99">
                <w:rPr>
                  <w:rFonts w:ascii="Arial" w:eastAsia="Arial" w:hAnsi="Arial" w:cs="Arial"/>
                  <w:color w:val="111111"/>
                  <w:sz w:val="15"/>
                  <w:szCs w:val="15"/>
                </w:rPr>
                <w:delText>550</w:delText>
              </w:r>
            </w:del>
          </w:p>
        </w:tc>
        <w:tc>
          <w:tcPr>
            <w:tcW w:w="2403" w:type="dxa"/>
            <w:shd w:val="clear" w:color="auto" w:fill="FFFFFF"/>
            <w:tcMar>
              <w:top w:w="0" w:type="dxa"/>
              <w:left w:w="0" w:type="dxa"/>
              <w:bottom w:w="0" w:type="dxa"/>
              <w:right w:w="0" w:type="dxa"/>
            </w:tcMar>
          </w:tcPr>
          <w:p w14:paraId="18DDAE4E" w14:textId="447F0167" w:rsidR="00061E3B" w:rsidRPr="00A80F22" w:rsidDel="00CB1E99" w:rsidRDefault="00061E3B" w:rsidP="00B05573">
            <w:pPr>
              <w:spacing w:before="40" w:after="40"/>
              <w:ind w:left="100" w:right="100"/>
              <w:rPr>
                <w:del w:id="664" w:author="Thea Lucille Knowles" w:date="2021-03-18T20:25:00Z"/>
                <w:sz w:val="15"/>
                <w:szCs w:val="15"/>
              </w:rPr>
            </w:pPr>
            <w:del w:id="665" w:author="Thea Lucille Knowles" w:date="2021-03-18T20:25:00Z">
              <w:r w:rsidRPr="00A80F22" w:rsidDel="00CB1E99">
                <w:rPr>
                  <w:rFonts w:ascii="Arial" w:eastAsia="Arial" w:hAnsi="Arial" w:cs="Arial"/>
                  <w:color w:val="111111"/>
                  <w:sz w:val="15"/>
                  <w:szCs w:val="15"/>
                </w:rPr>
                <w:delText>moderate hypophonia, strained-strangled voice, audible inspiration, voice breaks</w:delText>
              </w:r>
            </w:del>
          </w:p>
        </w:tc>
      </w:tr>
      <w:tr w:rsidR="00061E3B" w:rsidRPr="00A80F22" w:rsidDel="00CB1E99" w14:paraId="4767D997" w14:textId="72BDAA99" w:rsidTr="00061E3B">
        <w:trPr>
          <w:cantSplit/>
          <w:jc w:val="center"/>
          <w:del w:id="666" w:author="Thea Lucille Knowles" w:date="2021-03-18T20:25:00Z"/>
        </w:trPr>
        <w:tc>
          <w:tcPr>
            <w:tcW w:w="426" w:type="dxa"/>
            <w:shd w:val="clear" w:color="auto" w:fill="FFFFFF"/>
            <w:tcMar>
              <w:top w:w="0" w:type="dxa"/>
              <w:left w:w="0" w:type="dxa"/>
              <w:bottom w:w="0" w:type="dxa"/>
              <w:right w:w="0" w:type="dxa"/>
            </w:tcMar>
          </w:tcPr>
          <w:p w14:paraId="140C88ED" w14:textId="0F36ECB0" w:rsidR="00061E3B" w:rsidRPr="00A80F22" w:rsidDel="00CB1E99" w:rsidRDefault="00061E3B" w:rsidP="00B05573">
            <w:pPr>
              <w:spacing w:before="40" w:after="40"/>
              <w:ind w:left="100" w:right="100"/>
              <w:rPr>
                <w:del w:id="667" w:author="Thea Lucille Knowles" w:date="2021-03-18T20:25:00Z"/>
                <w:sz w:val="15"/>
                <w:szCs w:val="15"/>
              </w:rPr>
            </w:pPr>
            <w:del w:id="668" w:author="Thea Lucille Knowles" w:date="2021-03-18T20:25:00Z">
              <w:r w:rsidRPr="00A80F22" w:rsidDel="00CB1E99">
                <w:rPr>
                  <w:rFonts w:ascii="Arial" w:eastAsia="Arial" w:hAnsi="Arial" w:cs="Arial"/>
                  <w:color w:val="111111"/>
                  <w:sz w:val="15"/>
                  <w:szCs w:val="15"/>
                </w:rPr>
                <w:delText>08</w:delText>
              </w:r>
            </w:del>
          </w:p>
        </w:tc>
        <w:tc>
          <w:tcPr>
            <w:tcW w:w="567" w:type="dxa"/>
            <w:shd w:val="clear" w:color="auto" w:fill="FFFFFF"/>
            <w:tcMar>
              <w:top w:w="0" w:type="dxa"/>
              <w:left w:w="0" w:type="dxa"/>
              <w:bottom w:w="0" w:type="dxa"/>
              <w:right w:w="0" w:type="dxa"/>
            </w:tcMar>
          </w:tcPr>
          <w:p w14:paraId="3FEDA950" w14:textId="58A119FD" w:rsidR="00061E3B" w:rsidRPr="00A80F22" w:rsidDel="00CB1E99" w:rsidRDefault="00061E3B" w:rsidP="00B05573">
            <w:pPr>
              <w:spacing w:before="40" w:after="40"/>
              <w:ind w:left="100" w:right="100"/>
              <w:rPr>
                <w:del w:id="669" w:author="Thea Lucille Knowles" w:date="2021-03-18T20:25:00Z"/>
                <w:sz w:val="15"/>
                <w:szCs w:val="15"/>
              </w:rPr>
            </w:pPr>
            <w:del w:id="670"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1B854B44" w14:textId="32AC0D5B" w:rsidR="00061E3B" w:rsidRPr="00A80F22" w:rsidDel="00CB1E99" w:rsidRDefault="00061E3B" w:rsidP="00B05573">
            <w:pPr>
              <w:spacing w:before="40" w:after="40"/>
              <w:ind w:left="100" w:right="100"/>
              <w:rPr>
                <w:del w:id="671" w:author="Thea Lucille Knowles" w:date="2021-03-18T20:25:00Z"/>
                <w:sz w:val="15"/>
                <w:szCs w:val="15"/>
              </w:rPr>
            </w:pPr>
            <w:del w:id="672" w:author="Thea Lucille Knowles" w:date="2021-03-18T20:25:00Z">
              <w:r w:rsidRPr="00A80F22" w:rsidDel="00CB1E99">
                <w:rPr>
                  <w:rFonts w:ascii="Arial" w:eastAsia="Arial" w:hAnsi="Arial" w:cs="Arial"/>
                  <w:color w:val="111111"/>
                  <w:sz w:val="15"/>
                  <w:szCs w:val="15"/>
                </w:rPr>
                <w:delText>66</w:delText>
              </w:r>
            </w:del>
          </w:p>
        </w:tc>
        <w:tc>
          <w:tcPr>
            <w:tcW w:w="708" w:type="dxa"/>
            <w:gridSpan w:val="2"/>
            <w:shd w:val="clear" w:color="auto" w:fill="FFFFFF"/>
            <w:tcMar>
              <w:top w:w="0" w:type="dxa"/>
              <w:left w:w="0" w:type="dxa"/>
              <w:bottom w:w="0" w:type="dxa"/>
              <w:right w:w="0" w:type="dxa"/>
            </w:tcMar>
          </w:tcPr>
          <w:p w14:paraId="63A52413" w14:textId="5FB27A98" w:rsidR="00061E3B" w:rsidRPr="00A80F22" w:rsidDel="00CB1E99" w:rsidRDefault="00061E3B" w:rsidP="00B05573">
            <w:pPr>
              <w:spacing w:before="40" w:after="40"/>
              <w:ind w:left="100" w:right="100"/>
              <w:rPr>
                <w:del w:id="673" w:author="Thea Lucille Knowles" w:date="2021-03-18T20:25:00Z"/>
                <w:sz w:val="15"/>
                <w:szCs w:val="15"/>
              </w:rPr>
            </w:pPr>
            <w:del w:id="674"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5165EBD5" w14:textId="2F0BCD42" w:rsidR="00061E3B" w:rsidRPr="00A80F22" w:rsidDel="00CB1E99" w:rsidRDefault="00061E3B" w:rsidP="00B05573">
            <w:pPr>
              <w:spacing w:before="40" w:after="40"/>
              <w:ind w:left="100" w:right="100"/>
              <w:rPr>
                <w:del w:id="675" w:author="Thea Lucille Knowles" w:date="2021-03-18T20:25:00Z"/>
                <w:sz w:val="15"/>
                <w:szCs w:val="15"/>
              </w:rPr>
            </w:pPr>
            <w:del w:id="676" w:author="Thea Lucille Knowles" w:date="2021-03-18T20:25:00Z">
              <w:r w:rsidRPr="00A80F22" w:rsidDel="00CB1E99">
                <w:rPr>
                  <w:rFonts w:ascii="Arial" w:eastAsia="Arial" w:hAnsi="Arial" w:cs="Arial"/>
                  <w:color w:val="111111"/>
                  <w:sz w:val="15"/>
                  <w:szCs w:val="15"/>
                </w:rPr>
                <w:delText>14</w:delText>
              </w:r>
            </w:del>
          </w:p>
        </w:tc>
        <w:tc>
          <w:tcPr>
            <w:tcW w:w="850" w:type="dxa"/>
            <w:shd w:val="clear" w:color="auto" w:fill="FFFFFF"/>
            <w:tcMar>
              <w:top w:w="0" w:type="dxa"/>
              <w:left w:w="0" w:type="dxa"/>
              <w:bottom w:w="0" w:type="dxa"/>
              <w:right w:w="0" w:type="dxa"/>
            </w:tcMar>
          </w:tcPr>
          <w:p w14:paraId="4E1518AE" w14:textId="6BE603EC" w:rsidR="00061E3B" w:rsidRPr="00A80F22" w:rsidDel="00CB1E99" w:rsidRDefault="00061E3B" w:rsidP="00B05573">
            <w:pPr>
              <w:spacing w:before="40" w:after="40"/>
              <w:ind w:left="100" w:right="100"/>
              <w:rPr>
                <w:del w:id="677" w:author="Thea Lucille Knowles" w:date="2021-03-18T20:25:00Z"/>
                <w:sz w:val="15"/>
                <w:szCs w:val="15"/>
              </w:rPr>
            </w:pPr>
            <w:del w:id="678" w:author="Thea Lucille Knowles" w:date="2021-03-18T20:25:00Z">
              <w:r w:rsidRPr="00A80F22" w:rsidDel="00CB1E99">
                <w:rPr>
                  <w:rFonts w:ascii="Arial" w:eastAsia="Arial" w:hAnsi="Arial" w:cs="Arial"/>
                  <w:color w:val="111111"/>
                  <w:sz w:val="15"/>
                  <w:szCs w:val="15"/>
                </w:rPr>
                <w:delText>6</w:delText>
              </w:r>
            </w:del>
          </w:p>
        </w:tc>
        <w:tc>
          <w:tcPr>
            <w:tcW w:w="1134" w:type="dxa"/>
            <w:shd w:val="clear" w:color="auto" w:fill="FFFFFF"/>
            <w:tcMar>
              <w:top w:w="0" w:type="dxa"/>
              <w:left w:w="0" w:type="dxa"/>
              <w:bottom w:w="0" w:type="dxa"/>
              <w:right w:w="0" w:type="dxa"/>
            </w:tcMar>
          </w:tcPr>
          <w:p w14:paraId="1A609DEF" w14:textId="6DECF21B" w:rsidR="00061E3B" w:rsidRPr="00A80F22" w:rsidDel="00CB1E99" w:rsidRDefault="00061E3B" w:rsidP="00B05573">
            <w:pPr>
              <w:spacing w:before="40" w:after="40"/>
              <w:ind w:left="100" w:right="100"/>
              <w:rPr>
                <w:del w:id="679" w:author="Thea Lucille Knowles" w:date="2021-03-18T20:25:00Z"/>
                <w:sz w:val="15"/>
                <w:szCs w:val="15"/>
              </w:rPr>
            </w:pPr>
            <w:del w:id="680" w:author="Thea Lucille Knowles" w:date="2021-03-18T20:25:00Z">
              <w:r w:rsidRPr="00A80F22" w:rsidDel="00CB1E99">
                <w:rPr>
                  <w:rFonts w:ascii="Arial" w:eastAsia="Arial" w:hAnsi="Arial" w:cs="Arial"/>
                  <w:color w:val="111111"/>
                  <w:sz w:val="15"/>
                  <w:szCs w:val="15"/>
                </w:rPr>
                <w:delText>Levodopa</w:delText>
              </w:r>
            </w:del>
          </w:p>
        </w:tc>
        <w:tc>
          <w:tcPr>
            <w:tcW w:w="992" w:type="dxa"/>
            <w:shd w:val="clear" w:color="auto" w:fill="FFFFFF"/>
          </w:tcPr>
          <w:p w14:paraId="0797A1AF" w14:textId="40ACC603" w:rsidR="00061E3B" w:rsidRPr="00A80F22" w:rsidDel="00CB1E99" w:rsidRDefault="00061E3B" w:rsidP="00B05573">
            <w:pPr>
              <w:spacing w:before="40" w:after="40"/>
              <w:ind w:left="100" w:right="100"/>
              <w:rPr>
                <w:del w:id="681" w:author="Thea Lucille Knowles" w:date="2021-03-18T20:25:00Z"/>
                <w:rFonts w:ascii="Arial" w:eastAsia="Arial" w:hAnsi="Arial" w:cs="Arial"/>
                <w:color w:val="111111"/>
                <w:sz w:val="15"/>
                <w:szCs w:val="15"/>
              </w:rPr>
            </w:pPr>
            <w:del w:id="682" w:author="Thea Lucille Knowles" w:date="2021-03-18T20:25:00Z">
              <w:r w:rsidRPr="00A80F22" w:rsidDel="00CB1E99">
                <w:rPr>
                  <w:rFonts w:ascii="Arial" w:eastAsia="Arial" w:hAnsi="Arial" w:cs="Arial"/>
                  <w:color w:val="111111"/>
                  <w:sz w:val="15"/>
                  <w:szCs w:val="15"/>
                </w:rPr>
                <w:delText>NA</w:delText>
              </w:r>
            </w:del>
          </w:p>
        </w:tc>
        <w:tc>
          <w:tcPr>
            <w:tcW w:w="2403" w:type="dxa"/>
            <w:shd w:val="clear" w:color="auto" w:fill="FFFFFF"/>
            <w:tcMar>
              <w:top w:w="0" w:type="dxa"/>
              <w:left w:w="0" w:type="dxa"/>
              <w:bottom w:w="0" w:type="dxa"/>
              <w:right w:w="0" w:type="dxa"/>
            </w:tcMar>
          </w:tcPr>
          <w:p w14:paraId="5F227177" w14:textId="196FD7FC" w:rsidR="00061E3B" w:rsidRPr="00A80F22" w:rsidDel="00CB1E99" w:rsidRDefault="00061E3B" w:rsidP="00B05573">
            <w:pPr>
              <w:spacing w:before="40" w:after="40"/>
              <w:ind w:left="100" w:right="100"/>
              <w:rPr>
                <w:del w:id="683" w:author="Thea Lucille Knowles" w:date="2021-03-18T20:25:00Z"/>
                <w:sz w:val="15"/>
                <w:szCs w:val="15"/>
              </w:rPr>
            </w:pPr>
            <w:del w:id="684" w:author="Thea Lucille Knowles" w:date="2021-03-18T20:25:00Z">
              <w:r w:rsidRPr="00A80F22" w:rsidDel="00CB1E99">
                <w:rPr>
                  <w:rFonts w:ascii="Arial" w:eastAsia="Arial" w:hAnsi="Arial" w:cs="Arial"/>
                  <w:color w:val="111111"/>
                  <w:sz w:val="15"/>
                  <w:szCs w:val="15"/>
                </w:rPr>
                <w:delText>mild hypophonia, strained-strangled voice, pitch breaks, imprecise consonants</w:delText>
              </w:r>
            </w:del>
          </w:p>
        </w:tc>
      </w:tr>
      <w:tr w:rsidR="00061E3B" w:rsidRPr="00A80F22" w:rsidDel="00CB1E99" w14:paraId="34C19774" w14:textId="68629239" w:rsidTr="00061E3B">
        <w:trPr>
          <w:cantSplit/>
          <w:jc w:val="center"/>
          <w:del w:id="685" w:author="Thea Lucille Knowles" w:date="2021-03-18T20:25:00Z"/>
        </w:trPr>
        <w:tc>
          <w:tcPr>
            <w:tcW w:w="426" w:type="dxa"/>
            <w:shd w:val="clear" w:color="auto" w:fill="FFFFFF"/>
            <w:tcMar>
              <w:top w:w="0" w:type="dxa"/>
              <w:left w:w="0" w:type="dxa"/>
              <w:bottom w:w="0" w:type="dxa"/>
              <w:right w:w="0" w:type="dxa"/>
            </w:tcMar>
          </w:tcPr>
          <w:p w14:paraId="76135D41" w14:textId="3C2C4DDF" w:rsidR="00061E3B" w:rsidRPr="00A80F22" w:rsidDel="00CB1E99" w:rsidRDefault="00061E3B" w:rsidP="00B05573">
            <w:pPr>
              <w:spacing w:before="40" w:after="40"/>
              <w:ind w:left="100" w:right="100"/>
              <w:rPr>
                <w:del w:id="686" w:author="Thea Lucille Knowles" w:date="2021-03-18T20:25:00Z"/>
                <w:sz w:val="15"/>
                <w:szCs w:val="15"/>
              </w:rPr>
            </w:pPr>
            <w:del w:id="687" w:author="Thea Lucille Knowles" w:date="2021-03-18T20:25:00Z">
              <w:r w:rsidRPr="00A80F22" w:rsidDel="00CB1E99">
                <w:rPr>
                  <w:rFonts w:ascii="Arial" w:eastAsia="Arial" w:hAnsi="Arial" w:cs="Arial"/>
                  <w:color w:val="111111"/>
                  <w:sz w:val="15"/>
                  <w:szCs w:val="15"/>
                </w:rPr>
                <w:delText>09</w:delText>
              </w:r>
            </w:del>
          </w:p>
        </w:tc>
        <w:tc>
          <w:tcPr>
            <w:tcW w:w="567" w:type="dxa"/>
            <w:shd w:val="clear" w:color="auto" w:fill="FFFFFF"/>
            <w:tcMar>
              <w:top w:w="0" w:type="dxa"/>
              <w:left w:w="0" w:type="dxa"/>
              <w:bottom w:w="0" w:type="dxa"/>
              <w:right w:w="0" w:type="dxa"/>
            </w:tcMar>
          </w:tcPr>
          <w:p w14:paraId="5FED79ED" w14:textId="413C9447" w:rsidR="00061E3B" w:rsidRPr="00A80F22" w:rsidDel="00CB1E99" w:rsidRDefault="00061E3B" w:rsidP="00B05573">
            <w:pPr>
              <w:spacing w:before="40" w:after="40"/>
              <w:ind w:left="100" w:right="100"/>
              <w:rPr>
                <w:del w:id="688" w:author="Thea Lucille Knowles" w:date="2021-03-18T20:25:00Z"/>
                <w:sz w:val="15"/>
                <w:szCs w:val="15"/>
              </w:rPr>
            </w:pPr>
            <w:del w:id="689"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346B67EB" w14:textId="4F3D5C6F" w:rsidR="00061E3B" w:rsidRPr="00A80F22" w:rsidDel="00CB1E99" w:rsidRDefault="00061E3B" w:rsidP="00B05573">
            <w:pPr>
              <w:spacing w:before="40" w:after="40"/>
              <w:ind w:left="100" w:right="100"/>
              <w:rPr>
                <w:del w:id="690" w:author="Thea Lucille Knowles" w:date="2021-03-18T20:25:00Z"/>
                <w:sz w:val="15"/>
                <w:szCs w:val="15"/>
              </w:rPr>
            </w:pPr>
            <w:del w:id="691" w:author="Thea Lucille Knowles" w:date="2021-03-18T20:25:00Z">
              <w:r w:rsidRPr="00A80F22" w:rsidDel="00CB1E99">
                <w:rPr>
                  <w:rFonts w:ascii="Arial" w:eastAsia="Arial" w:hAnsi="Arial" w:cs="Arial"/>
                  <w:color w:val="111111"/>
                  <w:sz w:val="15"/>
                  <w:szCs w:val="15"/>
                </w:rPr>
                <w:delText>55</w:delText>
              </w:r>
            </w:del>
          </w:p>
        </w:tc>
        <w:tc>
          <w:tcPr>
            <w:tcW w:w="708" w:type="dxa"/>
            <w:gridSpan w:val="2"/>
            <w:shd w:val="clear" w:color="auto" w:fill="FFFFFF"/>
            <w:tcMar>
              <w:top w:w="0" w:type="dxa"/>
              <w:left w:w="0" w:type="dxa"/>
              <w:bottom w:w="0" w:type="dxa"/>
              <w:right w:w="0" w:type="dxa"/>
            </w:tcMar>
          </w:tcPr>
          <w:p w14:paraId="177E6EA7" w14:textId="7E24DB19" w:rsidR="00061E3B" w:rsidRPr="00A80F22" w:rsidDel="00CB1E99" w:rsidRDefault="00061E3B" w:rsidP="00B05573">
            <w:pPr>
              <w:spacing w:before="40" w:after="40"/>
              <w:ind w:left="100" w:right="100"/>
              <w:rPr>
                <w:del w:id="692" w:author="Thea Lucille Knowles" w:date="2021-03-18T20:25:00Z"/>
                <w:sz w:val="15"/>
                <w:szCs w:val="15"/>
              </w:rPr>
            </w:pPr>
            <w:del w:id="693"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6867ACB2" w14:textId="1123718C" w:rsidR="00061E3B" w:rsidRPr="00A80F22" w:rsidDel="00CB1E99" w:rsidRDefault="00061E3B" w:rsidP="00B05573">
            <w:pPr>
              <w:spacing w:before="40" w:after="40"/>
              <w:ind w:left="100" w:right="100"/>
              <w:rPr>
                <w:del w:id="694" w:author="Thea Lucille Knowles" w:date="2021-03-18T20:25:00Z"/>
                <w:sz w:val="15"/>
                <w:szCs w:val="15"/>
              </w:rPr>
            </w:pPr>
            <w:del w:id="695" w:author="Thea Lucille Knowles" w:date="2021-03-18T20:25:00Z">
              <w:r w:rsidRPr="00A80F22" w:rsidDel="00CB1E99">
                <w:rPr>
                  <w:rFonts w:ascii="Arial" w:eastAsia="Arial" w:hAnsi="Arial" w:cs="Arial"/>
                  <w:color w:val="111111"/>
                  <w:sz w:val="15"/>
                  <w:szCs w:val="15"/>
                </w:rPr>
                <w:delText>8</w:delText>
              </w:r>
            </w:del>
          </w:p>
        </w:tc>
        <w:tc>
          <w:tcPr>
            <w:tcW w:w="850" w:type="dxa"/>
            <w:shd w:val="clear" w:color="auto" w:fill="FFFFFF"/>
            <w:tcMar>
              <w:top w:w="0" w:type="dxa"/>
              <w:left w:w="0" w:type="dxa"/>
              <w:bottom w:w="0" w:type="dxa"/>
              <w:right w:w="0" w:type="dxa"/>
            </w:tcMar>
          </w:tcPr>
          <w:p w14:paraId="6C59130F" w14:textId="63D24AC4" w:rsidR="00061E3B" w:rsidRPr="00A80F22" w:rsidDel="00CB1E99" w:rsidRDefault="00061E3B" w:rsidP="00B05573">
            <w:pPr>
              <w:spacing w:before="40" w:after="40"/>
              <w:ind w:left="100" w:right="100"/>
              <w:rPr>
                <w:del w:id="696" w:author="Thea Lucille Knowles" w:date="2021-03-18T20:25:00Z"/>
                <w:sz w:val="15"/>
                <w:szCs w:val="15"/>
              </w:rPr>
            </w:pPr>
            <w:del w:id="697" w:author="Thea Lucille Knowles" w:date="2021-03-18T20:25:00Z">
              <w:r w:rsidRPr="00A80F22" w:rsidDel="00CB1E99">
                <w:rPr>
                  <w:rFonts w:ascii="Arial" w:eastAsia="Arial" w:hAnsi="Arial" w:cs="Arial"/>
                  <w:color w:val="111111"/>
                  <w:sz w:val="15"/>
                  <w:szCs w:val="15"/>
                </w:rPr>
                <w:delText>1</w:delText>
              </w:r>
            </w:del>
          </w:p>
        </w:tc>
        <w:tc>
          <w:tcPr>
            <w:tcW w:w="1134" w:type="dxa"/>
            <w:shd w:val="clear" w:color="auto" w:fill="FFFFFF"/>
            <w:tcMar>
              <w:top w:w="0" w:type="dxa"/>
              <w:left w:w="0" w:type="dxa"/>
              <w:bottom w:w="0" w:type="dxa"/>
              <w:right w:w="0" w:type="dxa"/>
            </w:tcMar>
          </w:tcPr>
          <w:p w14:paraId="303D23F5" w14:textId="18847989" w:rsidR="00061E3B" w:rsidRPr="00A80F22" w:rsidDel="00CB1E99" w:rsidRDefault="00061E3B" w:rsidP="00B05573">
            <w:pPr>
              <w:spacing w:before="40" w:after="40"/>
              <w:ind w:left="100" w:right="100"/>
              <w:rPr>
                <w:del w:id="698" w:author="Thea Lucille Knowles" w:date="2021-03-18T20:25:00Z"/>
                <w:sz w:val="15"/>
                <w:szCs w:val="15"/>
              </w:rPr>
            </w:pPr>
            <w:del w:id="699" w:author="Thea Lucille Knowles" w:date="2021-03-18T20:25:00Z">
              <w:r w:rsidRPr="00A80F22" w:rsidDel="00CB1E99">
                <w:rPr>
                  <w:rFonts w:ascii="Arial" w:eastAsia="Arial" w:hAnsi="Arial" w:cs="Arial"/>
                  <w:color w:val="111111"/>
                  <w:sz w:val="15"/>
                  <w:szCs w:val="15"/>
                </w:rPr>
                <w:delText>Levodopa</w:delText>
              </w:r>
            </w:del>
          </w:p>
        </w:tc>
        <w:tc>
          <w:tcPr>
            <w:tcW w:w="992" w:type="dxa"/>
            <w:shd w:val="clear" w:color="auto" w:fill="FFFFFF"/>
          </w:tcPr>
          <w:p w14:paraId="34992B12" w14:textId="3C1FB195" w:rsidR="00061E3B" w:rsidRPr="00A80F22" w:rsidDel="00CB1E99" w:rsidRDefault="00061E3B" w:rsidP="00B05573">
            <w:pPr>
              <w:spacing w:before="40" w:after="40"/>
              <w:ind w:left="100" w:right="100"/>
              <w:rPr>
                <w:del w:id="700" w:author="Thea Lucille Knowles" w:date="2021-03-18T20:25:00Z"/>
                <w:rFonts w:ascii="Arial" w:eastAsia="Arial" w:hAnsi="Arial" w:cs="Arial"/>
                <w:color w:val="111111"/>
                <w:sz w:val="15"/>
                <w:szCs w:val="15"/>
              </w:rPr>
            </w:pPr>
            <w:del w:id="701" w:author="Thea Lucille Knowles" w:date="2021-03-18T20:25:00Z">
              <w:r w:rsidRPr="00A80F22" w:rsidDel="00CB1E99">
                <w:rPr>
                  <w:rFonts w:ascii="Arial" w:eastAsia="Arial" w:hAnsi="Arial" w:cs="Arial"/>
                  <w:color w:val="111111"/>
                  <w:sz w:val="15"/>
                  <w:szCs w:val="15"/>
                </w:rPr>
                <w:delText>500</w:delText>
              </w:r>
            </w:del>
          </w:p>
        </w:tc>
        <w:tc>
          <w:tcPr>
            <w:tcW w:w="2403" w:type="dxa"/>
            <w:shd w:val="clear" w:color="auto" w:fill="FFFFFF"/>
            <w:tcMar>
              <w:top w:w="0" w:type="dxa"/>
              <w:left w:w="0" w:type="dxa"/>
              <w:bottom w:w="0" w:type="dxa"/>
              <w:right w:w="0" w:type="dxa"/>
            </w:tcMar>
          </w:tcPr>
          <w:p w14:paraId="73162CCD" w14:textId="56E34889" w:rsidR="00061E3B" w:rsidRPr="00A80F22" w:rsidDel="00CB1E99" w:rsidRDefault="00061E3B" w:rsidP="00B05573">
            <w:pPr>
              <w:spacing w:before="40" w:after="40"/>
              <w:ind w:left="100" w:right="100"/>
              <w:rPr>
                <w:del w:id="702" w:author="Thea Lucille Knowles" w:date="2021-03-18T20:25:00Z"/>
                <w:sz w:val="15"/>
                <w:szCs w:val="15"/>
              </w:rPr>
            </w:pPr>
            <w:del w:id="703" w:author="Thea Lucille Knowles" w:date="2021-03-18T20:25:00Z">
              <w:r w:rsidRPr="00A80F22" w:rsidDel="00CB1E99">
                <w:rPr>
                  <w:rFonts w:ascii="Arial" w:eastAsia="Arial" w:hAnsi="Arial" w:cs="Arial"/>
                  <w:color w:val="111111"/>
                  <w:sz w:val="15"/>
                  <w:szCs w:val="15"/>
                </w:rPr>
                <w:delText>imprecise consonants, hoarse voice, short rushes, fast rate</w:delText>
              </w:r>
            </w:del>
          </w:p>
        </w:tc>
      </w:tr>
      <w:tr w:rsidR="00061E3B" w:rsidRPr="00A80F22" w:rsidDel="00CB1E99" w14:paraId="4765FA89" w14:textId="5A1BC199" w:rsidTr="00061E3B">
        <w:trPr>
          <w:cantSplit/>
          <w:jc w:val="center"/>
          <w:del w:id="704" w:author="Thea Lucille Knowles" w:date="2021-03-18T20:25:00Z"/>
        </w:trPr>
        <w:tc>
          <w:tcPr>
            <w:tcW w:w="426" w:type="dxa"/>
            <w:shd w:val="clear" w:color="auto" w:fill="FFFFFF"/>
            <w:tcMar>
              <w:top w:w="0" w:type="dxa"/>
              <w:left w:w="0" w:type="dxa"/>
              <w:bottom w:w="0" w:type="dxa"/>
              <w:right w:w="0" w:type="dxa"/>
            </w:tcMar>
          </w:tcPr>
          <w:p w14:paraId="01DC1509" w14:textId="4BD055C9" w:rsidR="00061E3B" w:rsidRPr="00A80F22" w:rsidDel="00CB1E99" w:rsidRDefault="00061E3B" w:rsidP="00B05573">
            <w:pPr>
              <w:spacing w:before="40" w:after="40"/>
              <w:ind w:left="100" w:right="100"/>
              <w:rPr>
                <w:del w:id="705" w:author="Thea Lucille Knowles" w:date="2021-03-18T20:25:00Z"/>
                <w:sz w:val="15"/>
                <w:szCs w:val="15"/>
              </w:rPr>
            </w:pPr>
            <w:del w:id="706" w:author="Thea Lucille Knowles" w:date="2021-03-18T20:25:00Z">
              <w:r w:rsidRPr="00A80F22" w:rsidDel="00CB1E99">
                <w:rPr>
                  <w:rFonts w:ascii="Arial" w:eastAsia="Arial" w:hAnsi="Arial" w:cs="Arial"/>
                  <w:color w:val="111111"/>
                  <w:sz w:val="15"/>
                  <w:szCs w:val="15"/>
                </w:rPr>
                <w:delText>10</w:delText>
              </w:r>
            </w:del>
          </w:p>
        </w:tc>
        <w:tc>
          <w:tcPr>
            <w:tcW w:w="567" w:type="dxa"/>
            <w:shd w:val="clear" w:color="auto" w:fill="FFFFFF"/>
            <w:tcMar>
              <w:top w:w="0" w:type="dxa"/>
              <w:left w:w="0" w:type="dxa"/>
              <w:bottom w:w="0" w:type="dxa"/>
              <w:right w:w="0" w:type="dxa"/>
            </w:tcMar>
          </w:tcPr>
          <w:p w14:paraId="731FB037" w14:textId="19E52A7F" w:rsidR="00061E3B" w:rsidRPr="00A80F22" w:rsidDel="00CB1E99" w:rsidRDefault="00061E3B" w:rsidP="00B05573">
            <w:pPr>
              <w:spacing w:before="40" w:after="40"/>
              <w:ind w:left="100" w:right="100"/>
              <w:rPr>
                <w:del w:id="707" w:author="Thea Lucille Knowles" w:date="2021-03-18T20:25:00Z"/>
                <w:sz w:val="15"/>
                <w:szCs w:val="15"/>
              </w:rPr>
            </w:pPr>
            <w:del w:id="708"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21B825CC" w14:textId="059F8A3F" w:rsidR="00061E3B" w:rsidRPr="00A80F22" w:rsidDel="00CB1E99" w:rsidRDefault="00061E3B" w:rsidP="00B05573">
            <w:pPr>
              <w:spacing w:before="40" w:after="40"/>
              <w:ind w:left="100" w:right="100"/>
              <w:rPr>
                <w:del w:id="709" w:author="Thea Lucille Knowles" w:date="2021-03-18T20:25:00Z"/>
                <w:sz w:val="15"/>
                <w:szCs w:val="15"/>
              </w:rPr>
            </w:pPr>
            <w:del w:id="710" w:author="Thea Lucille Knowles" w:date="2021-03-18T20:25:00Z">
              <w:r w:rsidRPr="00A80F22" w:rsidDel="00CB1E99">
                <w:rPr>
                  <w:rFonts w:ascii="Arial" w:eastAsia="Arial" w:hAnsi="Arial" w:cs="Arial"/>
                  <w:color w:val="111111"/>
                  <w:sz w:val="15"/>
                  <w:szCs w:val="15"/>
                </w:rPr>
                <w:delText>66</w:delText>
              </w:r>
            </w:del>
          </w:p>
        </w:tc>
        <w:tc>
          <w:tcPr>
            <w:tcW w:w="708" w:type="dxa"/>
            <w:gridSpan w:val="2"/>
            <w:shd w:val="clear" w:color="auto" w:fill="FFFFFF"/>
            <w:tcMar>
              <w:top w:w="0" w:type="dxa"/>
              <w:left w:w="0" w:type="dxa"/>
              <w:bottom w:w="0" w:type="dxa"/>
              <w:right w:w="0" w:type="dxa"/>
            </w:tcMar>
          </w:tcPr>
          <w:p w14:paraId="308EB83C" w14:textId="65162A48" w:rsidR="00061E3B" w:rsidRPr="00A80F22" w:rsidDel="00CB1E99" w:rsidRDefault="00061E3B" w:rsidP="00B05573">
            <w:pPr>
              <w:spacing w:before="40" w:after="40"/>
              <w:ind w:left="100" w:right="100"/>
              <w:rPr>
                <w:del w:id="711" w:author="Thea Lucille Knowles" w:date="2021-03-18T20:25:00Z"/>
                <w:sz w:val="15"/>
                <w:szCs w:val="15"/>
              </w:rPr>
            </w:pPr>
            <w:del w:id="712" w:author="Thea Lucille Knowles" w:date="2021-03-18T20:25:00Z">
              <w:r w:rsidRPr="00A80F22" w:rsidDel="00CB1E99">
                <w:rPr>
                  <w:rFonts w:ascii="Arial" w:eastAsia="Arial" w:hAnsi="Arial" w:cs="Arial"/>
                  <w:color w:val="111111"/>
                  <w:sz w:val="15"/>
                  <w:szCs w:val="15"/>
                </w:rPr>
                <w:delText>23</w:delText>
              </w:r>
            </w:del>
          </w:p>
        </w:tc>
        <w:tc>
          <w:tcPr>
            <w:tcW w:w="993" w:type="dxa"/>
            <w:shd w:val="clear" w:color="auto" w:fill="FFFFFF"/>
            <w:tcMar>
              <w:top w:w="0" w:type="dxa"/>
              <w:left w:w="0" w:type="dxa"/>
              <w:bottom w:w="0" w:type="dxa"/>
              <w:right w:w="0" w:type="dxa"/>
            </w:tcMar>
          </w:tcPr>
          <w:p w14:paraId="6E3EA751" w14:textId="0A5DCB88" w:rsidR="00061E3B" w:rsidRPr="00A80F22" w:rsidDel="00CB1E99" w:rsidRDefault="00061E3B" w:rsidP="00B05573">
            <w:pPr>
              <w:spacing w:before="40" w:after="40"/>
              <w:ind w:left="100" w:right="100"/>
              <w:rPr>
                <w:del w:id="713" w:author="Thea Lucille Knowles" w:date="2021-03-18T20:25:00Z"/>
                <w:sz w:val="15"/>
                <w:szCs w:val="15"/>
              </w:rPr>
            </w:pPr>
            <w:del w:id="714" w:author="Thea Lucille Knowles" w:date="2021-03-18T20:25:00Z">
              <w:r w:rsidRPr="00A80F22" w:rsidDel="00CB1E99">
                <w:rPr>
                  <w:rFonts w:ascii="Arial" w:eastAsia="Arial" w:hAnsi="Arial" w:cs="Arial"/>
                  <w:color w:val="111111"/>
                  <w:sz w:val="15"/>
                  <w:szCs w:val="15"/>
                </w:rPr>
                <w:delText>4</w:delText>
              </w:r>
            </w:del>
          </w:p>
        </w:tc>
        <w:tc>
          <w:tcPr>
            <w:tcW w:w="850" w:type="dxa"/>
            <w:shd w:val="clear" w:color="auto" w:fill="FFFFFF"/>
            <w:tcMar>
              <w:top w:w="0" w:type="dxa"/>
              <w:left w:w="0" w:type="dxa"/>
              <w:bottom w:w="0" w:type="dxa"/>
              <w:right w:w="0" w:type="dxa"/>
            </w:tcMar>
          </w:tcPr>
          <w:p w14:paraId="74A5C03D" w14:textId="3674D95C" w:rsidR="00061E3B" w:rsidRPr="00A80F22" w:rsidDel="00CB1E99" w:rsidRDefault="00061E3B" w:rsidP="00B05573">
            <w:pPr>
              <w:spacing w:before="40" w:after="40"/>
              <w:ind w:left="100" w:right="100"/>
              <w:rPr>
                <w:del w:id="715" w:author="Thea Lucille Knowles" w:date="2021-03-18T20:25:00Z"/>
                <w:sz w:val="15"/>
                <w:szCs w:val="15"/>
              </w:rPr>
            </w:pPr>
            <w:del w:id="716" w:author="Thea Lucille Knowles" w:date="2021-03-18T20:25:00Z">
              <w:r w:rsidRPr="00A80F22" w:rsidDel="00CB1E99">
                <w:rPr>
                  <w:rFonts w:ascii="Arial" w:eastAsia="Arial" w:hAnsi="Arial" w:cs="Arial"/>
                  <w:color w:val="111111"/>
                  <w:sz w:val="15"/>
                  <w:szCs w:val="15"/>
                </w:rPr>
                <w:delText>3</w:delText>
              </w:r>
            </w:del>
          </w:p>
        </w:tc>
        <w:tc>
          <w:tcPr>
            <w:tcW w:w="1134" w:type="dxa"/>
            <w:shd w:val="clear" w:color="auto" w:fill="FFFFFF"/>
            <w:tcMar>
              <w:top w:w="0" w:type="dxa"/>
              <w:left w:w="0" w:type="dxa"/>
              <w:bottom w:w="0" w:type="dxa"/>
              <w:right w:w="0" w:type="dxa"/>
            </w:tcMar>
          </w:tcPr>
          <w:p w14:paraId="15CCE112" w14:textId="55B2AAF5" w:rsidR="00061E3B" w:rsidRPr="00A80F22" w:rsidDel="00CB1E99" w:rsidRDefault="00061E3B" w:rsidP="00B05573">
            <w:pPr>
              <w:spacing w:before="40" w:after="40"/>
              <w:ind w:left="100" w:right="100"/>
              <w:rPr>
                <w:del w:id="717" w:author="Thea Lucille Knowles" w:date="2021-03-18T20:25:00Z"/>
                <w:sz w:val="15"/>
                <w:szCs w:val="15"/>
              </w:rPr>
            </w:pPr>
            <w:del w:id="718" w:author="Thea Lucille Knowles" w:date="2021-03-18T20:25:00Z">
              <w:r w:rsidRPr="00A80F22" w:rsidDel="00CB1E99">
                <w:rPr>
                  <w:rFonts w:ascii="Arial" w:eastAsia="Arial" w:hAnsi="Arial" w:cs="Arial"/>
                  <w:color w:val="111111"/>
                  <w:sz w:val="15"/>
                  <w:szCs w:val="15"/>
                </w:rPr>
                <w:delText>Levodopa</w:delText>
              </w:r>
            </w:del>
          </w:p>
        </w:tc>
        <w:tc>
          <w:tcPr>
            <w:tcW w:w="992" w:type="dxa"/>
            <w:shd w:val="clear" w:color="auto" w:fill="FFFFFF"/>
          </w:tcPr>
          <w:p w14:paraId="6FE31B38" w14:textId="6109DB1A" w:rsidR="00061E3B" w:rsidRPr="00A80F22" w:rsidDel="00CB1E99" w:rsidRDefault="00061E3B" w:rsidP="00B05573">
            <w:pPr>
              <w:spacing w:before="40" w:after="40"/>
              <w:ind w:left="100" w:right="100"/>
              <w:rPr>
                <w:del w:id="719" w:author="Thea Lucille Knowles" w:date="2021-03-18T20:25:00Z"/>
                <w:rFonts w:ascii="Arial" w:eastAsia="Arial" w:hAnsi="Arial" w:cs="Arial"/>
                <w:color w:val="111111"/>
                <w:sz w:val="15"/>
                <w:szCs w:val="15"/>
              </w:rPr>
            </w:pPr>
            <w:del w:id="720" w:author="Thea Lucille Knowles" w:date="2021-03-18T20:25:00Z">
              <w:r w:rsidRPr="00A80F22" w:rsidDel="00CB1E99">
                <w:rPr>
                  <w:rFonts w:ascii="Arial" w:eastAsia="Arial" w:hAnsi="Arial" w:cs="Arial"/>
                  <w:color w:val="111111"/>
                  <w:sz w:val="15"/>
                  <w:szCs w:val="15"/>
                </w:rPr>
                <w:delText>150</w:delText>
              </w:r>
            </w:del>
          </w:p>
        </w:tc>
        <w:tc>
          <w:tcPr>
            <w:tcW w:w="2403" w:type="dxa"/>
            <w:shd w:val="clear" w:color="auto" w:fill="FFFFFF"/>
            <w:tcMar>
              <w:top w:w="0" w:type="dxa"/>
              <w:left w:w="0" w:type="dxa"/>
              <w:bottom w:w="0" w:type="dxa"/>
              <w:right w:w="0" w:type="dxa"/>
            </w:tcMar>
          </w:tcPr>
          <w:p w14:paraId="76982F92" w14:textId="4A23CA7C" w:rsidR="00061E3B" w:rsidRPr="00A80F22" w:rsidDel="00CB1E99" w:rsidRDefault="00061E3B" w:rsidP="00B05573">
            <w:pPr>
              <w:spacing w:before="40" w:after="40"/>
              <w:ind w:left="100" w:right="100"/>
              <w:rPr>
                <w:del w:id="721" w:author="Thea Lucille Knowles" w:date="2021-03-18T20:25:00Z"/>
                <w:sz w:val="15"/>
                <w:szCs w:val="15"/>
              </w:rPr>
            </w:pPr>
            <w:del w:id="722" w:author="Thea Lucille Knowles" w:date="2021-03-18T20:25:00Z">
              <w:r w:rsidRPr="00A80F22" w:rsidDel="00CB1E99">
                <w:rPr>
                  <w:rFonts w:ascii="Arial" w:eastAsia="Arial" w:hAnsi="Arial" w:cs="Arial"/>
                  <w:color w:val="111111"/>
                  <w:sz w:val="15"/>
                  <w:szCs w:val="15"/>
                </w:rPr>
                <w:delText>high pitch, hypernasality, imprecise consonants, short rushes</w:delText>
              </w:r>
            </w:del>
          </w:p>
        </w:tc>
      </w:tr>
      <w:tr w:rsidR="00061E3B" w:rsidRPr="00A80F22" w:rsidDel="00CB1E99" w14:paraId="3216BD26" w14:textId="7B31DA32" w:rsidTr="00061E3B">
        <w:trPr>
          <w:cantSplit/>
          <w:jc w:val="center"/>
          <w:del w:id="723" w:author="Thea Lucille Knowles" w:date="2021-03-18T20:25:00Z"/>
        </w:trPr>
        <w:tc>
          <w:tcPr>
            <w:tcW w:w="426" w:type="dxa"/>
            <w:shd w:val="clear" w:color="auto" w:fill="FFFFFF"/>
            <w:tcMar>
              <w:top w:w="0" w:type="dxa"/>
              <w:left w:w="0" w:type="dxa"/>
              <w:bottom w:w="0" w:type="dxa"/>
              <w:right w:w="0" w:type="dxa"/>
            </w:tcMar>
          </w:tcPr>
          <w:p w14:paraId="2E493569" w14:textId="0723C46A" w:rsidR="00061E3B" w:rsidRPr="00A80F22" w:rsidDel="00CB1E99" w:rsidRDefault="00061E3B" w:rsidP="00B05573">
            <w:pPr>
              <w:spacing w:before="40" w:after="40"/>
              <w:ind w:left="100" w:right="100"/>
              <w:rPr>
                <w:del w:id="724" w:author="Thea Lucille Knowles" w:date="2021-03-18T20:25:00Z"/>
                <w:sz w:val="15"/>
                <w:szCs w:val="15"/>
              </w:rPr>
            </w:pPr>
            <w:del w:id="725" w:author="Thea Lucille Knowles" w:date="2021-03-18T20:25:00Z">
              <w:r w:rsidRPr="00A80F22" w:rsidDel="00CB1E99">
                <w:rPr>
                  <w:rFonts w:ascii="Arial" w:eastAsia="Arial" w:hAnsi="Arial" w:cs="Arial"/>
                  <w:color w:val="111111"/>
                  <w:sz w:val="15"/>
                  <w:szCs w:val="15"/>
                </w:rPr>
                <w:delText>11</w:delText>
              </w:r>
            </w:del>
          </w:p>
        </w:tc>
        <w:tc>
          <w:tcPr>
            <w:tcW w:w="567" w:type="dxa"/>
            <w:shd w:val="clear" w:color="auto" w:fill="FFFFFF"/>
            <w:tcMar>
              <w:top w:w="0" w:type="dxa"/>
              <w:left w:w="0" w:type="dxa"/>
              <w:bottom w:w="0" w:type="dxa"/>
              <w:right w:w="0" w:type="dxa"/>
            </w:tcMar>
          </w:tcPr>
          <w:p w14:paraId="4992B63D" w14:textId="6FCC6D9D" w:rsidR="00061E3B" w:rsidRPr="00A80F22" w:rsidDel="00CB1E99" w:rsidRDefault="00061E3B" w:rsidP="00B05573">
            <w:pPr>
              <w:spacing w:before="40" w:after="40"/>
              <w:ind w:left="100" w:right="100"/>
              <w:rPr>
                <w:del w:id="726" w:author="Thea Lucille Knowles" w:date="2021-03-18T20:25:00Z"/>
                <w:sz w:val="15"/>
                <w:szCs w:val="15"/>
              </w:rPr>
            </w:pPr>
            <w:del w:id="727"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1C662BBD" w14:textId="6AF5261C" w:rsidR="00061E3B" w:rsidRPr="00A80F22" w:rsidDel="00CB1E99" w:rsidRDefault="00061E3B" w:rsidP="00B05573">
            <w:pPr>
              <w:spacing w:before="40" w:after="40"/>
              <w:ind w:left="100" w:right="100"/>
              <w:rPr>
                <w:del w:id="728" w:author="Thea Lucille Knowles" w:date="2021-03-18T20:25:00Z"/>
                <w:sz w:val="15"/>
                <w:szCs w:val="15"/>
              </w:rPr>
            </w:pPr>
            <w:del w:id="729" w:author="Thea Lucille Knowles" w:date="2021-03-18T20:25:00Z">
              <w:r w:rsidRPr="00A80F22" w:rsidDel="00CB1E99">
                <w:rPr>
                  <w:rFonts w:ascii="Arial" w:eastAsia="Arial" w:hAnsi="Arial" w:cs="Arial"/>
                  <w:color w:val="111111"/>
                  <w:sz w:val="15"/>
                  <w:szCs w:val="15"/>
                </w:rPr>
                <w:delText>60</w:delText>
              </w:r>
            </w:del>
          </w:p>
        </w:tc>
        <w:tc>
          <w:tcPr>
            <w:tcW w:w="708" w:type="dxa"/>
            <w:gridSpan w:val="2"/>
            <w:shd w:val="clear" w:color="auto" w:fill="FFFFFF"/>
            <w:tcMar>
              <w:top w:w="0" w:type="dxa"/>
              <w:left w:w="0" w:type="dxa"/>
              <w:bottom w:w="0" w:type="dxa"/>
              <w:right w:w="0" w:type="dxa"/>
            </w:tcMar>
          </w:tcPr>
          <w:p w14:paraId="16A8A284" w14:textId="4A83CBC5" w:rsidR="00061E3B" w:rsidRPr="00A80F22" w:rsidDel="00CB1E99" w:rsidRDefault="00061E3B" w:rsidP="00B05573">
            <w:pPr>
              <w:spacing w:before="40" w:after="40"/>
              <w:ind w:left="100" w:right="100"/>
              <w:rPr>
                <w:del w:id="730" w:author="Thea Lucille Knowles" w:date="2021-03-18T20:25:00Z"/>
                <w:sz w:val="15"/>
                <w:szCs w:val="15"/>
              </w:rPr>
            </w:pPr>
            <w:del w:id="731" w:author="Thea Lucille Knowles" w:date="2021-03-18T20:25:00Z">
              <w:r w:rsidRPr="00A80F22" w:rsidDel="00CB1E99">
                <w:rPr>
                  <w:rFonts w:ascii="Arial" w:eastAsia="Arial" w:hAnsi="Arial" w:cs="Arial"/>
                  <w:color w:val="111111"/>
                  <w:sz w:val="15"/>
                  <w:szCs w:val="15"/>
                </w:rPr>
                <w:delText>25</w:delText>
              </w:r>
            </w:del>
          </w:p>
        </w:tc>
        <w:tc>
          <w:tcPr>
            <w:tcW w:w="993" w:type="dxa"/>
            <w:shd w:val="clear" w:color="auto" w:fill="FFFFFF"/>
            <w:tcMar>
              <w:top w:w="0" w:type="dxa"/>
              <w:left w:w="0" w:type="dxa"/>
              <w:bottom w:w="0" w:type="dxa"/>
              <w:right w:w="0" w:type="dxa"/>
            </w:tcMar>
          </w:tcPr>
          <w:p w14:paraId="5E6F65E9" w14:textId="062276E6" w:rsidR="00061E3B" w:rsidRPr="00A80F22" w:rsidDel="00CB1E99" w:rsidRDefault="00061E3B" w:rsidP="00B05573">
            <w:pPr>
              <w:spacing w:before="40" w:after="40"/>
              <w:ind w:left="100" w:right="100"/>
              <w:rPr>
                <w:del w:id="732" w:author="Thea Lucille Knowles" w:date="2021-03-18T20:25:00Z"/>
                <w:sz w:val="15"/>
                <w:szCs w:val="15"/>
              </w:rPr>
            </w:pPr>
            <w:del w:id="733" w:author="Thea Lucille Knowles" w:date="2021-03-18T20:25:00Z">
              <w:r w:rsidRPr="00A80F22" w:rsidDel="00CB1E99">
                <w:rPr>
                  <w:rFonts w:ascii="Arial" w:eastAsia="Arial" w:hAnsi="Arial" w:cs="Arial"/>
                  <w:color w:val="111111"/>
                  <w:sz w:val="15"/>
                  <w:szCs w:val="15"/>
                </w:rPr>
                <w:delText>12</w:delText>
              </w:r>
            </w:del>
          </w:p>
        </w:tc>
        <w:tc>
          <w:tcPr>
            <w:tcW w:w="850" w:type="dxa"/>
            <w:shd w:val="clear" w:color="auto" w:fill="FFFFFF"/>
            <w:tcMar>
              <w:top w:w="0" w:type="dxa"/>
              <w:left w:w="0" w:type="dxa"/>
              <w:bottom w:w="0" w:type="dxa"/>
              <w:right w:w="0" w:type="dxa"/>
            </w:tcMar>
          </w:tcPr>
          <w:p w14:paraId="72A5922E" w14:textId="46C534D4" w:rsidR="00061E3B" w:rsidRPr="00A80F22" w:rsidDel="00CB1E99" w:rsidRDefault="00061E3B" w:rsidP="00B05573">
            <w:pPr>
              <w:spacing w:before="40" w:after="40"/>
              <w:ind w:left="100" w:right="100"/>
              <w:rPr>
                <w:del w:id="734" w:author="Thea Lucille Knowles" w:date="2021-03-18T20:25:00Z"/>
                <w:sz w:val="15"/>
                <w:szCs w:val="15"/>
              </w:rPr>
            </w:pPr>
            <w:del w:id="735" w:author="Thea Lucille Knowles" w:date="2021-03-18T20:25:00Z">
              <w:r w:rsidRPr="00A80F22" w:rsidDel="00CB1E99">
                <w:rPr>
                  <w:rFonts w:ascii="Arial" w:eastAsia="Arial" w:hAnsi="Arial" w:cs="Arial"/>
                  <w:color w:val="111111"/>
                  <w:sz w:val="15"/>
                  <w:szCs w:val="15"/>
                </w:rPr>
                <w:delText>4</w:delText>
              </w:r>
            </w:del>
          </w:p>
        </w:tc>
        <w:tc>
          <w:tcPr>
            <w:tcW w:w="1134" w:type="dxa"/>
            <w:shd w:val="clear" w:color="auto" w:fill="FFFFFF"/>
            <w:tcMar>
              <w:top w:w="0" w:type="dxa"/>
              <w:left w:w="0" w:type="dxa"/>
              <w:bottom w:w="0" w:type="dxa"/>
              <w:right w:w="0" w:type="dxa"/>
            </w:tcMar>
          </w:tcPr>
          <w:p w14:paraId="54E5D630" w14:textId="0FFF46FD" w:rsidR="00061E3B" w:rsidRPr="00A80F22" w:rsidDel="00CB1E99" w:rsidRDefault="00061E3B" w:rsidP="00B05573">
            <w:pPr>
              <w:spacing w:before="40" w:after="40"/>
              <w:ind w:left="100" w:right="100"/>
              <w:rPr>
                <w:del w:id="736" w:author="Thea Lucille Knowles" w:date="2021-03-18T20:25:00Z"/>
                <w:sz w:val="15"/>
                <w:szCs w:val="15"/>
              </w:rPr>
            </w:pPr>
            <w:del w:id="737" w:author="Thea Lucille Knowles" w:date="2021-03-18T20:25:00Z">
              <w:r w:rsidRPr="00A80F22" w:rsidDel="00CB1E99">
                <w:rPr>
                  <w:rFonts w:ascii="Arial" w:eastAsia="Arial" w:hAnsi="Arial" w:cs="Arial"/>
                  <w:color w:val="111111"/>
                  <w:sz w:val="15"/>
                  <w:szCs w:val="15"/>
                </w:rPr>
                <w:delText>Levodopa, Ropinirole</w:delText>
              </w:r>
            </w:del>
          </w:p>
        </w:tc>
        <w:tc>
          <w:tcPr>
            <w:tcW w:w="992" w:type="dxa"/>
            <w:shd w:val="clear" w:color="auto" w:fill="FFFFFF"/>
          </w:tcPr>
          <w:p w14:paraId="1056C36F" w14:textId="42D9C4C1" w:rsidR="00061E3B" w:rsidRPr="00A80F22" w:rsidDel="00CB1E99" w:rsidRDefault="00061E3B" w:rsidP="00B05573">
            <w:pPr>
              <w:spacing w:before="40" w:after="40"/>
              <w:ind w:left="100" w:right="100"/>
              <w:rPr>
                <w:del w:id="738" w:author="Thea Lucille Knowles" w:date="2021-03-18T20:25:00Z"/>
                <w:rFonts w:ascii="Arial" w:eastAsia="Arial" w:hAnsi="Arial" w:cs="Arial"/>
                <w:color w:val="111111"/>
                <w:sz w:val="15"/>
                <w:szCs w:val="15"/>
              </w:rPr>
            </w:pPr>
            <w:del w:id="739" w:author="Thea Lucille Knowles" w:date="2021-03-18T20:25:00Z">
              <w:r w:rsidRPr="00A80F22" w:rsidDel="00CB1E99">
                <w:rPr>
                  <w:rFonts w:ascii="Arial" w:eastAsia="Arial" w:hAnsi="Arial" w:cs="Arial"/>
                  <w:color w:val="111111"/>
                  <w:sz w:val="15"/>
                  <w:szCs w:val="15"/>
                </w:rPr>
                <w:delText>NA</w:delText>
              </w:r>
            </w:del>
          </w:p>
        </w:tc>
        <w:tc>
          <w:tcPr>
            <w:tcW w:w="2403" w:type="dxa"/>
            <w:shd w:val="clear" w:color="auto" w:fill="FFFFFF"/>
            <w:tcMar>
              <w:top w:w="0" w:type="dxa"/>
              <w:left w:w="0" w:type="dxa"/>
              <w:bottom w:w="0" w:type="dxa"/>
              <w:right w:w="0" w:type="dxa"/>
            </w:tcMar>
          </w:tcPr>
          <w:p w14:paraId="6B94448D" w14:textId="2A64E1A9" w:rsidR="00061E3B" w:rsidRPr="00A80F22" w:rsidDel="00CB1E99" w:rsidRDefault="00061E3B" w:rsidP="00B05573">
            <w:pPr>
              <w:spacing w:before="40" w:after="40"/>
              <w:ind w:left="100" w:right="100"/>
              <w:rPr>
                <w:del w:id="740" w:author="Thea Lucille Knowles" w:date="2021-03-18T20:25:00Z"/>
                <w:sz w:val="15"/>
                <w:szCs w:val="15"/>
              </w:rPr>
            </w:pPr>
            <w:del w:id="741" w:author="Thea Lucille Knowles" w:date="2021-03-18T20:25:00Z">
              <w:r w:rsidRPr="00A80F22" w:rsidDel="00CB1E99">
                <w:rPr>
                  <w:rFonts w:ascii="Arial" w:eastAsia="Arial" w:hAnsi="Arial" w:cs="Arial"/>
                  <w:color w:val="111111"/>
                  <w:sz w:val="15"/>
                  <w:szCs w:val="15"/>
                </w:rPr>
                <w:delText>harsh, breathy voice, imprecise consonants, audible inspirations</w:delText>
              </w:r>
            </w:del>
          </w:p>
        </w:tc>
      </w:tr>
      <w:tr w:rsidR="00061E3B" w:rsidRPr="00A80F22" w:rsidDel="00CB1E99" w14:paraId="45CF4966" w14:textId="2759AF9C" w:rsidTr="00061E3B">
        <w:trPr>
          <w:cantSplit/>
          <w:jc w:val="center"/>
          <w:del w:id="742" w:author="Thea Lucille Knowles" w:date="2021-03-18T20:25:00Z"/>
        </w:trPr>
        <w:tc>
          <w:tcPr>
            <w:tcW w:w="426" w:type="dxa"/>
            <w:shd w:val="clear" w:color="auto" w:fill="FFFFFF"/>
            <w:tcMar>
              <w:top w:w="0" w:type="dxa"/>
              <w:left w:w="0" w:type="dxa"/>
              <w:bottom w:w="0" w:type="dxa"/>
              <w:right w:w="0" w:type="dxa"/>
            </w:tcMar>
          </w:tcPr>
          <w:p w14:paraId="2D63323F" w14:textId="29DB3D62" w:rsidR="00061E3B" w:rsidRPr="00A80F22" w:rsidDel="00CB1E99" w:rsidRDefault="00061E3B" w:rsidP="00B05573">
            <w:pPr>
              <w:spacing w:before="40" w:after="40"/>
              <w:ind w:left="100" w:right="100"/>
              <w:rPr>
                <w:del w:id="743" w:author="Thea Lucille Knowles" w:date="2021-03-18T20:25:00Z"/>
                <w:sz w:val="15"/>
                <w:szCs w:val="15"/>
              </w:rPr>
            </w:pPr>
            <w:del w:id="744" w:author="Thea Lucille Knowles" w:date="2021-03-18T20:25:00Z">
              <w:r w:rsidRPr="00A80F22" w:rsidDel="00CB1E99">
                <w:rPr>
                  <w:rFonts w:ascii="Arial" w:eastAsia="Arial" w:hAnsi="Arial" w:cs="Arial"/>
                  <w:color w:val="111111"/>
                  <w:sz w:val="15"/>
                  <w:szCs w:val="15"/>
                </w:rPr>
                <w:delText>12</w:delText>
              </w:r>
            </w:del>
          </w:p>
        </w:tc>
        <w:tc>
          <w:tcPr>
            <w:tcW w:w="567" w:type="dxa"/>
            <w:shd w:val="clear" w:color="auto" w:fill="FFFFFF"/>
            <w:tcMar>
              <w:top w:w="0" w:type="dxa"/>
              <w:left w:w="0" w:type="dxa"/>
              <w:bottom w:w="0" w:type="dxa"/>
              <w:right w:w="0" w:type="dxa"/>
            </w:tcMar>
          </w:tcPr>
          <w:p w14:paraId="518B73C0" w14:textId="445EA4B8" w:rsidR="00061E3B" w:rsidRPr="00A80F22" w:rsidDel="00CB1E99" w:rsidRDefault="00061E3B" w:rsidP="00B05573">
            <w:pPr>
              <w:spacing w:before="40" w:after="40"/>
              <w:ind w:left="100" w:right="100"/>
              <w:rPr>
                <w:del w:id="745" w:author="Thea Lucille Knowles" w:date="2021-03-18T20:25:00Z"/>
                <w:sz w:val="15"/>
                <w:szCs w:val="15"/>
              </w:rPr>
            </w:pPr>
            <w:del w:id="746" w:author="Thea Lucille Knowles" w:date="2021-03-18T20:25:00Z">
              <w:r w:rsidRPr="00A80F22" w:rsidDel="00CB1E99">
                <w:rPr>
                  <w:rFonts w:ascii="Arial" w:eastAsia="Arial" w:hAnsi="Arial" w:cs="Arial"/>
                  <w:color w:val="111111"/>
                  <w:sz w:val="15"/>
                  <w:szCs w:val="15"/>
                </w:rPr>
                <w:delText>m</w:delText>
              </w:r>
            </w:del>
          </w:p>
        </w:tc>
        <w:tc>
          <w:tcPr>
            <w:tcW w:w="567" w:type="dxa"/>
            <w:shd w:val="clear" w:color="auto" w:fill="FFFFFF"/>
            <w:tcMar>
              <w:top w:w="0" w:type="dxa"/>
              <w:left w:w="0" w:type="dxa"/>
              <w:bottom w:w="0" w:type="dxa"/>
              <w:right w:w="0" w:type="dxa"/>
            </w:tcMar>
          </w:tcPr>
          <w:p w14:paraId="6DE476EC" w14:textId="5FD7070D" w:rsidR="00061E3B" w:rsidRPr="00A80F22" w:rsidDel="00CB1E99" w:rsidRDefault="00061E3B" w:rsidP="00B05573">
            <w:pPr>
              <w:spacing w:before="40" w:after="40"/>
              <w:ind w:left="100" w:right="100"/>
              <w:rPr>
                <w:del w:id="747" w:author="Thea Lucille Knowles" w:date="2021-03-18T20:25:00Z"/>
                <w:sz w:val="15"/>
                <w:szCs w:val="15"/>
              </w:rPr>
            </w:pPr>
            <w:del w:id="748" w:author="Thea Lucille Knowles" w:date="2021-03-18T20:25:00Z">
              <w:r w:rsidRPr="00A80F22" w:rsidDel="00CB1E99">
                <w:rPr>
                  <w:rFonts w:ascii="Arial" w:eastAsia="Arial" w:hAnsi="Arial" w:cs="Arial"/>
                  <w:color w:val="111111"/>
                  <w:sz w:val="15"/>
                  <w:szCs w:val="15"/>
                </w:rPr>
                <w:delText>66</w:delText>
              </w:r>
            </w:del>
          </w:p>
        </w:tc>
        <w:tc>
          <w:tcPr>
            <w:tcW w:w="708" w:type="dxa"/>
            <w:gridSpan w:val="2"/>
            <w:shd w:val="clear" w:color="auto" w:fill="FFFFFF"/>
            <w:tcMar>
              <w:top w:w="0" w:type="dxa"/>
              <w:left w:w="0" w:type="dxa"/>
              <w:bottom w:w="0" w:type="dxa"/>
              <w:right w:w="0" w:type="dxa"/>
            </w:tcMar>
          </w:tcPr>
          <w:p w14:paraId="70B32455" w14:textId="5B487B4B" w:rsidR="00061E3B" w:rsidRPr="00A80F22" w:rsidDel="00CB1E99" w:rsidRDefault="00061E3B" w:rsidP="00B05573">
            <w:pPr>
              <w:spacing w:before="40" w:after="40"/>
              <w:ind w:left="100" w:right="100"/>
              <w:rPr>
                <w:del w:id="749" w:author="Thea Lucille Knowles" w:date="2021-03-18T20:25:00Z"/>
                <w:sz w:val="15"/>
                <w:szCs w:val="15"/>
              </w:rPr>
            </w:pPr>
            <w:del w:id="750" w:author="Thea Lucille Knowles" w:date="2021-03-18T20:25:00Z">
              <w:r w:rsidRPr="00A80F22" w:rsidDel="00CB1E99">
                <w:rPr>
                  <w:rFonts w:ascii="Arial" w:eastAsia="Arial" w:hAnsi="Arial" w:cs="Arial"/>
                  <w:color w:val="111111"/>
                  <w:sz w:val="15"/>
                  <w:szCs w:val="15"/>
                </w:rPr>
                <w:delText>28</w:delText>
              </w:r>
            </w:del>
          </w:p>
        </w:tc>
        <w:tc>
          <w:tcPr>
            <w:tcW w:w="993" w:type="dxa"/>
            <w:shd w:val="clear" w:color="auto" w:fill="FFFFFF"/>
            <w:tcMar>
              <w:top w:w="0" w:type="dxa"/>
              <w:left w:w="0" w:type="dxa"/>
              <w:bottom w:w="0" w:type="dxa"/>
              <w:right w:w="0" w:type="dxa"/>
            </w:tcMar>
          </w:tcPr>
          <w:p w14:paraId="2385C099" w14:textId="7B733A55" w:rsidR="00061E3B" w:rsidRPr="00A80F22" w:rsidDel="00CB1E99" w:rsidRDefault="00061E3B" w:rsidP="00B05573">
            <w:pPr>
              <w:spacing w:before="40" w:after="40"/>
              <w:ind w:left="100" w:right="100"/>
              <w:rPr>
                <w:del w:id="751" w:author="Thea Lucille Knowles" w:date="2021-03-18T20:25:00Z"/>
                <w:sz w:val="15"/>
                <w:szCs w:val="15"/>
              </w:rPr>
            </w:pPr>
            <w:del w:id="752" w:author="Thea Lucille Knowles" w:date="2021-03-18T20:25:00Z">
              <w:r w:rsidRPr="00A80F22" w:rsidDel="00CB1E99">
                <w:rPr>
                  <w:rFonts w:ascii="Arial" w:eastAsia="Arial" w:hAnsi="Arial" w:cs="Arial"/>
                  <w:color w:val="111111"/>
                  <w:sz w:val="15"/>
                  <w:szCs w:val="15"/>
                </w:rPr>
                <w:delText>14</w:delText>
              </w:r>
            </w:del>
          </w:p>
        </w:tc>
        <w:tc>
          <w:tcPr>
            <w:tcW w:w="850" w:type="dxa"/>
            <w:shd w:val="clear" w:color="auto" w:fill="FFFFFF"/>
            <w:tcMar>
              <w:top w:w="0" w:type="dxa"/>
              <w:left w:w="0" w:type="dxa"/>
              <w:bottom w:w="0" w:type="dxa"/>
              <w:right w:w="0" w:type="dxa"/>
            </w:tcMar>
          </w:tcPr>
          <w:p w14:paraId="5D3A80D3" w14:textId="086C4547" w:rsidR="00061E3B" w:rsidRPr="00A80F22" w:rsidDel="00CB1E99" w:rsidRDefault="00061E3B" w:rsidP="00B05573">
            <w:pPr>
              <w:spacing w:before="40" w:after="40"/>
              <w:ind w:left="100" w:right="100"/>
              <w:rPr>
                <w:del w:id="753" w:author="Thea Lucille Knowles" w:date="2021-03-18T20:25:00Z"/>
                <w:sz w:val="15"/>
                <w:szCs w:val="15"/>
              </w:rPr>
            </w:pPr>
            <w:del w:id="754" w:author="Thea Lucille Knowles" w:date="2021-03-18T20:25:00Z">
              <w:r w:rsidRPr="00A80F22" w:rsidDel="00CB1E99">
                <w:rPr>
                  <w:rFonts w:ascii="Arial" w:eastAsia="Arial" w:hAnsi="Arial" w:cs="Arial"/>
                  <w:color w:val="111111"/>
                  <w:sz w:val="15"/>
                  <w:szCs w:val="15"/>
                </w:rPr>
                <w:delText>7</w:delText>
              </w:r>
            </w:del>
          </w:p>
        </w:tc>
        <w:tc>
          <w:tcPr>
            <w:tcW w:w="1134" w:type="dxa"/>
            <w:shd w:val="clear" w:color="auto" w:fill="FFFFFF"/>
            <w:tcMar>
              <w:top w:w="0" w:type="dxa"/>
              <w:left w:w="0" w:type="dxa"/>
              <w:bottom w:w="0" w:type="dxa"/>
              <w:right w:w="0" w:type="dxa"/>
            </w:tcMar>
          </w:tcPr>
          <w:p w14:paraId="286D174A" w14:textId="7362EEB9" w:rsidR="00061E3B" w:rsidRPr="00A80F22" w:rsidDel="00CB1E99" w:rsidRDefault="00061E3B" w:rsidP="00B05573">
            <w:pPr>
              <w:spacing w:before="40" w:after="40"/>
              <w:ind w:left="100" w:right="100"/>
              <w:rPr>
                <w:del w:id="755" w:author="Thea Lucille Knowles" w:date="2021-03-18T20:25:00Z"/>
                <w:sz w:val="15"/>
                <w:szCs w:val="15"/>
              </w:rPr>
            </w:pPr>
            <w:del w:id="756" w:author="Thea Lucille Knowles" w:date="2021-03-18T20:25:00Z">
              <w:r w:rsidRPr="00A80F22" w:rsidDel="00CB1E99">
                <w:rPr>
                  <w:rFonts w:ascii="Arial" w:eastAsia="Arial" w:hAnsi="Arial" w:cs="Arial"/>
                  <w:color w:val="111111"/>
                  <w:sz w:val="15"/>
                  <w:szCs w:val="15"/>
                </w:rPr>
                <w:delText>Levodopa</w:delText>
              </w:r>
            </w:del>
          </w:p>
        </w:tc>
        <w:tc>
          <w:tcPr>
            <w:tcW w:w="992" w:type="dxa"/>
            <w:shd w:val="clear" w:color="auto" w:fill="FFFFFF"/>
          </w:tcPr>
          <w:p w14:paraId="7C23364A" w14:textId="373C9247" w:rsidR="00061E3B" w:rsidRPr="00A80F22" w:rsidDel="00CB1E99" w:rsidRDefault="00061E3B" w:rsidP="00B05573">
            <w:pPr>
              <w:spacing w:before="40" w:after="40"/>
              <w:ind w:left="100" w:right="100"/>
              <w:rPr>
                <w:del w:id="757" w:author="Thea Lucille Knowles" w:date="2021-03-18T20:25:00Z"/>
                <w:rFonts w:ascii="Arial" w:eastAsia="Arial" w:hAnsi="Arial" w:cs="Arial"/>
                <w:color w:val="111111"/>
                <w:sz w:val="15"/>
                <w:szCs w:val="15"/>
              </w:rPr>
            </w:pPr>
            <w:del w:id="758" w:author="Thea Lucille Knowles" w:date="2021-03-18T20:25:00Z">
              <w:r w:rsidRPr="00A80F22" w:rsidDel="00CB1E99">
                <w:rPr>
                  <w:rFonts w:ascii="Arial" w:eastAsia="Arial" w:hAnsi="Arial" w:cs="Arial"/>
                  <w:color w:val="111111"/>
                  <w:sz w:val="15"/>
                  <w:szCs w:val="15"/>
                </w:rPr>
                <w:delText>500</w:delText>
              </w:r>
            </w:del>
          </w:p>
        </w:tc>
        <w:tc>
          <w:tcPr>
            <w:tcW w:w="2403" w:type="dxa"/>
            <w:shd w:val="clear" w:color="auto" w:fill="FFFFFF"/>
            <w:tcMar>
              <w:top w:w="0" w:type="dxa"/>
              <w:left w:w="0" w:type="dxa"/>
              <w:bottom w:w="0" w:type="dxa"/>
              <w:right w:w="0" w:type="dxa"/>
            </w:tcMar>
          </w:tcPr>
          <w:p w14:paraId="6DE6AEDD" w14:textId="70A5E546" w:rsidR="00061E3B" w:rsidRPr="00A80F22" w:rsidDel="00CB1E99" w:rsidRDefault="00061E3B" w:rsidP="00B05573">
            <w:pPr>
              <w:spacing w:before="40" w:after="40"/>
              <w:ind w:left="100" w:right="100"/>
              <w:rPr>
                <w:del w:id="759" w:author="Thea Lucille Knowles" w:date="2021-03-18T20:25:00Z"/>
                <w:sz w:val="15"/>
                <w:szCs w:val="15"/>
              </w:rPr>
            </w:pPr>
            <w:del w:id="760" w:author="Thea Lucille Knowles" w:date="2021-03-18T20:25:00Z">
              <w:r w:rsidRPr="00A80F22" w:rsidDel="00CB1E99">
                <w:rPr>
                  <w:rFonts w:ascii="Arial" w:eastAsia="Arial" w:hAnsi="Arial" w:cs="Arial"/>
                  <w:color w:val="111111"/>
                  <w:sz w:val="15"/>
                  <w:szCs w:val="15"/>
                </w:rPr>
                <w:delText>mild hypophonia, imprecise consonants, short rushes, fast rate</w:delText>
              </w:r>
            </w:del>
          </w:p>
        </w:tc>
      </w:tr>
      <w:tr w:rsidR="00061E3B" w:rsidRPr="00A80F22" w:rsidDel="00CB1E99" w14:paraId="48163CC9" w14:textId="1414E8EC" w:rsidTr="00061E3B">
        <w:trPr>
          <w:cantSplit/>
          <w:jc w:val="center"/>
          <w:del w:id="761" w:author="Thea Lucille Knowles" w:date="2021-03-18T20:25:00Z"/>
        </w:trPr>
        <w:tc>
          <w:tcPr>
            <w:tcW w:w="426" w:type="dxa"/>
            <w:tcBorders>
              <w:bottom w:val="single" w:sz="16" w:space="0" w:color="000000"/>
            </w:tcBorders>
            <w:shd w:val="clear" w:color="auto" w:fill="FFFFFF"/>
            <w:tcMar>
              <w:top w:w="0" w:type="dxa"/>
              <w:left w:w="0" w:type="dxa"/>
              <w:bottom w:w="0" w:type="dxa"/>
              <w:right w:w="0" w:type="dxa"/>
            </w:tcMar>
          </w:tcPr>
          <w:p w14:paraId="3C3FA44C" w14:textId="7F9DA4A5" w:rsidR="00061E3B" w:rsidRPr="00A80F22" w:rsidDel="00CB1E99" w:rsidRDefault="00061E3B" w:rsidP="00B05573">
            <w:pPr>
              <w:spacing w:before="40" w:after="40"/>
              <w:ind w:left="100" w:right="100"/>
              <w:rPr>
                <w:del w:id="762" w:author="Thea Lucille Knowles" w:date="2021-03-18T20:25:00Z"/>
                <w:rFonts w:ascii="Arial" w:eastAsia="Arial" w:hAnsi="Arial" w:cs="Arial"/>
                <w:color w:val="111111"/>
                <w:sz w:val="15"/>
                <w:szCs w:val="15"/>
              </w:rPr>
            </w:pPr>
            <w:del w:id="763" w:author="Thea Lucille Knowles" w:date="2021-03-18T20:25:00Z">
              <w:r w:rsidRPr="00A80F22" w:rsidDel="00CB1E99">
                <w:rPr>
                  <w:rFonts w:ascii="Arial" w:eastAsia="Arial" w:hAnsi="Arial" w:cs="Arial"/>
                  <w:color w:val="111111"/>
                  <w:sz w:val="15"/>
                  <w:szCs w:val="15"/>
                </w:rPr>
                <w:delText>13</w:delText>
              </w:r>
            </w:del>
          </w:p>
        </w:tc>
        <w:tc>
          <w:tcPr>
            <w:tcW w:w="567" w:type="dxa"/>
            <w:tcBorders>
              <w:bottom w:val="single" w:sz="16" w:space="0" w:color="000000"/>
            </w:tcBorders>
            <w:shd w:val="clear" w:color="auto" w:fill="FFFFFF"/>
            <w:tcMar>
              <w:top w:w="0" w:type="dxa"/>
              <w:left w:w="0" w:type="dxa"/>
              <w:bottom w:w="0" w:type="dxa"/>
              <w:right w:w="0" w:type="dxa"/>
            </w:tcMar>
          </w:tcPr>
          <w:p w14:paraId="708ED411" w14:textId="0139FED5" w:rsidR="00061E3B" w:rsidRPr="00A80F22" w:rsidDel="00CB1E99" w:rsidRDefault="00061E3B" w:rsidP="00B05573">
            <w:pPr>
              <w:spacing w:before="40" w:after="40"/>
              <w:ind w:left="100" w:right="100"/>
              <w:rPr>
                <w:del w:id="764" w:author="Thea Lucille Knowles" w:date="2021-03-18T20:25:00Z"/>
                <w:rFonts w:ascii="Arial" w:eastAsia="Arial" w:hAnsi="Arial" w:cs="Arial"/>
                <w:color w:val="111111"/>
                <w:sz w:val="15"/>
                <w:szCs w:val="15"/>
              </w:rPr>
            </w:pPr>
            <w:del w:id="765" w:author="Thea Lucille Knowles" w:date="2021-03-18T20:25:00Z">
              <w:r w:rsidRPr="00A80F22" w:rsidDel="00CB1E99">
                <w:rPr>
                  <w:rFonts w:ascii="Arial" w:eastAsia="Arial" w:hAnsi="Arial" w:cs="Arial"/>
                  <w:color w:val="111111"/>
                  <w:sz w:val="15"/>
                  <w:szCs w:val="15"/>
                </w:rPr>
                <w:delText>m</w:delText>
              </w:r>
            </w:del>
          </w:p>
        </w:tc>
        <w:tc>
          <w:tcPr>
            <w:tcW w:w="567" w:type="dxa"/>
            <w:tcBorders>
              <w:bottom w:val="single" w:sz="16" w:space="0" w:color="000000"/>
            </w:tcBorders>
            <w:shd w:val="clear" w:color="auto" w:fill="FFFFFF"/>
            <w:tcMar>
              <w:top w:w="0" w:type="dxa"/>
              <w:left w:w="0" w:type="dxa"/>
              <w:bottom w:w="0" w:type="dxa"/>
              <w:right w:w="0" w:type="dxa"/>
            </w:tcMar>
          </w:tcPr>
          <w:p w14:paraId="326A95ED" w14:textId="61F6E1F7" w:rsidR="00061E3B" w:rsidRPr="00A80F22" w:rsidDel="00CB1E99" w:rsidRDefault="00061E3B" w:rsidP="00B05573">
            <w:pPr>
              <w:spacing w:before="40" w:after="40"/>
              <w:ind w:left="100" w:right="100"/>
              <w:rPr>
                <w:del w:id="766" w:author="Thea Lucille Knowles" w:date="2021-03-18T20:25:00Z"/>
                <w:rFonts w:ascii="Arial" w:eastAsia="Arial" w:hAnsi="Arial" w:cs="Arial"/>
                <w:color w:val="111111"/>
                <w:sz w:val="15"/>
                <w:szCs w:val="15"/>
              </w:rPr>
            </w:pPr>
            <w:del w:id="767" w:author="Thea Lucille Knowles" w:date="2021-03-18T20:25:00Z">
              <w:r w:rsidRPr="00A80F22" w:rsidDel="00CB1E99">
                <w:rPr>
                  <w:rFonts w:ascii="Arial" w:eastAsia="Arial" w:hAnsi="Arial" w:cs="Arial"/>
                  <w:color w:val="111111"/>
                  <w:sz w:val="15"/>
                  <w:szCs w:val="15"/>
                </w:rPr>
                <w:delText>72</w:delText>
              </w:r>
            </w:del>
          </w:p>
        </w:tc>
        <w:tc>
          <w:tcPr>
            <w:tcW w:w="708" w:type="dxa"/>
            <w:gridSpan w:val="2"/>
            <w:tcBorders>
              <w:bottom w:val="single" w:sz="16" w:space="0" w:color="000000"/>
            </w:tcBorders>
            <w:shd w:val="clear" w:color="auto" w:fill="FFFFFF"/>
            <w:tcMar>
              <w:top w:w="0" w:type="dxa"/>
              <w:left w:w="0" w:type="dxa"/>
              <w:bottom w:w="0" w:type="dxa"/>
              <w:right w:w="0" w:type="dxa"/>
            </w:tcMar>
          </w:tcPr>
          <w:p w14:paraId="3E06616A" w14:textId="722E0728" w:rsidR="00061E3B" w:rsidRPr="00A80F22" w:rsidDel="00CB1E99" w:rsidRDefault="00061E3B" w:rsidP="00B05573">
            <w:pPr>
              <w:spacing w:before="40" w:after="40"/>
              <w:ind w:left="100" w:right="100"/>
              <w:rPr>
                <w:del w:id="768" w:author="Thea Lucille Knowles" w:date="2021-03-18T20:25:00Z"/>
                <w:rFonts w:ascii="Arial" w:eastAsia="Arial" w:hAnsi="Arial" w:cs="Arial"/>
                <w:color w:val="111111"/>
                <w:sz w:val="15"/>
                <w:szCs w:val="15"/>
              </w:rPr>
            </w:pPr>
            <w:del w:id="769" w:author="Thea Lucille Knowles" w:date="2021-03-18T20:25:00Z">
              <w:r w:rsidRPr="00A80F22" w:rsidDel="00CB1E99">
                <w:rPr>
                  <w:rFonts w:ascii="Arial" w:eastAsia="Arial" w:hAnsi="Arial" w:cs="Arial"/>
                  <w:color w:val="111111"/>
                  <w:sz w:val="15"/>
                  <w:szCs w:val="15"/>
                </w:rPr>
                <w:delText>22</w:delText>
              </w:r>
            </w:del>
          </w:p>
        </w:tc>
        <w:tc>
          <w:tcPr>
            <w:tcW w:w="993" w:type="dxa"/>
            <w:tcBorders>
              <w:bottom w:val="single" w:sz="16" w:space="0" w:color="000000"/>
            </w:tcBorders>
            <w:shd w:val="clear" w:color="auto" w:fill="FFFFFF"/>
            <w:tcMar>
              <w:top w:w="0" w:type="dxa"/>
              <w:left w:w="0" w:type="dxa"/>
              <w:bottom w:w="0" w:type="dxa"/>
              <w:right w:w="0" w:type="dxa"/>
            </w:tcMar>
          </w:tcPr>
          <w:p w14:paraId="15D401D1" w14:textId="1B2ED8C6" w:rsidR="00061E3B" w:rsidRPr="00A80F22" w:rsidDel="00CB1E99" w:rsidRDefault="00061E3B" w:rsidP="00B05573">
            <w:pPr>
              <w:spacing w:before="40" w:after="40"/>
              <w:ind w:left="100" w:right="100"/>
              <w:rPr>
                <w:del w:id="770" w:author="Thea Lucille Knowles" w:date="2021-03-18T20:25:00Z"/>
                <w:rFonts w:ascii="Arial" w:eastAsia="Arial" w:hAnsi="Arial" w:cs="Arial"/>
                <w:color w:val="111111"/>
                <w:sz w:val="15"/>
                <w:szCs w:val="15"/>
              </w:rPr>
            </w:pPr>
            <w:del w:id="771" w:author="Thea Lucille Knowles" w:date="2021-03-18T20:25:00Z">
              <w:r w:rsidRPr="00A80F22" w:rsidDel="00CB1E99">
                <w:rPr>
                  <w:rFonts w:ascii="Arial" w:eastAsia="Arial" w:hAnsi="Arial" w:cs="Arial"/>
                  <w:color w:val="111111"/>
                  <w:sz w:val="15"/>
                  <w:szCs w:val="15"/>
                </w:rPr>
                <w:delText>15</w:delText>
              </w:r>
            </w:del>
          </w:p>
        </w:tc>
        <w:tc>
          <w:tcPr>
            <w:tcW w:w="850" w:type="dxa"/>
            <w:tcBorders>
              <w:bottom w:val="single" w:sz="16" w:space="0" w:color="000000"/>
            </w:tcBorders>
            <w:shd w:val="clear" w:color="auto" w:fill="FFFFFF"/>
            <w:tcMar>
              <w:top w:w="0" w:type="dxa"/>
              <w:left w:w="0" w:type="dxa"/>
              <w:bottom w:w="0" w:type="dxa"/>
              <w:right w:w="0" w:type="dxa"/>
            </w:tcMar>
          </w:tcPr>
          <w:p w14:paraId="01566E65" w14:textId="5A1C73F8" w:rsidR="00061E3B" w:rsidRPr="00A80F22" w:rsidDel="00CB1E99" w:rsidRDefault="00061E3B" w:rsidP="00B05573">
            <w:pPr>
              <w:spacing w:before="40" w:after="40"/>
              <w:ind w:left="100" w:right="100"/>
              <w:rPr>
                <w:del w:id="772" w:author="Thea Lucille Knowles" w:date="2021-03-18T20:25:00Z"/>
                <w:rFonts w:ascii="Arial" w:eastAsia="Arial" w:hAnsi="Arial" w:cs="Arial"/>
                <w:color w:val="111111"/>
                <w:sz w:val="15"/>
                <w:szCs w:val="15"/>
              </w:rPr>
            </w:pPr>
            <w:del w:id="773" w:author="Thea Lucille Knowles" w:date="2021-03-18T20:25:00Z">
              <w:r w:rsidRPr="00A80F22" w:rsidDel="00CB1E99">
                <w:rPr>
                  <w:rFonts w:ascii="Arial" w:eastAsia="Arial" w:hAnsi="Arial" w:cs="Arial"/>
                  <w:color w:val="111111"/>
                  <w:sz w:val="15"/>
                  <w:szCs w:val="15"/>
                </w:rPr>
                <w:delText>4</w:delText>
              </w:r>
            </w:del>
          </w:p>
        </w:tc>
        <w:tc>
          <w:tcPr>
            <w:tcW w:w="1134" w:type="dxa"/>
            <w:tcBorders>
              <w:bottom w:val="single" w:sz="16" w:space="0" w:color="000000"/>
            </w:tcBorders>
            <w:shd w:val="clear" w:color="auto" w:fill="FFFFFF"/>
            <w:tcMar>
              <w:top w:w="0" w:type="dxa"/>
              <w:left w:w="0" w:type="dxa"/>
              <w:bottom w:w="0" w:type="dxa"/>
              <w:right w:w="0" w:type="dxa"/>
            </w:tcMar>
          </w:tcPr>
          <w:p w14:paraId="6BD5C665" w14:textId="76D18714" w:rsidR="00061E3B" w:rsidRPr="00A80F22" w:rsidDel="00CB1E99" w:rsidRDefault="00061E3B" w:rsidP="00B05573">
            <w:pPr>
              <w:spacing w:before="40" w:after="40"/>
              <w:ind w:left="100" w:right="100"/>
              <w:rPr>
                <w:del w:id="774" w:author="Thea Lucille Knowles" w:date="2021-03-18T20:25:00Z"/>
                <w:rFonts w:ascii="Arial" w:eastAsia="Arial" w:hAnsi="Arial" w:cs="Arial"/>
                <w:color w:val="111111"/>
                <w:sz w:val="15"/>
                <w:szCs w:val="15"/>
              </w:rPr>
            </w:pPr>
            <w:del w:id="775" w:author="Thea Lucille Knowles" w:date="2021-03-18T20:25:00Z">
              <w:r w:rsidRPr="00A80F22" w:rsidDel="00CB1E99">
                <w:rPr>
                  <w:rFonts w:ascii="Arial" w:eastAsia="Arial" w:hAnsi="Arial" w:cs="Arial"/>
                  <w:color w:val="111111"/>
                  <w:sz w:val="15"/>
                  <w:szCs w:val="15"/>
                </w:rPr>
                <w:delText>Levodopa</w:delText>
              </w:r>
            </w:del>
          </w:p>
        </w:tc>
        <w:tc>
          <w:tcPr>
            <w:tcW w:w="992" w:type="dxa"/>
            <w:tcBorders>
              <w:bottom w:val="single" w:sz="16" w:space="0" w:color="000000"/>
            </w:tcBorders>
            <w:shd w:val="clear" w:color="auto" w:fill="FFFFFF"/>
          </w:tcPr>
          <w:p w14:paraId="03290942" w14:textId="04BFA64B" w:rsidR="00061E3B" w:rsidRPr="00A80F22" w:rsidDel="00CB1E99" w:rsidRDefault="00061E3B" w:rsidP="00B05573">
            <w:pPr>
              <w:spacing w:before="40" w:after="40"/>
              <w:ind w:left="100" w:right="100"/>
              <w:rPr>
                <w:del w:id="776" w:author="Thea Lucille Knowles" w:date="2021-03-18T20:25:00Z"/>
                <w:rFonts w:ascii="Arial" w:eastAsia="Arial" w:hAnsi="Arial" w:cs="Arial"/>
                <w:color w:val="111111"/>
                <w:sz w:val="15"/>
                <w:szCs w:val="15"/>
              </w:rPr>
            </w:pPr>
            <w:del w:id="777" w:author="Thea Lucille Knowles" w:date="2021-03-18T20:25:00Z">
              <w:r w:rsidRPr="00A80F22" w:rsidDel="00CB1E99">
                <w:rPr>
                  <w:rFonts w:ascii="Arial" w:eastAsia="Arial" w:hAnsi="Arial" w:cs="Arial"/>
                  <w:color w:val="111111"/>
                  <w:sz w:val="15"/>
                  <w:szCs w:val="15"/>
                </w:rPr>
                <w:delText>600</w:delText>
              </w:r>
            </w:del>
          </w:p>
        </w:tc>
        <w:tc>
          <w:tcPr>
            <w:tcW w:w="2403" w:type="dxa"/>
            <w:tcBorders>
              <w:bottom w:val="single" w:sz="18" w:space="0" w:color="000000"/>
            </w:tcBorders>
            <w:shd w:val="clear" w:color="auto" w:fill="FFFFFF"/>
            <w:tcMar>
              <w:top w:w="0" w:type="dxa"/>
              <w:left w:w="0" w:type="dxa"/>
              <w:bottom w:w="0" w:type="dxa"/>
              <w:right w:w="0" w:type="dxa"/>
            </w:tcMar>
          </w:tcPr>
          <w:p w14:paraId="5854CBAB" w14:textId="079256B4" w:rsidR="00061E3B" w:rsidRPr="00A80F22" w:rsidDel="00CB1E99" w:rsidRDefault="00061E3B" w:rsidP="00B05573">
            <w:pPr>
              <w:spacing w:before="40" w:after="40"/>
              <w:ind w:left="100" w:right="100"/>
              <w:rPr>
                <w:del w:id="778" w:author="Thea Lucille Knowles" w:date="2021-03-18T20:25:00Z"/>
                <w:rFonts w:ascii="Arial" w:eastAsia="Arial" w:hAnsi="Arial" w:cs="Arial"/>
                <w:color w:val="111111"/>
                <w:sz w:val="15"/>
                <w:szCs w:val="15"/>
              </w:rPr>
            </w:pPr>
            <w:del w:id="779" w:author="Thea Lucille Knowles" w:date="2021-03-18T20:25:00Z">
              <w:r w:rsidRPr="00A80F22" w:rsidDel="00CB1E99">
                <w:rPr>
                  <w:rFonts w:ascii="Arial" w:eastAsia="Arial" w:hAnsi="Arial" w:cs="Arial"/>
                  <w:color w:val="111111"/>
                  <w:sz w:val="15"/>
                  <w:szCs w:val="15"/>
                </w:rPr>
                <w:delText>imprecise consonants, breathy voice</w:delText>
              </w:r>
            </w:del>
          </w:p>
        </w:tc>
      </w:tr>
      <w:tr w:rsidR="00061E3B" w:rsidRPr="00A80F22" w:rsidDel="00CB1E99" w14:paraId="7C837F2D" w14:textId="796D6D2C" w:rsidTr="00061E3B">
        <w:trPr>
          <w:cantSplit/>
          <w:jc w:val="center"/>
          <w:del w:id="780" w:author="Thea Lucille Knowles" w:date="2021-03-18T20:25:00Z"/>
        </w:trPr>
        <w:tc>
          <w:tcPr>
            <w:tcW w:w="1906" w:type="dxa"/>
            <w:gridSpan w:val="4"/>
            <w:shd w:val="clear" w:color="auto" w:fill="FFFFFF"/>
          </w:tcPr>
          <w:p w14:paraId="1826B773" w14:textId="01385BB0" w:rsidR="00061E3B" w:rsidRPr="00A80F22" w:rsidDel="00CB1E99" w:rsidRDefault="00061E3B" w:rsidP="00B05573">
            <w:pPr>
              <w:spacing w:after="0"/>
              <w:rPr>
                <w:del w:id="781" w:author="Thea Lucille Knowles" w:date="2021-03-18T20:25:00Z"/>
                <w:rFonts w:ascii="Arial" w:eastAsia="Arial" w:hAnsi="Arial" w:cs="Arial"/>
                <w:color w:val="000000"/>
                <w:sz w:val="15"/>
                <w:szCs w:val="15"/>
              </w:rPr>
            </w:pPr>
          </w:p>
        </w:tc>
        <w:tc>
          <w:tcPr>
            <w:tcW w:w="6734" w:type="dxa"/>
            <w:gridSpan w:val="6"/>
            <w:shd w:val="clear" w:color="auto" w:fill="FFFFFF"/>
            <w:tcMar>
              <w:top w:w="0" w:type="dxa"/>
              <w:left w:w="0" w:type="dxa"/>
              <w:bottom w:w="0" w:type="dxa"/>
              <w:right w:w="0" w:type="dxa"/>
            </w:tcMar>
          </w:tcPr>
          <w:p w14:paraId="205874BF" w14:textId="5E518BCF" w:rsidR="00061E3B" w:rsidRPr="00A80F22" w:rsidDel="00CB1E99" w:rsidRDefault="00061E3B" w:rsidP="00B05573">
            <w:pPr>
              <w:spacing w:after="0"/>
              <w:rPr>
                <w:del w:id="782" w:author="Thea Lucille Knowles" w:date="2021-03-18T20:25:00Z"/>
                <w:sz w:val="15"/>
                <w:szCs w:val="15"/>
              </w:rPr>
            </w:pPr>
            <w:del w:id="783" w:author="Thea Lucille Knowles" w:date="2021-03-18T20:25:00Z">
              <w:r w:rsidRPr="00A80F22" w:rsidDel="00CB1E99">
                <w:rPr>
                  <w:rFonts w:ascii="Arial" w:eastAsia="Arial" w:hAnsi="Arial" w:cs="Arial"/>
                  <w:color w:val="000000"/>
                  <w:sz w:val="15"/>
                  <w:szCs w:val="15"/>
                </w:rPr>
                <w:delText>Note: PD = Parkinson's disease; DBS = Deep brain stimulation; MoCA = Montreal Cognitive Assessment; LEED = Levodopa Equivalent Daily Dose. Deviant perceptual characteristics for the PD and DBS groups correspond to features noted during the habitual monologue speech samples.</w:delText>
              </w:r>
            </w:del>
          </w:p>
        </w:tc>
      </w:tr>
    </w:tbl>
    <w:p w14:paraId="28DC6674" w14:textId="76021D2E" w:rsidR="00061E3B" w:rsidDel="00CB1E99" w:rsidRDefault="00061E3B" w:rsidP="00B05573">
      <w:pPr>
        <w:rPr>
          <w:del w:id="784" w:author="Thea Lucille Knowles" w:date="2021-03-18T20:25:00Z"/>
        </w:rPr>
      </w:pPr>
    </w:p>
    <w:p w14:paraId="731259DF" w14:textId="376D1A99" w:rsidR="001B1086" w:rsidRPr="00756B9E" w:rsidDel="00CB1E99" w:rsidRDefault="002E10F9" w:rsidP="00B05573">
      <w:pPr>
        <w:pStyle w:val="Heading3"/>
        <w:rPr>
          <w:del w:id="785" w:author="Thea Lucille Knowles" w:date="2021-03-18T20:25:00Z"/>
        </w:rPr>
      </w:pPr>
      <w:del w:id="786" w:author="Thea Lucille Knowles" w:date="2021-03-18T20:25:00Z">
        <w:r w:rsidRPr="00756B9E" w:rsidDel="00CB1E99">
          <w:delText>Audio recording procedure</w:delText>
        </w:r>
        <w:bookmarkEnd w:id="109"/>
      </w:del>
    </w:p>
    <w:p w14:paraId="220EAB76" w14:textId="4F230755" w:rsidR="001B1086" w:rsidRPr="00756B9E" w:rsidDel="00CB1E99" w:rsidRDefault="002E10F9" w:rsidP="00B05573">
      <w:pPr>
        <w:pStyle w:val="FirstParagraph"/>
        <w:rPr>
          <w:del w:id="787" w:author="Thea Lucille Knowles" w:date="2021-03-18T20:25:00Z"/>
        </w:rPr>
      </w:pPr>
      <w:del w:id="788" w:author="Thea Lucille Knowles" w:date="2021-03-18T20:25:00Z">
        <w:r w:rsidRPr="00756B9E" w:rsidDel="00CB1E99">
          <w:delText>Recordings were made in an audiometric booth (Industrial Acoustic Company) using a 2017 15-inch Dell laptop computer (Inspiron 15). Participants wore a headset microphone (AkG c520), positioned 6 cm from the mouth, and connected to the laptop via a preamplifier and digitizing unit (M-Audio MobilePre) attached via USB. The headset was positioned so as to allow hearing aids and glasses to remain in place. Experimental audio recordings were made via a customized MatLab script (</w:delText>
        </w:r>
        <w:r w:rsidRPr="00756B9E" w:rsidDel="00CB1E99">
          <w:rPr>
            <w:i/>
          </w:rPr>
          <w:delText>MATLAB version 9.4.0 (R2018a)</w:delText>
        </w:r>
        <w:r w:rsidRPr="00756B9E" w:rsidDel="00CB1E99">
          <w:delText>, 2018), which digitized the audio signals at 44.1 kHz and 16 bits. Practice trials (described below) were recorded separately in Praat (Boersma &amp; Weenink, 2011).</w:delText>
        </w:r>
      </w:del>
    </w:p>
    <w:p w14:paraId="27D493A1" w14:textId="0F413948" w:rsidR="001B1086" w:rsidRPr="00756B9E" w:rsidDel="00CB1E99" w:rsidRDefault="002E10F9" w:rsidP="00B05573">
      <w:pPr>
        <w:pStyle w:val="Heading4"/>
        <w:rPr>
          <w:del w:id="789" w:author="Thea Lucille Knowles" w:date="2021-03-18T20:25:00Z"/>
        </w:rPr>
      </w:pPr>
      <w:bookmarkStart w:id="790" w:name="speech-tasks"/>
      <w:del w:id="791" w:author="Thea Lucille Knowles" w:date="2021-03-18T20:25:00Z">
        <w:r w:rsidRPr="00756B9E" w:rsidDel="00CB1E99">
          <w:delText>Speech tasks</w:delText>
        </w:r>
        <w:bookmarkEnd w:id="790"/>
      </w:del>
    </w:p>
    <w:p w14:paraId="21303F16" w14:textId="4129AAA4" w:rsidR="001B1086" w:rsidRPr="00756B9E" w:rsidDel="00CB1E99" w:rsidRDefault="002E10F9" w:rsidP="00B05573">
      <w:pPr>
        <w:pStyle w:val="FirstParagraph"/>
        <w:rPr>
          <w:del w:id="792" w:author="Thea Lucille Knowles" w:date="2021-03-18T20:25:00Z"/>
        </w:rPr>
      </w:pPr>
      <w:del w:id="793" w:author="Thea Lucille Knowles" w:date="2021-03-18T20:25:00Z">
        <w:r w:rsidRPr="00756B9E" w:rsidDel="00CB1E99">
          <w:delText>The primary speech tasks of interest included 1) sentences read aloud and 2) extemporaneous monologue</w:delText>
        </w:r>
        <w:r w:rsidRPr="00756B9E" w:rsidDel="00CB1E99">
          <w:rPr>
            <w:rStyle w:val="FootnoteReference"/>
          </w:rPr>
          <w:footnoteReference w:id="2"/>
        </w:r>
        <w:r w:rsidRPr="00756B9E" w:rsidDel="00CB1E99">
          <w:delText>. A unique randomized list of six sentences was created for each participant and trial. Each list included words ranging from five to ten words in length (one sentence at each length) from the Sentence Intelligibility Test (SIT) item bank (Yorkston, Beukelman, et al., 1996). Sentences were split into two short lists (5, 7, 9 words and 6, 8, 10 words) during task administration. Participants also engaged in approximately two minutes of extemporaneous monologues in which they were prompted to talk about specific topics</w:delText>
        </w:r>
        <w:r w:rsidR="004B58E5" w:rsidRPr="00756B9E" w:rsidDel="00CB1E99">
          <w:delText>. Seven topics were presented in a random order for each participant and included the following: “Please tell me about…” 1) “one of your favorite vacations”; 2) “your favorite food or foods”; 3) “your family”; 4) “a book or TV show that you like”; 5) “where you grew up”; 6) “what you do or used to do for work”; 7) “what you like to do in your free time.”</w:delText>
        </w:r>
      </w:del>
    </w:p>
    <w:p w14:paraId="52F1004A" w14:textId="4CD17797" w:rsidR="001B1086" w:rsidRPr="00756B9E" w:rsidDel="00CB1E99" w:rsidRDefault="002E10F9" w:rsidP="00B05573">
      <w:pPr>
        <w:pStyle w:val="Heading4"/>
        <w:rPr>
          <w:del w:id="796" w:author="Thea Lucille Knowles" w:date="2021-03-18T20:25:00Z"/>
        </w:rPr>
      </w:pPr>
      <w:bookmarkStart w:id="797" w:name="rate-conditions"/>
      <w:del w:id="798" w:author="Thea Lucille Knowles" w:date="2021-03-18T20:25:00Z">
        <w:r w:rsidRPr="00756B9E" w:rsidDel="00CB1E99">
          <w:delText>Speech rate conditions</w:delText>
        </w:r>
        <w:bookmarkEnd w:id="797"/>
      </w:del>
    </w:p>
    <w:p w14:paraId="02A4F3CC" w14:textId="7233B927" w:rsidR="001B1086" w:rsidRPr="00756B9E" w:rsidDel="00CB1E99" w:rsidRDefault="002E10F9" w:rsidP="00B05573">
      <w:pPr>
        <w:pStyle w:val="FirstParagraph"/>
        <w:rPr>
          <w:del w:id="799" w:author="Thea Lucille Knowles" w:date="2021-03-18T20:25:00Z"/>
        </w:rPr>
      </w:pPr>
      <w:del w:id="800" w:author="Thea Lucille Knowles" w:date="2021-03-18T20:25:00Z">
        <w:r w:rsidRPr="00756B9E" w:rsidDel="00CB1E99">
          <w:delText>Seven</w:delText>
        </w:r>
        <w:r w:rsidR="00143162" w:rsidDel="00CB1E99">
          <w:delText xml:space="preserve"> categorical</w:delText>
        </w:r>
        <w:r w:rsidRPr="00756B9E" w:rsidDel="00CB1E99">
          <w:delText xml:space="preserve"> </w:delText>
        </w:r>
        <w:r w:rsidR="00143162" w:rsidDel="00CB1E99">
          <w:delText xml:space="preserve">rate </w:delText>
        </w:r>
        <w:r w:rsidRPr="00756B9E" w:rsidDel="00CB1E99">
          <w:delText xml:space="preserve">conditions were </w:delText>
        </w:r>
        <w:r w:rsidR="00143162" w:rsidDel="00CB1E99">
          <w:delText xml:space="preserve">employed in order to elicit a </w:delText>
        </w:r>
        <w:r w:rsidR="001269F0" w:rsidDel="00CB1E99">
          <w:delText xml:space="preserve">wide </w:delText>
        </w:r>
        <w:r w:rsidR="00143162" w:rsidDel="00CB1E99">
          <w:delText xml:space="preserve">range of </w:delText>
        </w:r>
        <w:r w:rsidR="001269F0" w:rsidDel="00CB1E99">
          <w:delText xml:space="preserve">actual </w:delText>
        </w:r>
        <w:r w:rsidR="00143162" w:rsidDel="00CB1E99">
          <w:delText>speech rates</w:delText>
        </w:r>
        <w:r w:rsidRPr="00756B9E" w:rsidDel="00CB1E99">
          <w:delText>: habitual rate, three slower rates, and three faster rates. Participants performed each speech task once for each of the conditions. The habitual rate was always elicited first. Fast</w:delText>
        </w:r>
        <w:r w:rsidR="00650830" w:rsidRPr="00756B9E" w:rsidDel="00CB1E99">
          <w:delText>er</w:delText>
        </w:r>
        <w:r w:rsidRPr="00756B9E" w:rsidDel="00CB1E99">
          <w:delText xml:space="preserve"> and slow</w:delText>
        </w:r>
        <w:r w:rsidR="00650830" w:rsidRPr="00756B9E" w:rsidDel="00CB1E99">
          <w:delText>er</w:delText>
        </w:r>
        <w:r w:rsidRPr="00756B9E" w:rsidDel="00CB1E99">
          <w:delText xml:space="preserve"> rates were elicited in blocks that increased or decreased respectively in the magnitude of the elicited modified rate. </w:delText>
        </w:r>
        <w:r w:rsidR="00650830" w:rsidRPr="00756B9E" w:rsidDel="00CB1E99">
          <w:delText>R</w:delText>
        </w:r>
        <w:r w:rsidRPr="00756B9E" w:rsidDel="00CB1E99">
          <w:delText>ate blocks were counterbalanced across participants. Modified rates were elicited using magnitude production (i.e., rather than a more rigid method such as metronome pacing) in an effort to elicit more natural speech (Adams et al., 1993; Tjaden &amp; Wilding, 2004; Turner et al., 1995). For each condition, the following instructions were given: “For this next part, please speak at a rate that feels [2x/3x/4x] [</w:delText>
        </w:r>
        <w:r w:rsidRPr="00756B9E" w:rsidDel="00CB1E99">
          <w:rPr>
            <w:i/>
          </w:rPr>
          <w:delText>slower</w:delText>
        </w:r>
        <w:r w:rsidRPr="00756B9E" w:rsidDel="00CB1E99">
          <w:delText>/</w:delText>
        </w:r>
        <w:r w:rsidRPr="00756B9E" w:rsidDel="00CB1E99">
          <w:rPr>
            <w:i/>
          </w:rPr>
          <w:delText>faster</w:delText>
        </w:r>
        <w:r w:rsidRPr="00756B9E" w:rsidDel="00CB1E99">
          <w:delText xml:space="preserve">] than your normal speaking rate.” </w:delText>
        </w:r>
        <w:r w:rsidR="00AE1944" w:rsidDel="00CB1E99">
          <w:delText xml:space="preserve">An outcome of this technique is that speech rates were self-selected and, thus, correspond to individual talkers’ psychophysical </w:delText>
        </w:r>
        <w:r w:rsidR="001269F0" w:rsidDel="00CB1E99">
          <w:delText>self-scaling</w:delText>
        </w:r>
        <w:r w:rsidR="00AE1944" w:rsidDel="00CB1E99">
          <w:delText xml:space="preserve"> of their own speech rate</w:delText>
        </w:r>
        <w:r w:rsidR="001269F0" w:rsidDel="00CB1E99">
          <w:delText>, rather than objective, actual rates of speech (e.g., specific rate targets in WPM). Rate condition, thus, refers to each speaker’s intended speech rate, rather than the actual, acoustically-derived rate they produced</w:delText>
        </w:r>
        <w:r w:rsidR="00AE1944" w:rsidDel="00CB1E99">
          <w:delText xml:space="preserve">. </w:delText>
        </w:r>
        <w:r w:rsidR="004956E5" w:rsidRPr="00756B9E" w:rsidDel="00CB1E99">
          <w:delText xml:space="preserve">Additional instructions for the </w:delText>
        </w:r>
        <w:r w:rsidR="007A3469" w:rsidRPr="00756B9E" w:rsidDel="00CB1E99">
          <w:delText>slower conditions</w:delText>
        </w:r>
        <w:r w:rsidR="004956E5" w:rsidRPr="00756B9E" w:rsidDel="00CB1E99">
          <w:delText xml:space="preserve"> included encouraging </w:delText>
        </w:r>
        <w:r w:rsidR="007A3469" w:rsidRPr="00756B9E" w:rsidDel="00CB1E99">
          <w:delText xml:space="preserve">participants to </w:delText>
        </w:r>
        <w:r w:rsidR="004956E5" w:rsidRPr="00756B9E" w:rsidDel="00CB1E99">
          <w:delText>stretch out their speech rather than pause more in between words</w:delText>
        </w:r>
        <w:r w:rsidR="007A3469" w:rsidRPr="00756B9E" w:rsidDel="00CB1E99">
          <w:delText xml:space="preserve"> (Tjaden</w:delText>
        </w:r>
        <w:r w:rsidR="004956E5" w:rsidRPr="00756B9E" w:rsidDel="00CB1E99">
          <w:delText xml:space="preserve"> et al., 2014</w:delText>
        </w:r>
        <w:r w:rsidR="007A3469" w:rsidRPr="00756B9E" w:rsidDel="00CB1E99">
          <w:delText xml:space="preserve">). </w:delText>
        </w:r>
        <w:r w:rsidRPr="00756B9E" w:rsidDel="00CB1E99">
          <w:delText>In addition to verbal instructions, participants had constant access to a visual prompt as well.</w:delText>
        </w:r>
      </w:del>
    </w:p>
    <w:p w14:paraId="0D299594" w14:textId="50BBAC8B" w:rsidR="001B1086" w:rsidRPr="00756B9E" w:rsidDel="00CB1E99" w:rsidRDefault="002E10F9" w:rsidP="00B05573">
      <w:pPr>
        <w:pStyle w:val="BodyText"/>
        <w:rPr>
          <w:del w:id="801" w:author="Thea Lucille Knowles" w:date="2021-03-18T20:25:00Z"/>
        </w:rPr>
      </w:pPr>
      <w:del w:id="802" w:author="Thea Lucille Knowles" w:date="2021-03-18T20:25:00Z">
        <w:r w:rsidRPr="00756B9E" w:rsidDel="00CB1E99">
          <w:delText>Prior to beginning a new rate condition, participants were provided with an opportunity to practice the new rate with a probe sentence. This practice session was recorded and used to ensure they were indeed speaking more slowly or rapidly than the previous condition. They were encouraged to read the sentence aloud at least two or three times, but also as many times as they needed to feel comfortable and accurate at the new rate. While the absolute rate was not important, they were encouraged to at least be sure they felt faster or slower than the previous rate (depending on the block). One of their practice sentences was then played back to them and then played again approximately every ten trials in order to assist them in maintaining their target rate</w:delText>
        </w:r>
        <w:r w:rsidR="00D25BEE" w:rsidRPr="00756B9E" w:rsidDel="00CB1E99">
          <w:delText xml:space="preserve"> and verbal reminders to use their model rate were provided as needed</w:delText>
        </w:r>
        <w:r w:rsidRPr="00756B9E" w:rsidDel="00CB1E99">
          <w:delText>.</w:delText>
        </w:r>
      </w:del>
    </w:p>
    <w:p w14:paraId="0F5C18A7" w14:textId="38646F98" w:rsidR="001B1086" w:rsidRPr="00756B9E" w:rsidDel="00CB1E99" w:rsidRDefault="002E10F9" w:rsidP="00B05573">
      <w:pPr>
        <w:pStyle w:val="Heading4"/>
        <w:rPr>
          <w:del w:id="803" w:author="Thea Lucille Knowles" w:date="2021-03-18T20:25:00Z"/>
        </w:rPr>
      </w:pPr>
      <w:bookmarkStart w:id="804" w:name="speech-randomization"/>
      <w:del w:id="805" w:author="Thea Lucille Knowles" w:date="2021-03-18T20:25:00Z">
        <w:r w:rsidRPr="00756B9E" w:rsidDel="00CB1E99">
          <w:delText>Speech task randomization</w:delText>
        </w:r>
        <w:bookmarkEnd w:id="804"/>
      </w:del>
    </w:p>
    <w:p w14:paraId="5B2A6685" w14:textId="103B2AB7" w:rsidR="001B1086" w:rsidRPr="00756B9E" w:rsidDel="00CB1E99" w:rsidRDefault="002E10F9" w:rsidP="00B05573">
      <w:pPr>
        <w:pStyle w:val="FirstParagraph"/>
        <w:rPr>
          <w:del w:id="806" w:author="Thea Lucille Knowles" w:date="2021-03-18T20:25:00Z"/>
        </w:rPr>
      </w:pPr>
      <w:del w:id="807" w:author="Thea Lucille Knowles" w:date="2021-03-18T20:25:00Z">
        <w:r w:rsidRPr="00756B9E" w:rsidDel="00CB1E99">
          <w:delText xml:space="preserve">Within each of the seven speech rate conditions, the four speech tasks were presented in a quasi-randomized order. The monologue task was always presented last, while the order of all other speech tasks </w:delText>
        </w:r>
        <w:r w:rsidR="0093664B" w:rsidDel="00CB1E99">
          <w:delText>was</w:delText>
        </w:r>
        <w:r w:rsidR="0093664B" w:rsidRPr="00756B9E" w:rsidDel="00CB1E99">
          <w:delText xml:space="preserve"> </w:delText>
        </w:r>
        <w:r w:rsidRPr="00756B9E" w:rsidDel="00CB1E99">
          <w:delText xml:space="preserve">randomized. This was done in order to ensure that participants were maximally adjusted to the given target speaking rate by the time they were asked to engage in spontaneous speech, in order to minimize the cognitive load of this task. Breaks were offered as needed. </w:delText>
        </w:r>
      </w:del>
    </w:p>
    <w:p w14:paraId="04ABDF30" w14:textId="7809078A" w:rsidR="001B1086" w:rsidRPr="00756B9E" w:rsidDel="00CB1E99" w:rsidRDefault="002E10F9" w:rsidP="00B05573">
      <w:pPr>
        <w:pStyle w:val="Heading2"/>
        <w:rPr>
          <w:del w:id="808" w:author="Thea Lucille Knowles" w:date="2021-03-18T20:25:00Z"/>
        </w:rPr>
      </w:pPr>
      <w:bookmarkStart w:id="809" w:name="intelligibility-experiment"/>
      <w:del w:id="810" w:author="Thea Lucille Knowles" w:date="2021-03-18T20:25:00Z">
        <w:r w:rsidRPr="00756B9E" w:rsidDel="00CB1E99">
          <w:delText>Intelligibility experiment</w:delText>
        </w:r>
        <w:bookmarkEnd w:id="809"/>
      </w:del>
    </w:p>
    <w:p w14:paraId="509DEE95" w14:textId="2C6A0D5B" w:rsidR="001B1086" w:rsidRPr="00756B9E" w:rsidDel="00CB1E99" w:rsidRDefault="002E10F9" w:rsidP="00B05573">
      <w:pPr>
        <w:pStyle w:val="Heading3"/>
        <w:rPr>
          <w:del w:id="811" w:author="Thea Lucille Knowles" w:date="2021-03-18T20:25:00Z"/>
        </w:rPr>
      </w:pPr>
      <w:bookmarkStart w:id="812" w:name="listener-participants"/>
      <w:del w:id="813" w:author="Thea Lucille Knowles" w:date="2021-03-18T20:25:00Z">
        <w:r w:rsidRPr="00756B9E" w:rsidDel="00CB1E99">
          <w:delText>Listener participants</w:delText>
        </w:r>
        <w:bookmarkEnd w:id="812"/>
      </w:del>
    </w:p>
    <w:p w14:paraId="55D6A22B" w14:textId="45479B6D" w:rsidR="001B1086" w:rsidRPr="00756B9E" w:rsidDel="00CB1E99" w:rsidRDefault="002E10F9" w:rsidP="00B05573">
      <w:pPr>
        <w:pStyle w:val="FirstParagraph"/>
        <w:rPr>
          <w:del w:id="814" w:author="Thea Lucille Knowles" w:date="2021-03-18T20:25:00Z"/>
        </w:rPr>
      </w:pPr>
      <w:del w:id="815" w:author="Thea Lucille Knowles" w:date="2021-03-18T20:25:00Z">
        <w:r w:rsidRPr="00756B9E" w:rsidDel="00CB1E99">
          <w:delText xml:space="preserve">Listeners were six female graduate students recruited from Western University graduate speech-language pathology second-year class.  All were under the age of 35. All received clinical speech hours for their participation in the study. Listeners passed a hearing screening at </w:delText>
        </w:r>
        <w:r w:rsidRPr="00347A0C" w:rsidDel="00CB1E99">
          <w:rPr>
            <w:highlight w:val="yellow"/>
          </w:rPr>
          <w:delText>20 dB SPL HL</w:delText>
        </w:r>
        <w:r w:rsidRPr="00756B9E" w:rsidDel="00CB1E99">
          <w:delText xml:space="preserve"> for octave frequencies from 250 to 8000 Hz. The listening task was performed in a sound attenuated booth with audio stimuli presented via a pair of external speakers calibrated to 70 dB SPL (SPL-A; slow setting). All listeners completed the intelligibility tasks over the course of approximately four weeks, during which they came in for approximately four to five self-paced sessions, most lasting approximately two-hours each (approximately 10 hours in total).   </w:delText>
        </w:r>
      </w:del>
    </w:p>
    <w:p w14:paraId="261835DF" w14:textId="47AD2C00" w:rsidR="001B1086" w:rsidRPr="00756B9E" w:rsidDel="00CB1E99" w:rsidRDefault="002E10F9" w:rsidP="00B05573">
      <w:pPr>
        <w:pStyle w:val="Heading3"/>
        <w:rPr>
          <w:del w:id="816" w:author="Thea Lucille Knowles" w:date="2021-03-18T20:25:00Z"/>
        </w:rPr>
      </w:pPr>
      <w:bookmarkStart w:id="817" w:name="intelligibility-procedures-and-tasks"/>
      <w:del w:id="818" w:author="Thea Lucille Knowles" w:date="2021-03-18T20:25:00Z">
        <w:r w:rsidRPr="00756B9E" w:rsidDel="00CB1E99">
          <w:delText>Intelligibility procedures and tasks</w:delText>
        </w:r>
        <w:bookmarkEnd w:id="817"/>
      </w:del>
    </w:p>
    <w:p w14:paraId="09D77538" w14:textId="7590CCEB" w:rsidR="001B1086" w:rsidRPr="00756B9E" w:rsidDel="00CB1E99" w:rsidRDefault="002E10F9" w:rsidP="00B05573">
      <w:pPr>
        <w:pStyle w:val="Heading4"/>
        <w:rPr>
          <w:del w:id="819" w:author="Thea Lucille Knowles" w:date="2021-03-18T20:25:00Z"/>
        </w:rPr>
      </w:pPr>
      <w:bookmarkStart w:id="820" w:name="stimuli-preparation"/>
      <w:del w:id="821" w:author="Thea Lucille Knowles" w:date="2021-03-18T20:25:00Z">
        <w:r w:rsidRPr="00756B9E" w:rsidDel="00CB1E99">
          <w:delText>Stimuli preparation</w:delText>
        </w:r>
        <w:bookmarkEnd w:id="820"/>
      </w:del>
    </w:p>
    <w:p w14:paraId="29B8AA94" w14:textId="778D0031" w:rsidR="001B1086" w:rsidRPr="00756B9E" w:rsidDel="00CB1E99" w:rsidRDefault="002E10F9" w:rsidP="00B05573">
      <w:pPr>
        <w:pStyle w:val="FirstParagraph"/>
        <w:rPr>
          <w:del w:id="822" w:author="Thea Lucille Knowles" w:date="2021-03-18T20:25:00Z"/>
        </w:rPr>
      </w:pPr>
      <w:del w:id="823" w:author="Thea Lucille Knowles" w:date="2021-03-18T20:25:00Z">
        <w:r w:rsidRPr="00756B9E" w:rsidDel="00CB1E99">
          <w:delText xml:space="preserve">Sentences and monologue passages were extracted and rescaled to 70 dB SPL. </w:delText>
        </w:r>
        <w:r w:rsidR="009807A4" w:rsidRPr="00756B9E" w:rsidDel="00CB1E99">
          <w:delText xml:space="preserve">Six sentences and one monologue sample were presented per speaker per rate condition. </w:delText>
        </w:r>
        <w:r w:rsidRPr="00756B9E" w:rsidDel="00CB1E99">
          <w:delText xml:space="preserve">Read sentences were extracted at the utterance boundaries. From the monologue recordings, 10 to 20 seconds of continuous, spontaneous speech samples from each participant in each condition were extracted. In some cases, e.g., if 10 to 20 seconds of uninterrupted speech were not possible (e.g., because of long pauses or requests for more information), </w:delText>
        </w:r>
        <w:r w:rsidR="00650830" w:rsidRPr="00756B9E" w:rsidDel="00CB1E99">
          <w:delText xml:space="preserve">two </w:delText>
        </w:r>
        <w:r w:rsidRPr="00756B9E" w:rsidDel="00CB1E99">
          <w:delText xml:space="preserve">to three subsets of </w:delText>
        </w:r>
        <w:r w:rsidR="009807A4" w:rsidRPr="00756B9E" w:rsidDel="00CB1E99">
          <w:delText xml:space="preserve">continuous </w:delText>
        </w:r>
        <w:r w:rsidRPr="00756B9E" w:rsidDel="00CB1E99">
          <w:delText xml:space="preserve">speech </w:delText>
        </w:r>
        <w:r w:rsidR="00650830" w:rsidRPr="00756B9E" w:rsidDel="00CB1E99">
          <w:delText xml:space="preserve">(selected at utterance boundaries) </w:delText>
        </w:r>
        <w:r w:rsidRPr="00756B9E" w:rsidDel="00CB1E99">
          <w:delText xml:space="preserve">were identified and concatenated together until 10 </w:delText>
        </w:r>
        <w:r w:rsidR="00AE1944" w:rsidDel="00CB1E99">
          <w:delText>–</w:delText>
        </w:r>
        <w:r w:rsidRPr="00756B9E" w:rsidDel="00CB1E99">
          <w:delText xml:space="preserve"> 20 seconds of speech were obtained.</w:delText>
        </w:r>
        <w:r w:rsidR="00CF140C" w:rsidRPr="00756B9E" w:rsidDel="00CB1E99">
          <w:delText xml:space="preserve"> This occurred for 50 of </w:delText>
        </w:r>
        <w:r w:rsidR="009807A4" w:rsidRPr="00756B9E" w:rsidDel="00CB1E99">
          <w:delText xml:space="preserve">the </w:delText>
        </w:r>
        <w:r w:rsidR="00CF140C" w:rsidRPr="00756B9E" w:rsidDel="00CB1E99">
          <w:delText>monologue speech samples (approximately 10</w:delText>
        </w:r>
        <w:r w:rsidR="009807A4" w:rsidRPr="00756B9E" w:rsidDel="00CB1E99">
          <w:delText>.5</w:delText>
        </w:r>
        <w:r w:rsidR="00650830" w:rsidRPr="00756B9E" w:rsidDel="00CB1E99">
          <w:delText>%</w:delText>
        </w:r>
        <w:r w:rsidR="00CF140C" w:rsidRPr="00756B9E" w:rsidDel="00CB1E99">
          <w:delText>).</w:delText>
        </w:r>
      </w:del>
    </w:p>
    <w:p w14:paraId="2C74C350" w14:textId="298239D8" w:rsidR="001B1086" w:rsidRPr="00756B9E" w:rsidDel="00CB1E99" w:rsidRDefault="002E10F9" w:rsidP="00B05573">
      <w:pPr>
        <w:pStyle w:val="Heading4"/>
        <w:rPr>
          <w:del w:id="824" w:author="Thea Lucille Knowles" w:date="2021-03-18T20:25:00Z"/>
        </w:rPr>
      </w:pPr>
      <w:bookmarkStart w:id="825" w:name="listening-task"/>
      <w:del w:id="826" w:author="Thea Lucille Knowles" w:date="2021-03-18T20:25:00Z">
        <w:r w:rsidRPr="00756B9E" w:rsidDel="00CB1E99">
          <w:delText>Listening task</w:delText>
        </w:r>
        <w:bookmarkEnd w:id="825"/>
      </w:del>
    </w:p>
    <w:p w14:paraId="16759BD9" w14:textId="2880F7D7" w:rsidR="001B1086" w:rsidRPr="00756B9E" w:rsidDel="00CB1E99" w:rsidRDefault="002E10F9" w:rsidP="00B05573">
      <w:pPr>
        <w:pStyle w:val="FirstParagraph"/>
        <w:rPr>
          <w:del w:id="827" w:author="Thea Lucille Knowles" w:date="2021-03-18T20:25:00Z"/>
        </w:rPr>
      </w:pPr>
      <w:del w:id="828" w:author="Thea Lucille Knowles" w:date="2021-03-18T20:25:00Z">
        <w:r w:rsidRPr="00756B9E" w:rsidDel="00CB1E99">
          <w:delText xml:space="preserve">Utterances were presented in five playlists: four playlists for the </w:delText>
        </w:r>
        <w:r w:rsidR="00732264" w:rsidRPr="00756B9E" w:rsidDel="00CB1E99">
          <w:delText xml:space="preserve">read </w:delText>
        </w:r>
        <w:r w:rsidRPr="00756B9E" w:rsidDel="00CB1E99">
          <w:delText>sentences</w:delText>
        </w:r>
        <w:r w:rsidR="00732264" w:rsidRPr="00756B9E" w:rsidDel="00CB1E99">
          <w:delText>,</w:delText>
        </w:r>
        <w:r w:rsidRPr="00756B9E" w:rsidDel="00CB1E99">
          <w:delText xml:space="preserve"> comprised of four to five speakers from each group, and one playlist containing the monologue samples from all speakers. Playlists were presented in a different random order for each listener, and utterances within each playlist were randomized each time.</w:delText>
        </w:r>
      </w:del>
    </w:p>
    <w:p w14:paraId="38E887C2" w14:textId="1637F578" w:rsidR="001B1086" w:rsidRPr="00756B9E" w:rsidDel="00CB1E99" w:rsidRDefault="002E10F9" w:rsidP="00B05573">
      <w:pPr>
        <w:pStyle w:val="BodyText"/>
        <w:rPr>
          <w:del w:id="829" w:author="Thea Lucille Knowles" w:date="2021-03-18T20:25:00Z"/>
        </w:rPr>
      </w:pPr>
      <w:del w:id="830" w:author="Thea Lucille Knowles" w:date="2021-03-18T20:25:00Z">
        <w:r w:rsidRPr="00756B9E" w:rsidDel="00CB1E99">
          <w:delText>Listeners rated the sentences and monologues along a computerized visual analog scale (VAS). All listeners heard all stimuli from all speakers (49 items in total per speaker participant: 7 items x 7 rates)</w:delText>
        </w:r>
        <w:r w:rsidRPr="00756B9E" w:rsidDel="00CB1E99">
          <w:rPr>
            <w:rStyle w:val="FootnoteReference"/>
          </w:rPr>
          <w:footnoteReference w:id="3"/>
        </w:r>
        <w:r w:rsidRPr="00756B9E" w:rsidDel="00CB1E99">
          <w:delText>. Ten percent of items were repeated for reliability purposes, amounting to 3,665 total utterances. The VAS tasks were administered via a customized Praat script written by the first author that featured a horizontal line with anchors “Low intelligibility” and “High intelligibility.” Listeners were instructed to rate the intelligibility of each utterance by clicking the point along the scale corresponding to their rating. Listeners were not permitted repeat trials.</w:delText>
        </w:r>
      </w:del>
    </w:p>
    <w:p w14:paraId="4BACF298" w14:textId="73540622" w:rsidR="001B1086" w:rsidRPr="00756B9E" w:rsidDel="00CB1E99" w:rsidRDefault="002E10F9" w:rsidP="00B05573">
      <w:pPr>
        <w:pStyle w:val="Heading4"/>
        <w:rPr>
          <w:del w:id="833" w:author="Thea Lucille Knowles" w:date="2021-03-18T20:25:00Z"/>
        </w:rPr>
      </w:pPr>
      <w:bookmarkStart w:id="834" w:name="vas-reliability-methods"/>
      <w:del w:id="835" w:author="Thea Lucille Knowles" w:date="2021-03-18T20:25:00Z">
        <w:r w:rsidRPr="00756B9E" w:rsidDel="00CB1E99">
          <w:delText>Inter- and intra-rater reliability</w:delText>
        </w:r>
        <w:bookmarkEnd w:id="834"/>
      </w:del>
    </w:p>
    <w:p w14:paraId="44E3983F" w14:textId="7E897E7C" w:rsidR="001B1086" w:rsidRPr="00756B9E" w:rsidDel="00CB1E99" w:rsidRDefault="002E10F9" w:rsidP="00B05573">
      <w:pPr>
        <w:pStyle w:val="FirstParagraph"/>
        <w:rPr>
          <w:del w:id="836" w:author="Thea Lucille Knowles" w:date="2021-03-18T20:25:00Z"/>
        </w:rPr>
      </w:pPr>
      <w:del w:id="837" w:author="Thea Lucille Knowles" w:date="2021-03-18T20:25:00Z">
        <w:r w:rsidRPr="00756B9E" w:rsidDel="00CB1E99">
          <w:delText>Reliability of the speech intelligibility estimation task was calculated using the intraclass correlation coefficient (ICC; Koo &amp; Li, 2016). Inter-rater reliability across the six listeners was examined using average consistency in a two-way random model (ICC 2, k) for each of the two tasks (sentences, monologue). Intra-rater reliability for each listener and task was examined using average agreement in a two-way mixed model (ICC 3, k).</w:delText>
        </w:r>
      </w:del>
    </w:p>
    <w:p w14:paraId="6A54795C" w14:textId="6AE33D87" w:rsidR="001B1086" w:rsidRPr="00756B9E" w:rsidDel="00CB1E99" w:rsidRDefault="002E10F9" w:rsidP="00B05573">
      <w:pPr>
        <w:pStyle w:val="Heading2"/>
        <w:rPr>
          <w:del w:id="838" w:author="Thea Lucille Knowles" w:date="2021-03-18T20:25:00Z"/>
        </w:rPr>
      </w:pPr>
      <w:bookmarkStart w:id="839" w:name="X6eb4e101b3edbdc1020cc3f61055ff3cbb4945c"/>
      <w:del w:id="840" w:author="Thea Lucille Knowles" w:date="2021-03-18T20:25:00Z">
        <w:r w:rsidRPr="00756B9E" w:rsidDel="00CB1E99">
          <w:delText>Outcome measures and statistical analyses</w:delText>
        </w:r>
        <w:bookmarkEnd w:id="839"/>
      </w:del>
    </w:p>
    <w:p w14:paraId="45C09B68" w14:textId="39B49F80" w:rsidR="001B1086" w:rsidRPr="00756B9E" w:rsidDel="00CB1E99" w:rsidRDefault="002E10F9" w:rsidP="00B05573">
      <w:pPr>
        <w:pStyle w:val="FirstParagraph"/>
        <w:rPr>
          <w:del w:id="841" w:author="Thea Lucille Knowles" w:date="2021-03-18T20:25:00Z"/>
        </w:rPr>
      </w:pPr>
      <w:del w:id="842" w:author="Thea Lucille Knowles" w:date="2021-03-18T20:25:00Z">
        <w:r w:rsidRPr="00756B9E" w:rsidDel="00CB1E99">
          <w:delText>Intelligibility ratings were treated as a proportion of the VAS (0 to 1, low to high), which was logit-transformed</w:delText>
        </w:r>
        <w:r w:rsidR="00050525" w:rsidRPr="00756B9E" w:rsidDel="00CB1E99">
          <w:rPr>
            <w:rStyle w:val="FootnoteReference"/>
          </w:rPr>
          <w:footnoteReference w:id="4"/>
        </w:r>
        <w:r w:rsidRPr="00756B9E" w:rsidDel="00CB1E99">
          <w:delText xml:space="preserve"> </w:delText>
        </w:r>
        <w:r w:rsidR="00050525" w:rsidRPr="00756B9E" w:rsidDel="00CB1E99">
          <w:delText>(</w:delText>
        </w:r>
        <w:r w:rsidR="00E271AB" w:rsidRPr="00756B9E" w:rsidDel="00CB1E99">
          <w:delText>Baum, 2008</w:delText>
        </w:r>
        <w:r w:rsidR="00050525" w:rsidRPr="00756B9E" w:rsidDel="00CB1E99">
          <w:delText xml:space="preserve">) </w:delText>
        </w:r>
        <w:r w:rsidRPr="00756B9E" w:rsidDel="00CB1E99">
          <w:delText xml:space="preserve">and modelled as a function of speaker group, speech rate, and </w:delText>
        </w:r>
        <w:r w:rsidR="00EE2B1D" w:rsidRPr="00756B9E" w:rsidDel="00CB1E99">
          <w:delText>speech task</w:delText>
        </w:r>
        <w:r w:rsidRPr="00756B9E" w:rsidDel="00CB1E99">
          <w:delText xml:space="preserve"> using mixed effects regression with the lmerTest package (Kuznetsova et al., 2017a) in R (R Core Team, 2018). Random effects included by-participant random intercepts and random slopes for rate</w:delText>
        </w:r>
        <w:r w:rsidR="00AE1944" w:rsidDel="00CB1E99">
          <w:delText xml:space="preserve"> condition contrasts</w:delText>
        </w:r>
        <w:r w:rsidRPr="00756B9E" w:rsidDel="00CB1E99">
          <w:delText xml:space="preserve">, as well as nested by-item random intercepts. Random slope terms were uncorrelated in order to facilitate convergence and avoid over-parameterization of the models (Stuart-Smith et al., 2015; Tanner et al., 2017). The </w:delText>
        </w:r>
      </w:del>
      <m:oMath>
        <m:r>
          <w:del w:id="845" w:author="Thea Lucille Knowles" w:date="2021-03-18T20:25:00Z">
            <w:rPr>
              <w:rFonts w:ascii="Cambria Math" w:hAnsi="Cambria Math"/>
            </w:rPr>
            <m:t>p</m:t>
          </w:del>
        </m:r>
      </m:oMath>
      <w:del w:id="846" w:author="Thea Lucille Knowles" w:date="2021-03-18T20:25:00Z">
        <w:r w:rsidRPr="00756B9E" w:rsidDel="00CB1E99">
          <w:delText xml:space="preserve">-values were calculated using the Satterthwaite approximation from the </w:delText>
        </w:r>
        <w:r w:rsidRPr="00756B9E" w:rsidDel="00CB1E99">
          <w:rPr>
            <w:rStyle w:val="VerbatimChar"/>
          </w:rPr>
          <w:delText>lmerTest</w:delText>
        </w:r>
        <w:r w:rsidRPr="00756B9E" w:rsidDel="00CB1E99">
          <w:delText xml:space="preserve"> package (Kuznetsova et al., 2017b).</w:delText>
        </w:r>
      </w:del>
    </w:p>
    <w:p w14:paraId="0916CE95" w14:textId="6311B131" w:rsidR="001B1086" w:rsidRPr="00756B9E" w:rsidDel="00CB1E99" w:rsidRDefault="002E10F9" w:rsidP="00B05573">
      <w:pPr>
        <w:pStyle w:val="BodyText"/>
        <w:rPr>
          <w:del w:id="847" w:author="Thea Lucille Knowles" w:date="2021-03-18T20:25:00Z"/>
        </w:rPr>
      </w:pPr>
      <w:del w:id="848" w:author="Thea Lucille Knowles" w:date="2021-03-18T20:25:00Z">
        <w:r w:rsidRPr="00756B9E" w:rsidDel="00CB1E99">
          <w:delText xml:space="preserve">All categorical fixed effects terms were contrast coded in a manner that made theoretical sense for the levels being compared, as described below. </w:delText>
        </w:r>
        <w:r w:rsidRPr="00756B9E" w:rsidDel="00CB1E99">
          <w:rPr>
            <w:b/>
            <w:i/>
          </w:rPr>
          <w:delText>Speaker group</w:delText>
        </w:r>
        <w:r w:rsidRPr="00756B9E" w:rsidDel="00CB1E99">
          <w:delText xml:space="preserve"> was coded as a four-way level variable and coded using reverse Helmert contrasts. Helmert contrasts allow the mean of each level to be compared to the overall mean of the subsequent levels. The contrast scheme for group may be interpreted in the following way: 1) Young versus Old (YC vs. OC, PD, and DBS groups combined); 2) Healthy Older vs. Clinical (OC vs. </w:delText>
        </w:r>
        <w:r w:rsidRPr="005343F1" w:rsidDel="00CB1E99">
          <w:rPr>
            <w:highlight w:val="yellow"/>
          </w:rPr>
          <w:delText>PD</w:delText>
        </w:r>
        <w:r w:rsidR="005343F1" w:rsidRPr="005343F1" w:rsidDel="00CB1E99">
          <w:rPr>
            <w:highlight w:val="yellow"/>
          </w:rPr>
          <w:delText>-Med</w:delText>
        </w:r>
        <w:r w:rsidRPr="005343F1" w:rsidDel="00CB1E99">
          <w:rPr>
            <w:highlight w:val="yellow"/>
          </w:rPr>
          <w:delText xml:space="preserve"> and </w:delText>
        </w:r>
        <w:r w:rsidR="005343F1" w:rsidRPr="005343F1" w:rsidDel="00CB1E99">
          <w:rPr>
            <w:highlight w:val="yellow"/>
          </w:rPr>
          <w:delText>PD-</w:delText>
        </w:r>
        <w:r w:rsidRPr="005343F1" w:rsidDel="00CB1E99">
          <w:rPr>
            <w:highlight w:val="yellow"/>
          </w:rPr>
          <w:delText>DBS</w:delText>
        </w:r>
        <w:r w:rsidRPr="00756B9E" w:rsidDel="00CB1E99">
          <w:delText xml:space="preserve"> combined); 3) PD with and without DBS (</w:delText>
        </w:r>
        <w:r w:rsidR="00EF4FBD" w:rsidRPr="00756B9E" w:rsidDel="00CB1E99">
          <w:delText>PD-Med vs. PD-DBS</w:delText>
        </w:r>
        <w:r w:rsidRPr="00756B9E" w:rsidDel="00CB1E99">
          <w:delText xml:space="preserve">). </w:delText>
        </w:r>
        <w:r w:rsidRPr="00756B9E" w:rsidDel="00CB1E99">
          <w:rPr>
            <w:b/>
            <w:i/>
          </w:rPr>
          <w:delText>Speech rate</w:delText>
        </w:r>
        <w:r w:rsidR="00732264" w:rsidRPr="00756B9E" w:rsidDel="00CB1E99">
          <w:rPr>
            <w:b/>
            <w:i/>
          </w:rPr>
          <w:delText xml:space="preserve"> condition</w:delText>
        </w:r>
        <w:r w:rsidR="00732264" w:rsidRPr="00756B9E" w:rsidDel="00CB1E99">
          <w:rPr>
            <w:rStyle w:val="FootnoteReference"/>
            <w:b/>
            <w:i/>
          </w:rPr>
          <w:footnoteReference w:id="5"/>
        </w:r>
        <w:r w:rsidRPr="00756B9E" w:rsidDel="00CB1E99">
          <w:delText xml:space="preserve"> was coded using treatment contrasts with the habitual rate</w:delText>
        </w:r>
        <w:r w:rsidR="00AE1944" w:rsidDel="00CB1E99">
          <w:delText xml:space="preserve"> condition</w:delText>
        </w:r>
        <w:r w:rsidRPr="00756B9E" w:rsidDel="00CB1E99">
          <w:delText xml:space="preserve"> (H1) set as the reference level. That is, each contrast level compares one of the six modified rate conditions to the habitual baseline. </w:delText>
        </w:r>
        <w:r w:rsidR="00050525" w:rsidRPr="00756B9E" w:rsidDel="00CB1E99">
          <w:rPr>
            <w:b/>
            <w:bCs/>
            <w:i/>
            <w:iCs/>
          </w:rPr>
          <w:delText>Speech task</w:delText>
        </w:r>
        <w:r w:rsidR="00050525" w:rsidRPr="00756B9E" w:rsidDel="00CB1E99">
          <w:delText xml:space="preserve"> (sentence reading vs. monologue) was sum-coded. </w:delText>
        </w:r>
        <w:r w:rsidRPr="00756B9E" w:rsidDel="00CB1E99">
          <w:delText>Comparisons between each modified rate</w:delText>
        </w:r>
        <w:r w:rsidR="00AE1944" w:rsidDel="00CB1E99">
          <w:delText xml:space="preserve"> condition</w:delText>
        </w:r>
        <w:r w:rsidRPr="00756B9E" w:rsidDel="00CB1E99">
          <w:delText xml:space="preserve"> were discerned with post-hoc pairwise comparison testing. Speaker sex and listener were also included as fixed effects in the models to account for variability present. </w:delText>
        </w:r>
      </w:del>
    </w:p>
    <w:p w14:paraId="34B30F11" w14:textId="21F2237C" w:rsidR="00732264" w:rsidRPr="00756B9E" w:rsidDel="00CB1E99" w:rsidRDefault="002E10F9" w:rsidP="00B05573">
      <w:pPr>
        <w:pStyle w:val="FirstParagraph"/>
        <w:rPr>
          <w:del w:id="851" w:author="Thea Lucille Knowles" w:date="2021-03-18T20:25:00Z"/>
        </w:rPr>
      </w:pPr>
      <w:del w:id="852" w:author="Thea Lucille Knowles" w:date="2021-03-18T20:25:00Z">
        <w:r w:rsidRPr="00756B9E" w:rsidDel="00CB1E99">
          <w:delText xml:space="preserve">To confirm whether the speech rate conditions were indeed associated with </w:delText>
        </w:r>
        <w:r w:rsidR="00F75441" w:rsidDel="00CB1E99">
          <w:delText xml:space="preserve">acoustically-derived </w:delText>
        </w:r>
        <w:r w:rsidRPr="00756B9E" w:rsidDel="00CB1E99">
          <w:delText xml:space="preserve">speech rate modifications in the expected directions, a secondary analysis was run. </w:delText>
        </w:r>
        <w:r w:rsidR="00732264" w:rsidRPr="00756B9E" w:rsidDel="00CB1E99">
          <w:delText xml:space="preserve">For this analysis, speech rate in words per minute (WPM) was calculated for each of the sentences in the sentence task. Utterance onsets and offsets were time-stamped and sentence duration was divided by the number of words (i.e., 5 – 10, depending on item). Pauses were not extracted, as rate of speech, rather than articulatory rate of speech, was the primary interest at this stage. This analysis was completed only for the sentence task. </w:delText>
        </w:r>
      </w:del>
    </w:p>
    <w:p w14:paraId="4AFFEFE3" w14:textId="29ABAB6A" w:rsidR="001B1086" w:rsidRPr="00756B9E" w:rsidDel="00CB1E99" w:rsidRDefault="00732264" w:rsidP="00B05573">
      <w:pPr>
        <w:pStyle w:val="BodyText"/>
        <w:rPr>
          <w:del w:id="853" w:author="Thea Lucille Knowles" w:date="2021-03-18T20:25:00Z"/>
        </w:rPr>
      </w:pPr>
      <w:del w:id="854" w:author="Thea Lucille Knowles" w:date="2021-03-18T20:25:00Z">
        <w:r w:rsidRPr="00756B9E" w:rsidDel="00CB1E99">
          <w:delText>For this analysis, s</w:delText>
        </w:r>
        <w:r w:rsidR="002E10F9" w:rsidRPr="00756B9E" w:rsidDel="00CB1E99">
          <w:delText xml:space="preserve">peech rate </w:delText>
        </w:r>
        <w:r w:rsidRPr="00756B9E" w:rsidDel="00CB1E99">
          <w:delText xml:space="preserve">(in WPM) </w:delText>
        </w:r>
        <w:r w:rsidR="002E10F9" w:rsidRPr="00756B9E" w:rsidDel="00CB1E99">
          <w:delText>was log-transformed</w:delText>
        </w:r>
        <w:r w:rsidR="006D4703" w:rsidRPr="00756B9E" w:rsidDel="00CB1E99">
          <w:delText xml:space="preserve"> (in order to meet model assumptions </w:delText>
        </w:r>
        <w:r w:rsidR="003A44BB" w:rsidRPr="00756B9E" w:rsidDel="00CB1E99">
          <w:delText>requiring normal distribution of residuals; Gelman &amp; Hill, 2007)</w:delText>
        </w:r>
        <w:r w:rsidR="002E10F9" w:rsidRPr="00756B9E" w:rsidDel="00CB1E99">
          <w:delText xml:space="preserve"> and modelled as a function of rate condition, group, and their interaction. Groups were coded using Helmert contrasts as above. Successive differences contrasts were applied to rate conditions using the </w:delText>
        </w:r>
        <w:r w:rsidR="002E10F9" w:rsidRPr="00756B9E" w:rsidDel="00CB1E99">
          <w:rPr>
            <w:rStyle w:val="VerbatimChar"/>
          </w:rPr>
          <w:delText>MASS</w:delText>
        </w:r>
        <w:r w:rsidR="002E10F9" w:rsidRPr="00756B9E" w:rsidDel="00CB1E99">
          <w:delText xml:space="preserve"> R package (Venables &amp; Ripley, 2002) in order to test the difference in speech rate between each condition in a sequential, ordered fashion. With this coding scheme and the rate</w:delText>
        </w:r>
        <w:r w:rsidR="00836C8C" w:rsidDel="00CB1E99">
          <w:delText xml:space="preserve"> condition</w:delText>
        </w:r>
        <w:r w:rsidR="002E10F9" w:rsidRPr="00756B9E" w:rsidDel="00CB1E99">
          <w:delText xml:space="preserve"> variable ordered from slow to fast, each contrast level may be interpreted as the difference between the means of subsequent levels, for example, the 3x-slower and 4x-slower rates, the 2x-slower and 3x-slower rates, the habitual and 2x-slower rates, and so on. </w:delText>
        </w:r>
      </w:del>
    </w:p>
    <w:p w14:paraId="57A2B56C" w14:textId="1A6C9DF1" w:rsidR="001B1086" w:rsidRPr="00756B9E" w:rsidDel="00CB1E99" w:rsidRDefault="002E10F9" w:rsidP="00B05573">
      <w:pPr>
        <w:pStyle w:val="Heading1"/>
        <w:rPr>
          <w:del w:id="855" w:author="Thea Lucille Knowles" w:date="2021-03-18T20:25:00Z"/>
        </w:rPr>
      </w:pPr>
      <w:bookmarkStart w:id="856" w:name="results"/>
      <w:del w:id="857" w:author="Thea Lucille Knowles" w:date="2021-03-18T20:25:00Z">
        <w:r w:rsidRPr="00756B9E" w:rsidDel="00CB1E99">
          <w:delText>Results</w:delText>
        </w:r>
        <w:bookmarkEnd w:id="856"/>
      </w:del>
    </w:p>
    <w:p w14:paraId="278EDD47" w14:textId="6746ED00" w:rsidR="001B1086" w:rsidRPr="00756B9E" w:rsidDel="00CB1E99" w:rsidRDefault="00836C8C" w:rsidP="00B05573">
      <w:pPr>
        <w:pStyle w:val="Heading2"/>
        <w:rPr>
          <w:del w:id="858" w:author="Thea Lucille Knowles" w:date="2021-03-18T20:25:00Z"/>
        </w:rPr>
      </w:pPr>
      <w:bookmarkStart w:id="859" w:name="speech-rate-modification"/>
      <w:del w:id="860" w:author="Thea Lucille Knowles" w:date="2021-03-18T20:25:00Z">
        <w:r w:rsidDel="00CB1E99">
          <w:delText>A</w:delText>
        </w:r>
        <w:r w:rsidR="00882A09" w:rsidDel="00CB1E99">
          <w:delText>c</w:delText>
        </w:r>
        <w:r w:rsidR="00515A0A" w:rsidDel="00CB1E99">
          <w:delText>oustically-derived</w:delText>
        </w:r>
        <w:r w:rsidDel="00CB1E99">
          <w:delText xml:space="preserve"> s</w:delText>
        </w:r>
        <w:r w:rsidR="002E10F9" w:rsidRPr="00756B9E" w:rsidDel="00CB1E99">
          <w:delText>peech rate modification</w:delText>
        </w:r>
        <w:bookmarkEnd w:id="859"/>
      </w:del>
    </w:p>
    <w:p w14:paraId="6CFA9D1C" w14:textId="0A2CBF52" w:rsidR="00E76E22" w:rsidDel="00CB1E99" w:rsidRDefault="00E76E22" w:rsidP="00B05573">
      <w:pPr>
        <w:pStyle w:val="BodyText"/>
        <w:keepNext/>
        <w:rPr>
          <w:del w:id="861" w:author="Thea Lucille Knowles" w:date="2021-03-18T20:25:00Z"/>
        </w:rPr>
      </w:pPr>
      <w:del w:id="862" w:author="Thea Lucille Knowles" w:date="2021-03-18T20:25:00Z">
        <w:r w:rsidDel="00CB1E99">
          <w:rPr>
            <w:noProof/>
          </w:rPr>
          <w:drawing>
            <wp:inline distT="0" distB="0" distL="0" distR="0" wp14:anchorId="2DBC502E" wp14:editId="3610F7B6">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del>
    </w:p>
    <w:p w14:paraId="656A3D2C" w14:textId="4F6F2BC6" w:rsidR="00E76E22" w:rsidDel="00CB1E99" w:rsidRDefault="00E76E22" w:rsidP="00B05573">
      <w:pPr>
        <w:pStyle w:val="Caption"/>
        <w:rPr>
          <w:del w:id="863" w:author="Thea Lucille Knowles" w:date="2021-03-18T20:25:00Z"/>
        </w:rPr>
      </w:pPr>
      <w:del w:id="864" w:author="Thea Lucille Knowles" w:date="2021-03-18T20:25:00Z">
        <w:r w:rsidDel="00CB1E99">
          <w:delText xml:space="preserve">Figure </w:delText>
        </w:r>
        <w:r w:rsidR="00D8216F" w:rsidDel="00CB1E99">
          <w:fldChar w:fldCharType="begin"/>
        </w:r>
        <w:r w:rsidR="00D8216F" w:rsidDel="00CB1E99">
          <w:delInstrText xml:space="preserve"> SEQ Figure \* ARABIC </w:delInstrText>
        </w:r>
        <w:r w:rsidR="00D8216F" w:rsidDel="00CB1E99">
          <w:fldChar w:fldCharType="separate"/>
        </w:r>
        <w:r w:rsidR="00854DBD" w:rsidDel="00CB1E99">
          <w:rPr>
            <w:noProof/>
          </w:rPr>
          <w:delText>1</w:delText>
        </w:r>
        <w:r w:rsidR="00D8216F" w:rsidDel="00CB1E99">
          <w:rPr>
            <w:noProof/>
          </w:rPr>
          <w:fldChar w:fldCharType="end"/>
        </w:r>
        <w:r w:rsidRPr="00E76E22" w:rsidDel="00CB1E99">
          <w:delText>: Relationship between speech rate condition and actual speech rate in words-per-minute for the sentence reading task. Figure A: Density plots of speech rate in words-per-minute for each group arranged by rate condition. Rate condition appears on the y-axis from slow to fast, bottom to top. Habitual rates are solid colored. Dashed lines represent average habitual speech rate for each group. Figure B: Predicted model responses and 95% confidence intervals for each rate condition. YC = Younger healthy controls; OC = Older healthy controls; PD-Med = People with Parkinson’s disease without deep brain stimulation; PD-DBS = People with Parkinson’s disease with deep brain stimulation.</w:delText>
        </w:r>
      </w:del>
    </w:p>
    <w:p w14:paraId="2ECBB6AC" w14:textId="47E4A9F2" w:rsidR="001B1086" w:rsidRPr="00756B9E" w:rsidDel="00CB1E99" w:rsidRDefault="002E10F9" w:rsidP="00B05573">
      <w:pPr>
        <w:pStyle w:val="BodyText"/>
        <w:rPr>
          <w:del w:id="865" w:author="Thea Lucille Knowles" w:date="2021-03-18T20:25:00Z"/>
        </w:rPr>
      </w:pPr>
      <w:del w:id="866" w:author="Thea Lucille Knowles" w:date="2021-03-18T20:25:00Z">
        <w:r w:rsidRPr="00756B9E" w:rsidDel="00CB1E99">
          <w:delText xml:space="preserve">Habitual speech rates for the sentence </w:delText>
        </w:r>
        <w:r w:rsidR="00007D1E" w:rsidRPr="00756B9E" w:rsidDel="00CB1E99">
          <w:delText xml:space="preserve">task </w:delText>
        </w:r>
        <w:r w:rsidRPr="00756B9E" w:rsidDel="00CB1E99">
          <w:delText>are presented in Table 3. Pairwise comparisons across groups during the habitual rate condition are presented in Table 4. Across all rate</w:delText>
        </w:r>
        <w:r w:rsidR="00836C8C" w:rsidDel="00CB1E99">
          <w:delText xml:space="preserve"> conditions</w:delText>
        </w:r>
        <w:r w:rsidRPr="00756B9E" w:rsidDel="00CB1E99">
          <w:delText xml:space="preserve">, there was no main effect of group for any of the group contrasts, indicating that the groups demonstrated similar </w:delText>
        </w:r>
        <w:r w:rsidR="00882A09" w:rsidDel="00CB1E99">
          <w:delText>actual (acoustically-derived)</w:delText>
        </w:r>
        <w:r w:rsidR="00836C8C" w:rsidDel="00CB1E99">
          <w:delText xml:space="preserve"> </w:delText>
        </w:r>
        <w:r w:rsidRPr="00756B9E" w:rsidDel="00CB1E99">
          <w:delText>rates of speech during sentence reading (</w:delText>
        </w:r>
      </w:del>
      <m:oMath>
        <m:r>
          <w:del w:id="867" w:author="Thea Lucille Knowles" w:date="2021-03-18T20:25:00Z">
            <w:rPr>
              <w:rFonts w:ascii="Cambria Math" w:hAnsi="Cambria Math"/>
            </w:rPr>
            <m:t>p</m:t>
          </w:del>
        </m:r>
      </m:oMath>
      <w:del w:id="868" w:author="Thea Lucille Knowles" w:date="2021-03-18T20:25:00Z">
        <w:r w:rsidRPr="00756B9E" w:rsidDel="00CB1E99">
          <w:delText xml:space="preserve"> </w:delText>
        </w:r>
        <w:r w:rsidR="00227E94" w:rsidRPr="00756B9E" w:rsidDel="00CB1E99">
          <w:delText>&gt; .</w:delText>
        </w:r>
        <w:r w:rsidRPr="00756B9E" w:rsidDel="00CB1E99">
          <w:delText>5). There were no baseline</w:delText>
        </w:r>
        <w:r w:rsidR="00732264" w:rsidRPr="00756B9E" w:rsidDel="00CB1E99">
          <w:delText xml:space="preserve"> group</w:delText>
        </w:r>
        <w:r w:rsidRPr="00756B9E" w:rsidDel="00CB1E99">
          <w:delText xml:space="preserve"> differences in </w:delText>
        </w:r>
        <w:r w:rsidR="00E011D6" w:rsidDel="00CB1E99">
          <w:delText>WPM</w:delText>
        </w:r>
        <w:r w:rsidRPr="00756B9E" w:rsidDel="00CB1E99">
          <w:delText xml:space="preserve"> during the habitual rate condition, as indicated in Table 4.</w:delText>
        </w:r>
      </w:del>
    </w:p>
    <w:p w14:paraId="1EE60B44" w14:textId="659D7D7E" w:rsidR="006E5CD6" w:rsidDel="00CB1E99" w:rsidRDefault="002E10F9" w:rsidP="00B05573">
      <w:pPr>
        <w:pStyle w:val="BodyText"/>
        <w:rPr>
          <w:del w:id="869" w:author="Thea Lucille Knowles" w:date="2021-03-18T20:25:00Z"/>
        </w:rPr>
      </w:pPr>
      <w:del w:id="870" w:author="Thea Lucille Knowles" w:date="2021-03-18T20:25:00Z">
        <w:r w:rsidRPr="00756B9E" w:rsidDel="00CB1E99">
          <w:delText>Pairwise comparisons across sequential rate</w:delText>
        </w:r>
        <w:r w:rsidR="00E011D6" w:rsidDel="00CB1E99">
          <w:delText xml:space="preserve"> condition</w:delText>
        </w:r>
        <w:r w:rsidRPr="00756B9E" w:rsidDel="00CB1E99">
          <w:delText xml:space="preserve">s for each group are reported in Appendix Table 1. Full model results (i.e., pooled over groups) are reported in the text. </w:delText>
        </w:r>
        <w:r w:rsidR="00E011D6" w:rsidDel="00CB1E99">
          <w:delText>S</w:delText>
        </w:r>
        <w:r w:rsidRPr="00756B9E" w:rsidDel="00CB1E99">
          <w:delText xml:space="preserve">peech rate in </w:delText>
        </w:r>
        <w:r w:rsidR="00E011D6" w:rsidDel="00CB1E99">
          <w:delText>WPM</w:delText>
        </w:r>
        <w:r w:rsidRPr="00756B9E" w:rsidDel="00CB1E99">
          <w:delText xml:space="preserve"> varied as expected across the rate conditions, with each rate contrast level associated with an increase in </w:delText>
        </w:r>
        <w:r w:rsidR="00FC6943" w:rsidDel="00CB1E99">
          <w:delText xml:space="preserve">acoustically-derived </w:delText>
        </w:r>
        <w:r w:rsidRPr="00756B9E" w:rsidDel="00CB1E99">
          <w:delText xml:space="preserve">speech rate. </w:delText>
        </w:r>
        <w:commentRangeStart w:id="871"/>
        <w:r w:rsidRPr="00EB3535" w:rsidDel="00CB1E99">
          <w:rPr>
            <w:highlight w:val="yellow"/>
          </w:rPr>
          <w:delText>This</w:delText>
        </w:r>
        <w:commentRangeEnd w:id="871"/>
        <w:r w:rsidR="00EB3535" w:rsidDel="00CB1E99">
          <w:rPr>
            <w:rStyle w:val="CommentReference"/>
          </w:rPr>
          <w:commentReference w:id="871"/>
        </w:r>
        <w:r w:rsidRPr="00EB3535" w:rsidDel="00CB1E99">
          <w:rPr>
            <w:highlight w:val="yellow"/>
          </w:rPr>
          <w:delText xml:space="preserve"> was significant for all contrast levels with the exception of the two fastest rates, whose difference trended in the expected direction but did not reach significance at </w:delText>
        </w:r>
      </w:del>
      <m:oMath>
        <m:r>
          <w:del w:id="872" w:author="Thea Lucille Knowles" w:date="2021-03-18T20:25:00Z">
            <w:rPr>
              <w:rFonts w:ascii="Cambria Math" w:hAnsi="Cambria Math"/>
              <w:highlight w:val="yellow"/>
            </w:rPr>
            <m:t>p</m:t>
          </w:del>
        </m:r>
      </m:oMath>
      <w:del w:id="873" w:author="Thea Lucille Knowles" w:date="2021-03-18T20:25:00Z">
        <w:r w:rsidRPr="00EB3535" w:rsidDel="00CB1E99">
          <w:rPr>
            <w:highlight w:val="yellow"/>
          </w:rPr>
          <w:delText xml:space="preserve"> </w:delText>
        </w:r>
        <w:r w:rsidR="00227E94" w:rsidRPr="00EB3535" w:rsidDel="00CB1E99">
          <w:rPr>
            <w:highlight w:val="yellow"/>
          </w:rPr>
          <w:delText>&lt; .</w:delText>
        </w:r>
        <w:r w:rsidRPr="00EB3535" w:rsidDel="00CB1E99">
          <w:rPr>
            <w:highlight w:val="yellow"/>
          </w:rPr>
          <w:delText>05 (</w:delText>
        </w:r>
      </w:del>
      <m:oMath>
        <m:acc>
          <m:accPr>
            <m:ctrlPr>
              <w:del w:id="874" w:author="Thea Lucille Knowles" w:date="2021-03-18T20:25:00Z">
                <w:rPr>
                  <w:rFonts w:ascii="Cambria Math" w:hAnsi="Cambria Math"/>
                  <w:highlight w:val="yellow"/>
                </w:rPr>
              </w:del>
            </m:ctrlPr>
          </m:accPr>
          <m:e>
            <m:r>
              <w:del w:id="875" w:author="Thea Lucille Knowles" w:date="2021-03-18T20:25:00Z">
                <w:rPr>
                  <w:rFonts w:ascii="Cambria Math" w:hAnsi="Cambria Math"/>
                  <w:highlight w:val="yellow"/>
                </w:rPr>
                <m:t>β</m:t>
              </w:del>
            </m:r>
          </m:e>
        </m:acc>
      </m:oMath>
      <w:del w:id="876" w:author="Thea Lucille Knowles" w:date="2021-03-18T20:25:00Z">
        <w:r w:rsidRPr="00EB3535" w:rsidDel="00CB1E99">
          <w:rPr>
            <w:highlight w:val="yellow"/>
          </w:rPr>
          <w:delText xml:space="preserve"> = 0.044, </w:delText>
        </w:r>
      </w:del>
      <m:oMath>
        <m:r>
          <w:del w:id="877" w:author="Thea Lucille Knowles" w:date="2021-03-18T20:25:00Z">
            <w:rPr>
              <w:rFonts w:ascii="Cambria Math" w:hAnsi="Cambria Math"/>
              <w:highlight w:val="yellow"/>
            </w:rPr>
            <m:t>p</m:t>
          </w:del>
        </m:r>
      </m:oMath>
      <w:del w:id="878" w:author="Thea Lucille Knowles" w:date="2021-03-18T20:25:00Z">
        <w:r w:rsidRPr="00EB3535" w:rsidDel="00CB1E99">
          <w:rPr>
            <w:highlight w:val="yellow"/>
          </w:rPr>
          <w:delText xml:space="preserve"> </w:delText>
        </w:r>
        <w:r w:rsidR="00227E94" w:rsidRPr="00EB3535" w:rsidDel="00CB1E99">
          <w:rPr>
            <w:highlight w:val="yellow"/>
          </w:rPr>
          <w:delText>= .</w:delText>
        </w:r>
        <w:r w:rsidRPr="00EB3535" w:rsidDel="00CB1E99">
          <w:rPr>
            <w:highlight w:val="yellow"/>
          </w:rPr>
          <w:delText>071).</w:delText>
        </w:r>
        <w:r w:rsidRPr="00756B9E" w:rsidDel="00CB1E99">
          <w:delText xml:space="preserve"> As can be seen in Figure 1 Panel A, there was a greater degree of variability in the slower </w:delText>
        </w:r>
        <w:r w:rsidR="00A53924" w:rsidDel="00CB1E99">
          <w:delText>speech rate conditions</w:delText>
        </w:r>
        <w:r w:rsidRPr="00756B9E" w:rsidDel="00CB1E99">
          <w:delText>, as evidenced by flatter density curves. This pattern is</w:delText>
        </w:r>
        <w:r w:rsidR="00680EEC" w:rsidRPr="00756B9E" w:rsidDel="00CB1E99">
          <w:delText xml:space="preserve"> also</w:delText>
        </w:r>
        <w:r w:rsidRPr="00756B9E" w:rsidDel="00CB1E99">
          <w:delText xml:space="preserve"> visible in Figure 1 (Panel B). Estimated differences across sequential rate</w:delText>
        </w:r>
        <w:r w:rsidR="00A53924" w:rsidDel="00CB1E99">
          <w:delText xml:space="preserve"> conditions</w:delText>
        </w:r>
        <w:r w:rsidRPr="00756B9E" w:rsidDel="00CB1E99">
          <w:delText xml:space="preserve"> for each group, reported in Appendix Table 1, demonstrated that this pattern of </w:delText>
        </w:r>
        <w:r w:rsidR="0029258C" w:rsidDel="00CB1E99">
          <w:delText>intended</w:delText>
        </w:r>
        <w:r w:rsidR="00A53924" w:rsidDel="00CB1E99">
          <w:delText xml:space="preserve"> </w:delText>
        </w:r>
        <w:r w:rsidRPr="00756B9E" w:rsidDel="00CB1E99">
          <w:delText>rate adjustments was generally consistent across all rates for all groups, despite not reaching significance at all rate</w:delText>
        </w:r>
        <w:r w:rsidR="00A53924" w:rsidDel="00CB1E99">
          <w:delText xml:space="preserve"> condition</w:delText>
        </w:r>
        <w:r w:rsidRPr="00756B9E" w:rsidDel="00CB1E99">
          <w:delText xml:space="preserve"> comparisons.</w:delText>
        </w:r>
        <w:r w:rsidR="000D3908" w:rsidRPr="00756B9E" w:rsidDel="00CB1E99">
          <w:delText xml:space="preserve"> As can be seen in Appendix Table 1, the magnitude of adjustments </w:delText>
        </w:r>
        <w:r w:rsidR="00680EEC" w:rsidRPr="00756B9E" w:rsidDel="00CB1E99">
          <w:delText>was not symmetrical</w:delText>
        </w:r>
        <w:r w:rsidR="000D3908" w:rsidRPr="00756B9E" w:rsidDel="00CB1E99">
          <w:delText xml:space="preserve"> in slow versus fast speech</w:delText>
        </w:r>
        <w:r w:rsidR="008A23E3" w:rsidDel="00CB1E99">
          <w:delText xml:space="preserve"> conditions</w:delText>
        </w:r>
        <w:r w:rsidR="000D3908" w:rsidRPr="00756B9E" w:rsidDel="00CB1E99">
          <w:delText xml:space="preserve">.  For example, the YC slowed their </w:delText>
        </w:r>
        <w:r w:rsidR="00A876C1" w:rsidDel="00CB1E99">
          <w:delText>actual</w:delText>
        </w:r>
        <w:r w:rsidR="00602820" w:rsidDel="00CB1E99">
          <w:delText xml:space="preserve"> </w:delText>
        </w:r>
        <w:r w:rsidR="000D3908" w:rsidRPr="00756B9E" w:rsidDel="00CB1E99">
          <w:delText xml:space="preserve">speech rate by an estimated </w:delText>
        </w:r>
      </w:del>
      <w:del w:id="879" w:author="Thea Lucille Knowles" w:date="2021-02-26T14:38:00Z">
        <w:r w:rsidR="000D3908" w:rsidRPr="00756B9E" w:rsidDel="004E30AB">
          <w:delText xml:space="preserve">89 </w:delText>
        </w:r>
      </w:del>
      <w:del w:id="880" w:author="Thea Lucille Knowles" w:date="2021-03-18T20:25:00Z">
        <w:r w:rsidR="000D3908" w:rsidRPr="00756B9E" w:rsidDel="00CB1E99">
          <w:delText xml:space="preserve">WPM from habitual to the 2x-slower condition (S2 - H1), but only quickened their rate by an estimated </w:delText>
        </w:r>
      </w:del>
      <w:del w:id="881" w:author="Thea Lucille Knowles" w:date="2021-02-26T14:38:00Z">
        <w:r w:rsidR="000D3908" w:rsidRPr="00756B9E" w:rsidDel="004E30AB">
          <w:delText xml:space="preserve">48 </w:delText>
        </w:r>
      </w:del>
      <w:del w:id="882" w:author="Thea Lucille Knowles" w:date="2021-03-18T20:25:00Z">
        <w:r w:rsidR="000D3908" w:rsidRPr="00756B9E" w:rsidDel="00CB1E99">
          <w:delText xml:space="preserve">WPM in the 2x-faster condition (H1 - F2). This pattern held for the older control group and both PD groups as well. Changes in absolute WPM from habitual in the 2x-slower and 2x-faster rates, respectively, for each group were as follows: </w:delText>
        </w:r>
        <w:commentRangeStart w:id="883"/>
        <w:r w:rsidR="000D3908" w:rsidRPr="00756B9E" w:rsidDel="00CB1E99">
          <w:delText xml:space="preserve">59 </w:delText>
        </w:r>
        <w:commentRangeEnd w:id="883"/>
        <w:r w:rsidR="004E30AB" w:rsidDel="00CB1E99">
          <w:rPr>
            <w:rStyle w:val="CommentReference"/>
          </w:rPr>
          <w:commentReference w:id="883"/>
        </w:r>
        <w:r w:rsidR="000D3908" w:rsidRPr="00756B9E" w:rsidDel="00CB1E99">
          <w:delText>WPM vs. </w:delText>
        </w:r>
        <w:commentRangeStart w:id="884"/>
        <w:r w:rsidR="000D3908" w:rsidRPr="00756B9E" w:rsidDel="00CB1E99">
          <w:delText xml:space="preserve">25 </w:delText>
        </w:r>
        <w:commentRangeEnd w:id="884"/>
        <w:r w:rsidR="004E30AB" w:rsidDel="00CB1E99">
          <w:rPr>
            <w:rStyle w:val="CommentReference"/>
          </w:rPr>
          <w:commentReference w:id="884"/>
        </w:r>
        <w:r w:rsidR="000D3908" w:rsidRPr="00756B9E" w:rsidDel="00CB1E99">
          <w:delText xml:space="preserve">WPM (OC), </w:delText>
        </w:r>
      </w:del>
      <w:commentRangeStart w:id="885"/>
      <w:del w:id="886" w:author="Thea Lucille Knowles" w:date="2021-02-26T14:40:00Z">
        <w:r w:rsidR="000D3908" w:rsidRPr="00756B9E" w:rsidDel="004E30AB">
          <w:delText xml:space="preserve">52 </w:delText>
        </w:r>
      </w:del>
      <w:commentRangeEnd w:id="885"/>
      <w:del w:id="887" w:author="Thea Lucille Knowles" w:date="2021-03-18T20:25:00Z">
        <w:r w:rsidR="004E30AB" w:rsidDel="00CB1E99">
          <w:rPr>
            <w:rStyle w:val="CommentReference"/>
          </w:rPr>
          <w:commentReference w:id="885"/>
        </w:r>
        <w:r w:rsidR="000D3908" w:rsidRPr="00756B9E" w:rsidDel="00CB1E99">
          <w:delText>WPM vs. </w:delText>
        </w:r>
        <w:commentRangeStart w:id="888"/>
        <w:r w:rsidR="000D3908" w:rsidRPr="00756B9E" w:rsidDel="00CB1E99">
          <w:delText xml:space="preserve">37 </w:delText>
        </w:r>
        <w:commentRangeEnd w:id="888"/>
        <w:r w:rsidR="004E30AB" w:rsidDel="00CB1E99">
          <w:rPr>
            <w:rStyle w:val="CommentReference"/>
          </w:rPr>
          <w:commentReference w:id="888"/>
        </w:r>
        <w:r w:rsidR="000D3908" w:rsidRPr="00756B9E" w:rsidDel="00CB1E99">
          <w:delText xml:space="preserve">WPM (PD-Med), and </w:delText>
        </w:r>
        <w:commentRangeStart w:id="889"/>
        <w:r w:rsidR="000D3908" w:rsidRPr="00756B9E" w:rsidDel="00CB1E99">
          <w:delText xml:space="preserve">42 </w:delText>
        </w:r>
        <w:commentRangeEnd w:id="889"/>
        <w:r w:rsidR="004E30AB" w:rsidDel="00CB1E99">
          <w:rPr>
            <w:rStyle w:val="CommentReference"/>
          </w:rPr>
          <w:commentReference w:id="889"/>
        </w:r>
        <w:r w:rsidR="000D3908" w:rsidRPr="00756B9E" w:rsidDel="00CB1E99">
          <w:delText>WPM vs. </w:delText>
        </w:r>
      </w:del>
      <w:del w:id="890" w:author="Thea Lucille Knowles" w:date="2021-02-26T14:41:00Z">
        <w:r w:rsidR="000D3908" w:rsidRPr="00756B9E" w:rsidDel="004E30AB">
          <w:delText xml:space="preserve">22 </w:delText>
        </w:r>
      </w:del>
      <w:del w:id="891" w:author="Thea Lucille Knowles" w:date="2021-03-18T20:25:00Z">
        <w:r w:rsidR="000D3908" w:rsidRPr="00756B9E" w:rsidDel="00CB1E99">
          <w:delText>WPM (PD-DBS).</w:delText>
        </w:r>
        <w:bookmarkStart w:id="892" w:name="listener-reliability"/>
      </w:del>
    </w:p>
    <w:p w14:paraId="0CD45914" w14:textId="341B3669" w:rsidR="006E5CD6" w:rsidDel="00CB1E99" w:rsidRDefault="006E5CD6" w:rsidP="00B05573">
      <w:pPr>
        <w:pStyle w:val="Caption"/>
        <w:keepNext/>
        <w:rPr>
          <w:del w:id="893" w:author="Thea Lucille Knowles" w:date="2021-03-18T20:25:00Z"/>
        </w:rPr>
      </w:pPr>
      <w:del w:id="894" w:author="Thea Lucille Knowles" w:date="2021-03-18T20:25:00Z">
        <w:r w:rsidDel="00CB1E99">
          <w:delText xml:space="preserve">Table </w:delText>
        </w:r>
        <w:r w:rsidR="00D8216F" w:rsidDel="00CB1E99">
          <w:fldChar w:fldCharType="begin"/>
        </w:r>
        <w:r w:rsidR="00D8216F" w:rsidDel="00CB1E99">
          <w:delInstrText xml:space="preserve"> SEQ Table \* ARABIC </w:delInstrText>
        </w:r>
        <w:r w:rsidR="00D8216F" w:rsidDel="00CB1E99">
          <w:fldChar w:fldCharType="separate"/>
        </w:r>
        <w:r w:rsidR="0091264D" w:rsidDel="00CB1E99">
          <w:rPr>
            <w:noProof/>
          </w:rPr>
          <w:delText>3</w:delText>
        </w:r>
        <w:r w:rsidR="00D8216F" w:rsidDel="00CB1E99">
          <w:rPr>
            <w:noProof/>
          </w:rPr>
          <w:fldChar w:fldCharType="end"/>
        </w:r>
        <w:r w:rsidRPr="00AA682D" w:rsidDel="00CB1E99">
          <w:delText>: Habitual speech rates for each group. WPM = words-per-minute; YC = Younger healthy controls; OC = Older healthy controls; PD-Med = People with Parkinson’s disease without deep brain stimulation; PD-DBS = People with Parkinson’s disease with deep brain</w:delText>
        </w:r>
        <w:r w:rsidDel="00CB1E99">
          <w:delText xml:space="preserve"> stimulation.</w:delText>
        </w:r>
      </w:del>
    </w:p>
    <w:tbl>
      <w:tblPr>
        <w:tblW w:w="6480" w:type="dxa"/>
        <w:jc w:val="center"/>
        <w:tblLayout w:type="fixed"/>
        <w:tblLook w:val="0420" w:firstRow="1" w:lastRow="0" w:firstColumn="0" w:lastColumn="0" w:noHBand="0" w:noVBand="1"/>
      </w:tblPr>
      <w:tblGrid>
        <w:gridCol w:w="1080"/>
        <w:gridCol w:w="1080"/>
        <w:gridCol w:w="1080"/>
        <w:gridCol w:w="1080"/>
        <w:gridCol w:w="1080"/>
        <w:gridCol w:w="1080"/>
      </w:tblGrid>
      <w:tr w:rsidR="006E5CD6" w:rsidRPr="00A80F22" w:rsidDel="00CB1E99" w14:paraId="3A3836AD" w14:textId="1A6D707A" w:rsidTr="00281D09">
        <w:trPr>
          <w:cantSplit/>
          <w:tblHeader/>
          <w:jc w:val="center"/>
          <w:del w:id="895" w:author="Thea Lucille Knowles" w:date="2021-03-18T20:25:00Z"/>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4AE6D9" w14:textId="7AAF3615" w:rsidR="006E5CD6" w:rsidRPr="00A80F22" w:rsidDel="00CB1E99" w:rsidRDefault="006E5CD6" w:rsidP="00B05573">
            <w:pPr>
              <w:spacing w:before="40" w:after="40"/>
              <w:ind w:left="100" w:right="100"/>
              <w:rPr>
                <w:del w:id="896" w:author="Thea Lucille Knowles" w:date="2021-03-18T20:25:00Z"/>
                <w:sz w:val="15"/>
                <w:szCs w:val="15"/>
              </w:rPr>
            </w:pPr>
            <w:commentRangeStart w:id="897"/>
            <w:del w:id="898" w:author="Thea Lucille Knowles" w:date="2021-03-18T20:25:00Z">
              <w:r w:rsidRPr="00A80F22" w:rsidDel="00CB1E99">
                <w:rPr>
                  <w:rFonts w:ascii="Arial" w:eastAsia="Arial" w:hAnsi="Arial" w:cs="Arial"/>
                  <w:color w:val="111111"/>
                  <w:sz w:val="15"/>
                  <w:szCs w:val="15"/>
                </w:rPr>
                <w:delText>Group</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87070C" w14:textId="4AEF770B" w:rsidR="006E5CD6" w:rsidRPr="00A80F22" w:rsidDel="00CB1E99" w:rsidRDefault="006E5CD6" w:rsidP="00B05573">
            <w:pPr>
              <w:spacing w:before="40" w:after="40"/>
              <w:ind w:left="100" w:right="100"/>
              <w:jc w:val="right"/>
              <w:rPr>
                <w:del w:id="899" w:author="Thea Lucille Knowles" w:date="2021-03-18T20:25:00Z"/>
                <w:sz w:val="15"/>
                <w:szCs w:val="15"/>
              </w:rPr>
            </w:pPr>
            <w:del w:id="900" w:author="Thea Lucille Knowles" w:date="2021-03-18T20:25:00Z">
              <w:r w:rsidRPr="00A80F22" w:rsidDel="00CB1E99">
                <w:rPr>
                  <w:rFonts w:ascii="Arial" w:eastAsia="Arial" w:hAnsi="Arial" w:cs="Arial"/>
                  <w:color w:val="111111"/>
                  <w:sz w:val="15"/>
                  <w:szCs w:val="15"/>
                </w:rPr>
                <w:delText>N</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2626B6" w14:textId="012A49E8" w:rsidR="006E5CD6" w:rsidRPr="00A80F22" w:rsidDel="00CB1E99" w:rsidRDefault="006E5CD6" w:rsidP="00B05573">
            <w:pPr>
              <w:spacing w:before="40" w:after="40"/>
              <w:ind w:left="100" w:right="100"/>
              <w:jc w:val="right"/>
              <w:rPr>
                <w:del w:id="901" w:author="Thea Lucille Knowles" w:date="2021-03-18T20:25:00Z"/>
                <w:sz w:val="15"/>
                <w:szCs w:val="15"/>
              </w:rPr>
            </w:pPr>
            <w:del w:id="902" w:author="Thea Lucille Knowles" w:date="2021-03-18T20:25:00Z">
              <w:r w:rsidRPr="00A80F22" w:rsidDel="00CB1E99">
                <w:rPr>
                  <w:rFonts w:ascii="Arial" w:eastAsia="Arial" w:hAnsi="Arial" w:cs="Arial"/>
                  <w:color w:val="111111"/>
                  <w:sz w:val="15"/>
                  <w:szCs w:val="15"/>
                </w:rPr>
                <w:delText>WPM</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A7D54E" w14:textId="229FF3D4" w:rsidR="006E5CD6" w:rsidRPr="00A80F22" w:rsidDel="00CB1E99" w:rsidRDefault="006E5CD6" w:rsidP="00B05573">
            <w:pPr>
              <w:spacing w:before="40" w:after="40"/>
              <w:ind w:left="100" w:right="100"/>
              <w:jc w:val="right"/>
              <w:rPr>
                <w:del w:id="903" w:author="Thea Lucille Knowles" w:date="2021-03-18T20:25:00Z"/>
                <w:sz w:val="15"/>
                <w:szCs w:val="15"/>
              </w:rPr>
            </w:pPr>
            <w:del w:id="904" w:author="Thea Lucille Knowles" w:date="2021-03-18T20:25:00Z">
              <w:r w:rsidRPr="00A80F22" w:rsidDel="00CB1E99">
                <w:rPr>
                  <w:rFonts w:ascii="Arial" w:eastAsia="Arial" w:hAnsi="Arial" w:cs="Arial"/>
                  <w:color w:val="111111"/>
                  <w:sz w:val="15"/>
                  <w:szCs w:val="15"/>
                </w:rPr>
                <w:delText>sd</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8AEEC3A" w14:textId="2B752403" w:rsidR="006E5CD6" w:rsidRPr="00A80F22" w:rsidDel="00CB1E99" w:rsidRDefault="006E5CD6" w:rsidP="00B05573">
            <w:pPr>
              <w:spacing w:before="40" w:after="40"/>
              <w:ind w:left="100" w:right="100"/>
              <w:jc w:val="right"/>
              <w:rPr>
                <w:del w:id="905" w:author="Thea Lucille Knowles" w:date="2021-03-18T20:25:00Z"/>
                <w:sz w:val="15"/>
                <w:szCs w:val="15"/>
              </w:rPr>
            </w:pPr>
            <w:del w:id="906" w:author="Thea Lucille Knowles" w:date="2021-03-18T20:25:00Z">
              <w:r w:rsidRPr="00A80F22" w:rsidDel="00CB1E99">
                <w:rPr>
                  <w:rFonts w:ascii="Arial" w:eastAsia="Arial" w:hAnsi="Arial" w:cs="Arial"/>
                  <w:color w:val="111111"/>
                  <w:sz w:val="15"/>
                  <w:szCs w:val="15"/>
                </w:rPr>
                <w:delText>se</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A92D36" w14:textId="59A49824" w:rsidR="006E5CD6" w:rsidRPr="00A80F22" w:rsidDel="00CB1E99" w:rsidRDefault="006E5CD6" w:rsidP="00B05573">
            <w:pPr>
              <w:spacing w:before="40" w:after="40"/>
              <w:ind w:left="100" w:right="100"/>
              <w:jc w:val="right"/>
              <w:rPr>
                <w:del w:id="907" w:author="Thea Lucille Knowles" w:date="2021-03-18T20:25:00Z"/>
                <w:sz w:val="15"/>
                <w:szCs w:val="15"/>
              </w:rPr>
            </w:pPr>
            <w:del w:id="908" w:author="Thea Lucille Knowles" w:date="2021-03-18T20:25:00Z">
              <w:r w:rsidRPr="00A80F22" w:rsidDel="00CB1E99">
                <w:rPr>
                  <w:rFonts w:ascii="Arial" w:eastAsia="Arial" w:hAnsi="Arial" w:cs="Arial"/>
                  <w:color w:val="111111"/>
                  <w:sz w:val="15"/>
                  <w:szCs w:val="15"/>
                </w:rPr>
                <w:delText>ci</w:delText>
              </w:r>
            </w:del>
          </w:p>
        </w:tc>
      </w:tr>
      <w:tr w:rsidR="006E5CD6" w:rsidRPr="00A80F22" w:rsidDel="00CB1E99" w14:paraId="0EE3D00D" w14:textId="301C3EC6" w:rsidTr="00281D09">
        <w:trPr>
          <w:cantSplit/>
          <w:jc w:val="center"/>
          <w:del w:id="909" w:author="Thea Lucille Knowles" w:date="2021-03-18T20:25:00Z"/>
        </w:trPr>
        <w:tc>
          <w:tcPr>
            <w:tcW w:w="1080" w:type="dxa"/>
            <w:shd w:val="clear" w:color="auto" w:fill="FFFFFF"/>
            <w:tcMar>
              <w:top w:w="0" w:type="dxa"/>
              <w:left w:w="0" w:type="dxa"/>
              <w:bottom w:w="0" w:type="dxa"/>
              <w:right w:w="0" w:type="dxa"/>
            </w:tcMar>
            <w:vAlign w:val="center"/>
          </w:tcPr>
          <w:p w14:paraId="19965E52" w14:textId="2B3FD7CA" w:rsidR="006E5CD6" w:rsidRPr="00A80F22" w:rsidDel="00CB1E99" w:rsidRDefault="006E5CD6" w:rsidP="00B05573">
            <w:pPr>
              <w:spacing w:before="40" w:after="40"/>
              <w:ind w:left="100" w:right="100"/>
              <w:rPr>
                <w:del w:id="910" w:author="Thea Lucille Knowles" w:date="2021-03-18T20:25:00Z"/>
                <w:sz w:val="15"/>
                <w:szCs w:val="15"/>
              </w:rPr>
            </w:pPr>
            <w:del w:id="911"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38AD309A" w14:textId="5F6577B0" w:rsidR="006E5CD6" w:rsidRPr="00A80F22" w:rsidDel="00CB1E99" w:rsidRDefault="006E5CD6" w:rsidP="00B05573">
            <w:pPr>
              <w:spacing w:before="40" w:after="40"/>
              <w:ind w:left="100" w:right="100"/>
              <w:jc w:val="right"/>
              <w:rPr>
                <w:del w:id="912" w:author="Thea Lucille Knowles" w:date="2021-03-18T20:25:00Z"/>
                <w:sz w:val="15"/>
                <w:szCs w:val="15"/>
              </w:rPr>
            </w:pPr>
            <w:del w:id="913" w:author="Thea Lucille Knowles" w:date="2021-03-18T20:25:00Z">
              <w:r w:rsidRPr="00A80F22" w:rsidDel="00CB1E99">
                <w:rPr>
                  <w:rFonts w:ascii="Arial" w:eastAsia="Arial" w:hAnsi="Arial" w:cs="Arial"/>
                  <w:color w:val="111111"/>
                  <w:sz w:val="15"/>
                  <w:szCs w:val="15"/>
                </w:rPr>
                <w:delText>17</w:delText>
              </w:r>
            </w:del>
          </w:p>
        </w:tc>
        <w:tc>
          <w:tcPr>
            <w:tcW w:w="1080" w:type="dxa"/>
            <w:shd w:val="clear" w:color="auto" w:fill="FFFFFF"/>
            <w:tcMar>
              <w:top w:w="0" w:type="dxa"/>
              <w:left w:w="0" w:type="dxa"/>
              <w:bottom w:w="0" w:type="dxa"/>
              <w:right w:w="0" w:type="dxa"/>
            </w:tcMar>
            <w:vAlign w:val="center"/>
          </w:tcPr>
          <w:p w14:paraId="672E625A" w14:textId="678D581D" w:rsidR="006E5CD6" w:rsidRPr="00A80F22" w:rsidDel="00CB1E99" w:rsidRDefault="006E5CD6" w:rsidP="00B05573">
            <w:pPr>
              <w:spacing w:before="40" w:after="40"/>
              <w:ind w:left="100" w:right="100"/>
              <w:jc w:val="right"/>
              <w:rPr>
                <w:del w:id="914" w:author="Thea Lucille Knowles" w:date="2021-03-18T20:25:00Z"/>
                <w:sz w:val="15"/>
                <w:szCs w:val="15"/>
              </w:rPr>
            </w:pPr>
            <w:del w:id="915" w:author="Thea Lucille Knowles" w:date="2021-03-18T20:25:00Z">
              <w:r w:rsidRPr="00A80F22" w:rsidDel="00CB1E99">
                <w:rPr>
                  <w:rFonts w:ascii="Arial" w:eastAsia="Arial" w:hAnsi="Arial" w:cs="Arial"/>
                  <w:color w:val="111111"/>
                  <w:sz w:val="15"/>
                  <w:szCs w:val="15"/>
                </w:rPr>
                <w:delText>220</w:delText>
              </w:r>
            </w:del>
          </w:p>
        </w:tc>
        <w:tc>
          <w:tcPr>
            <w:tcW w:w="1080" w:type="dxa"/>
            <w:shd w:val="clear" w:color="auto" w:fill="FFFFFF"/>
            <w:tcMar>
              <w:top w:w="0" w:type="dxa"/>
              <w:left w:w="0" w:type="dxa"/>
              <w:bottom w:w="0" w:type="dxa"/>
              <w:right w:w="0" w:type="dxa"/>
            </w:tcMar>
            <w:vAlign w:val="center"/>
          </w:tcPr>
          <w:p w14:paraId="798011CD" w14:textId="4F1CE683" w:rsidR="006E5CD6" w:rsidRPr="00A80F22" w:rsidDel="00CB1E99" w:rsidRDefault="006E5CD6" w:rsidP="00B05573">
            <w:pPr>
              <w:spacing w:before="40" w:after="40"/>
              <w:ind w:left="100" w:right="100"/>
              <w:jc w:val="right"/>
              <w:rPr>
                <w:del w:id="916" w:author="Thea Lucille Knowles" w:date="2021-03-18T20:25:00Z"/>
                <w:sz w:val="15"/>
                <w:szCs w:val="15"/>
              </w:rPr>
            </w:pPr>
            <w:del w:id="917" w:author="Thea Lucille Knowles" w:date="2021-03-18T20:25:00Z">
              <w:r w:rsidRPr="00A80F22" w:rsidDel="00CB1E99">
                <w:rPr>
                  <w:rFonts w:ascii="Arial" w:eastAsia="Arial" w:hAnsi="Arial" w:cs="Arial"/>
                  <w:color w:val="111111"/>
                  <w:sz w:val="15"/>
                  <w:szCs w:val="15"/>
                </w:rPr>
                <w:delText>26</w:delText>
              </w:r>
            </w:del>
          </w:p>
        </w:tc>
        <w:tc>
          <w:tcPr>
            <w:tcW w:w="1080" w:type="dxa"/>
            <w:shd w:val="clear" w:color="auto" w:fill="FFFFFF"/>
            <w:tcMar>
              <w:top w:w="0" w:type="dxa"/>
              <w:left w:w="0" w:type="dxa"/>
              <w:bottom w:w="0" w:type="dxa"/>
              <w:right w:w="0" w:type="dxa"/>
            </w:tcMar>
            <w:vAlign w:val="center"/>
          </w:tcPr>
          <w:p w14:paraId="4137D005" w14:textId="53C1E89E" w:rsidR="006E5CD6" w:rsidRPr="00A80F22" w:rsidDel="00CB1E99" w:rsidRDefault="006E5CD6" w:rsidP="00B05573">
            <w:pPr>
              <w:spacing w:before="40" w:after="40"/>
              <w:ind w:left="100" w:right="100"/>
              <w:jc w:val="right"/>
              <w:rPr>
                <w:del w:id="918" w:author="Thea Lucille Knowles" w:date="2021-03-18T20:25:00Z"/>
                <w:sz w:val="15"/>
                <w:szCs w:val="15"/>
              </w:rPr>
            </w:pPr>
            <w:del w:id="919" w:author="Thea Lucille Knowles" w:date="2021-03-18T20:25:00Z">
              <w:r w:rsidRPr="00A80F22" w:rsidDel="00CB1E99">
                <w:rPr>
                  <w:rFonts w:ascii="Arial" w:eastAsia="Arial" w:hAnsi="Arial" w:cs="Arial"/>
                  <w:color w:val="111111"/>
                  <w:sz w:val="15"/>
                  <w:szCs w:val="15"/>
                </w:rPr>
                <w:delText>6</w:delText>
              </w:r>
            </w:del>
          </w:p>
        </w:tc>
        <w:tc>
          <w:tcPr>
            <w:tcW w:w="1080" w:type="dxa"/>
            <w:shd w:val="clear" w:color="auto" w:fill="FFFFFF"/>
            <w:tcMar>
              <w:top w:w="0" w:type="dxa"/>
              <w:left w:w="0" w:type="dxa"/>
              <w:bottom w:w="0" w:type="dxa"/>
              <w:right w:w="0" w:type="dxa"/>
            </w:tcMar>
            <w:vAlign w:val="center"/>
          </w:tcPr>
          <w:p w14:paraId="1534350C" w14:textId="685C1847" w:rsidR="006E5CD6" w:rsidRPr="00A80F22" w:rsidDel="00CB1E99" w:rsidRDefault="006E5CD6" w:rsidP="00B05573">
            <w:pPr>
              <w:spacing w:before="40" w:after="40"/>
              <w:ind w:left="100" w:right="100"/>
              <w:jc w:val="right"/>
              <w:rPr>
                <w:del w:id="920" w:author="Thea Lucille Knowles" w:date="2021-03-18T20:25:00Z"/>
                <w:sz w:val="15"/>
                <w:szCs w:val="15"/>
              </w:rPr>
            </w:pPr>
            <w:del w:id="921" w:author="Thea Lucille Knowles" w:date="2021-03-18T20:25:00Z">
              <w:r w:rsidRPr="00A80F22" w:rsidDel="00CB1E99">
                <w:rPr>
                  <w:rFonts w:ascii="Arial" w:eastAsia="Arial" w:hAnsi="Arial" w:cs="Arial"/>
                  <w:color w:val="111111"/>
                  <w:sz w:val="15"/>
                  <w:szCs w:val="15"/>
                </w:rPr>
                <w:delText>14</w:delText>
              </w:r>
            </w:del>
          </w:p>
        </w:tc>
      </w:tr>
      <w:tr w:rsidR="006E5CD6" w:rsidRPr="00A80F22" w:rsidDel="00CB1E99" w14:paraId="118F285B" w14:textId="5211F0B2" w:rsidTr="00281D09">
        <w:trPr>
          <w:cantSplit/>
          <w:jc w:val="center"/>
          <w:del w:id="922" w:author="Thea Lucille Knowles" w:date="2021-03-18T20:25:00Z"/>
        </w:trPr>
        <w:tc>
          <w:tcPr>
            <w:tcW w:w="1080" w:type="dxa"/>
            <w:shd w:val="clear" w:color="auto" w:fill="FFFFFF"/>
            <w:tcMar>
              <w:top w:w="0" w:type="dxa"/>
              <w:left w:w="0" w:type="dxa"/>
              <w:bottom w:w="0" w:type="dxa"/>
              <w:right w:w="0" w:type="dxa"/>
            </w:tcMar>
            <w:vAlign w:val="center"/>
          </w:tcPr>
          <w:p w14:paraId="54B12929" w14:textId="2AFFB9BB" w:rsidR="006E5CD6" w:rsidRPr="00A80F22" w:rsidDel="00CB1E99" w:rsidRDefault="006E5CD6" w:rsidP="00B05573">
            <w:pPr>
              <w:spacing w:before="40" w:after="40"/>
              <w:ind w:left="100" w:right="100"/>
              <w:rPr>
                <w:del w:id="923" w:author="Thea Lucille Knowles" w:date="2021-03-18T20:25:00Z"/>
                <w:sz w:val="15"/>
                <w:szCs w:val="15"/>
              </w:rPr>
            </w:pPr>
            <w:del w:id="924"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2B84EAB4" w14:textId="1ED6E8FA" w:rsidR="006E5CD6" w:rsidRPr="00A80F22" w:rsidDel="00CB1E99" w:rsidRDefault="006E5CD6" w:rsidP="00B05573">
            <w:pPr>
              <w:spacing w:before="40" w:after="40"/>
              <w:ind w:left="100" w:right="100"/>
              <w:jc w:val="right"/>
              <w:rPr>
                <w:del w:id="925" w:author="Thea Lucille Knowles" w:date="2021-03-18T20:25:00Z"/>
                <w:sz w:val="15"/>
                <w:szCs w:val="15"/>
              </w:rPr>
            </w:pPr>
            <w:del w:id="926" w:author="Thea Lucille Knowles" w:date="2021-03-18T20:25:00Z">
              <w:r w:rsidRPr="00A80F22" w:rsidDel="00CB1E99">
                <w:rPr>
                  <w:rFonts w:ascii="Arial" w:eastAsia="Arial" w:hAnsi="Arial" w:cs="Arial"/>
                  <w:color w:val="111111"/>
                  <w:sz w:val="15"/>
                  <w:szCs w:val="15"/>
                </w:rPr>
                <w:delText>16</w:delText>
              </w:r>
            </w:del>
          </w:p>
        </w:tc>
        <w:tc>
          <w:tcPr>
            <w:tcW w:w="1080" w:type="dxa"/>
            <w:shd w:val="clear" w:color="auto" w:fill="FFFFFF"/>
            <w:tcMar>
              <w:top w:w="0" w:type="dxa"/>
              <w:left w:w="0" w:type="dxa"/>
              <w:bottom w:w="0" w:type="dxa"/>
              <w:right w:w="0" w:type="dxa"/>
            </w:tcMar>
            <w:vAlign w:val="center"/>
          </w:tcPr>
          <w:p w14:paraId="252CC8F2" w14:textId="673577E8" w:rsidR="006E5CD6" w:rsidRPr="00A80F22" w:rsidDel="00CB1E99" w:rsidRDefault="006E5CD6" w:rsidP="00B05573">
            <w:pPr>
              <w:spacing w:before="40" w:after="40"/>
              <w:ind w:left="100" w:right="100"/>
              <w:jc w:val="right"/>
              <w:rPr>
                <w:del w:id="927" w:author="Thea Lucille Knowles" w:date="2021-03-18T20:25:00Z"/>
                <w:sz w:val="15"/>
                <w:szCs w:val="15"/>
              </w:rPr>
            </w:pPr>
            <w:del w:id="928" w:author="Thea Lucille Knowles" w:date="2021-03-18T20:25:00Z">
              <w:r w:rsidRPr="00A80F22" w:rsidDel="00CB1E99">
                <w:rPr>
                  <w:rFonts w:ascii="Arial" w:eastAsia="Arial" w:hAnsi="Arial" w:cs="Arial"/>
                  <w:color w:val="111111"/>
                  <w:sz w:val="15"/>
                  <w:szCs w:val="15"/>
                </w:rPr>
                <w:delText>200</w:delText>
              </w:r>
            </w:del>
          </w:p>
        </w:tc>
        <w:tc>
          <w:tcPr>
            <w:tcW w:w="1080" w:type="dxa"/>
            <w:shd w:val="clear" w:color="auto" w:fill="FFFFFF"/>
            <w:tcMar>
              <w:top w:w="0" w:type="dxa"/>
              <w:left w:w="0" w:type="dxa"/>
              <w:bottom w:w="0" w:type="dxa"/>
              <w:right w:w="0" w:type="dxa"/>
            </w:tcMar>
            <w:vAlign w:val="center"/>
          </w:tcPr>
          <w:p w14:paraId="42259F51" w14:textId="5CA0B2A4" w:rsidR="006E5CD6" w:rsidRPr="00A80F22" w:rsidDel="00CB1E99" w:rsidRDefault="006E5CD6" w:rsidP="00B05573">
            <w:pPr>
              <w:spacing w:before="40" w:after="40"/>
              <w:ind w:left="100" w:right="100"/>
              <w:jc w:val="right"/>
              <w:rPr>
                <w:del w:id="929" w:author="Thea Lucille Knowles" w:date="2021-03-18T20:25:00Z"/>
                <w:sz w:val="15"/>
                <w:szCs w:val="15"/>
              </w:rPr>
            </w:pPr>
            <w:del w:id="930" w:author="Thea Lucille Knowles" w:date="2021-03-18T20:25:00Z">
              <w:r w:rsidRPr="00A80F22" w:rsidDel="00CB1E99">
                <w:rPr>
                  <w:rFonts w:ascii="Arial" w:eastAsia="Arial" w:hAnsi="Arial" w:cs="Arial"/>
                  <w:color w:val="111111"/>
                  <w:sz w:val="15"/>
                  <w:szCs w:val="15"/>
                </w:rPr>
                <w:delText>32</w:delText>
              </w:r>
            </w:del>
          </w:p>
        </w:tc>
        <w:tc>
          <w:tcPr>
            <w:tcW w:w="1080" w:type="dxa"/>
            <w:shd w:val="clear" w:color="auto" w:fill="FFFFFF"/>
            <w:tcMar>
              <w:top w:w="0" w:type="dxa"/>
              <w:left w:w="0" w:type="dxa"/>
              <w:bottom w:w="0" w:type="dxa"/>
              <w:right w:w="0" w:type="dxa"/>
            </w:tcMar>
            <w:vAlign w:val="center"/>
          </w:tcPr>
          <w:p w14:paraId="385DB121" w14:textId="33C67B08" w:rsidR="006E5CD6" w:rsidRPr="00A80F22" w:rsidDel="00CB1E99" w:rsidRDefault="006E5CD6" w:rsidP="00B05573">
            <w:pPr>
              <w:spacing w:before="40" w:after="40"/>
              <w:ind w:left="100" w:right="100"/>
              <w:jc w:val="right"/>
              <w:rPr>
                <w:del w:id="931" w:author="Thea Lucille Knowles" w:date="2021-03-18T20:25:00Z"/>
                <w:sz w:val="15"/>
                <w:szCs w:val="15"/>
              </w:rPr>
            </w:pPr>
            <w:del w:id="932" w:author="Thea Lucille Knowles" w:date="2021-03-18T20:25:00Z">
              <w:r w:rsidRPr="00A80F22" w:rsidDel="00CB1E99">
                <w:rPr>
                  <w:rFonts w:ascii="Arial" w:eastAsia="Arial" w:hAnsi="Arial" w:cs="Arial"/>
                  <w:color w:val="111111"/>
                  <w:sz w:val="15"/>
                  <w:szCs w:val="15"/>
                </w:rPr>
                <w:delText>8</w:delText>
              </w:r>
            </w:del>
          </w:p>
        </w:tc>
        <w:tc>
          <w:tcPr>
            <w:tcW w:w="1080" w:type="dxa"/>
            <w:shd w:val="clear" w:color="auto" w:fill="FFFFFF"/>
            <w:tcMar>
              <w:top w:w="0" w:type="dxa"/>
              <w:left w:w="0" w:type="dxa"/>
              <w:bottom w:w="0" w:type="dxa"/>
              <w:right w:w="0" w:type="dxa"/>
            </w:tcMar>
            <w:vAlign w:val="center"/>
          </w:tcPr>
          <w:p w14:paraId="7D611C7F" w14:textId="79808241" w:rsidR="006E5CD6" w:rsidRPr="00A80F22" w:rsidDel="00CB1E99" w:rsidRDefault="006E5CD6" w:rsidP="00B05573">
            <w:pPr>
              <w:spacing w:before="40" w:after="40"/>
              <w:ind w:left="100" w:right="100"/>
              <w:jc w:val="right"/>
              <w:rPr>
                <w:del w:id="933" w:author="Thea Lucille Knowles" w:date="2021-03-18T20:25:00Z"/>
                <w:sz w:val="15"/>
                <w:szCs w:val="15"/>
              </w:rPr>
            </w:pPr>
            <w:del w:id="934" w:author="Thea Lucille Knowles" w:date="2021-03-18T20:25:00Z">
              <w:r w:rsidRPr="00A80F22" w:rsidDel="00CB1E99">
                <w:rPr>
                  <w:rFonts w:ascii="Arial" w:eastAsia="Arial" w:hAnsi="Arial" w:cs="Arial"/>
                  <w:color w:val="111111"/>
                  <w:sz w:val="15"/>
                  <w:szCs w:val="15"/>
                </w:rPr>
                <w:delText>17</w:delText>
              </w:r>
            </w:del>
          </w:p>
        </w:tc>
      </w:tr>
      <w:tr w:rsidR="006E5CD6" w:rsidRPr="00A80F22" w:rsidDel="00CB1E99" w14:paraId="279EFE01" w14:textId="7EEC9897" w:rsidTr="00281D09">
        <w:trPr>
          <w:cantSplit/>
          <w:jc w:val="center"/>
          <w:del w:id="935" w:author="Thea Lucille Knowles" w:date="2021-03-18T20:25:00Z"/>
        </w:trPr>
        <w:tc>
          <w:tcPr>
            <w:tcW w:w="1080" w:type="dxa"/>
            <w:shd w:val="clear" w:color="auto" w:fill="FFFFFF"/>
            <w:tcMar>
              <w:top w:w="0" w:type="dxa"/>
              <w:left w:w="0" w:type="dxa"/>
              <w:bottom w:w="0" w:type="dxa"/>
              <w:right w:w="0" w:type="dxa"/>
            </w:tcMar>
            <w:vAlign w:val="center"/>
          </w:tcPr>
          <w:p w14:paraId="3C0BD40C" w14:textId="17B3215C" w:rsidR="006E5CD6" w:rsidRPr="00A80F22" w:rsidDel="00CB1E99" w:rsidRDefault="006E5CD6" w:rsidP="00B05573">
            <w:pPr>
              <w:spacing w:before="40" w:after="40"/>
              <w:ind w:left="100" w:right="100"/>
              <w:rPr>
                <w:del w:id="936" w:author="Thea Lucille Knowles" w:date="2021-03-18T20:25:00Z"/>
                <w:sz w:val="15"/>
                <w:szCs w:val="15"/>
              </w:rPr>
            </w:pPr>
            <w:del w:id="937"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2CD2918C" w14:textId="60A4CB45" w:rsidR="006E5CD6" w:rsidRPr="00A80F22" w:rsidDel="00CB1E99" w:rsidRDefault="006E5CD6" w:rsidP="00B05573">
            <w:pPr>
              <w:spacing w:before="40" w:after="40"/>
              <w:ind w:left="100" w:right="100"/>
              <w:jc w:val="right"/>
              <w:rPr>
                <w:del w:id="938" w:author="Thea Lucille Knowles" w:date="2021-03-18T20:25:00Z"/>
                <w:sz w:val="15"/>
                <w:szCs w:val="15"/>
              </w:rPr>
            </w:pPr>
            <w:del w:id="939" w:author="Thea Lucille Knowles" w:date="2021-03-18T20:25:00Z">
              <w:r w:rsidRPr="00A80F22" w:rsidDel="00CB1E99">
                <w:rPr>
                  <w:rFonts w:ascii="Arial" w:eastAsia="Arial" w:hAnsi="Arial" w:cs="Arial"/>
                  <w:color w:val="111111"/>
                  <w:sz w:val="15"/>
                  <w:szCs w:val="15"/>
                </w:rPr>
                <w:delText>22</w:delText>
              </w:r>
            </w:del>
          </w:p>
        </w:tc>
        <w:tc>
          <w:tcPr>
            <w:tcW w:w="1080" w:type="dxa"/>
            <w:shd w:val="clear" w:color="auto" w:fill="FFFFFF"/>
            <w:tcMar>
              <w:top w:w="0" w:type="dxa"/>
              <w:left w:w="0" w:type="dxa"/>
              <w:bottom w:w="0" w:type="dxa"/>
              <w:right w:w="0" w:type="dxa"/>
            </w:tcMar>
            <w:vAlign w:val="center"/>
          </w:tcPr>
          <w:p w14:paraId="252682C0" w14:textId="67CFBCFB" w:rsidR="006E5CD6" w:rsidRPr="00A80F22" w:rsidDel="00CB1E99" w:rsidRDefault="006E5CD6" w:rsidP="00B05573">
            <w:pPr>
              <w:spacing w:before="40" w:after="40"/>
              <w:ind w:left="100" w:right="100"/>
              <w:jc w:val="right"/>
              <w:rPr>
                <w:del w:id="940" w:author="Thea Lucille Knowles" w:date="2021-03-18T20:25:00Z"/>
                <w:sz w:val="15"/>
                <w:szCs w:val="15"/>
              </w:rPr>
            </w:pPr>
            <w:del w:id="941" w:author="Thea Lucille Knowles" w:date="2021-03-18T20:25:00Z">
              <w:r w:rsidRPr="00A80F22" w:rsidDel="00CB1E99">
                <w:rPr>
                  <w:rFonts w:ascii="Arial" w:eastAsia="Arial" w:hAnsi="Arial" w:cs="Arial"/>
                  <w:color w:val="111111"/>
                  <w:sz w:val="15"/>
                  <w:szCs w:val="15"/>
                </w:rPr>
                <w:delText>202</w:delText>
              </w:r>
            </w:del>
          </w:p>
        </w:tc>
        <w:tc>
          <w:tcPr>
            <w:tcW w:w="1080" w:type="dxa"/>
            <w:shd w:val="clear" w:color="auto" w:fill="FFFFFF"/>
            <w:tcMar>
              <w:top w:w="0" w:type="dxa"/>
              <w:left w:w="0" w:type="dxa"/>
              <w:bottom w:w="0" w:type="dxa"/>
              <w:right w:w="0" w:type="dxa"/>
            </w:tcMar>
            <w:vAlign w:val="center"/>
          </w:tcPr>
          <w:p w14:paraId="5172BFE3" w14:textId="209FB013" w:rsidR="006E5CD6" w:rsidRPr="00A80F22" w:rsidDel="00CB1E99" w:rsidRDefault="006E5CD6" w:rsidP="00B05573">
            <w:pPr>
              <w:spacing w:before="40" w:after="40"/>
              <w:ind w:left="100" w:right="100"/>
              <w:jc w:val="right"/>
              <w:rPr>
                <w:del w:id="942" w:author="Thea Lucille Knowles" w:date="2021-03-18T20:25:00Z"/>
                <w:sz w:val="15"/>
                <w:szCs w:val="15"/>
              </w:rPr>
            </w:pPr>
            <w:del w:id="943" w:author="Thea Lucille Knowles" w:date="2021-03-18T20:25:00Z">
              <w:r w:rsidRPr="00A80F22" w:rsidDel="00CB1E99">
                <w:rPr>
                  <w:rFonts w:ascii="Arial" w:eastAsia="Arial" w:hAnsi="Arial" w:cs="Arial"/>
                  <w:color w:val="111111"/>
                  <w:sz w:val="15"/>
                  <w:szCs w:val="15"/>
                </w:rPr>
                <w:delText>36</w:delText>
              </w:r>
            </w:del>
          </w:p>
        </w:tc>
        <w:tc>
          <w:tcPr>
            <w:tcW w:w="1080" w:type="dxa"/>
            <w:shd w:val="clear" w:color="auto" w:fill="FFFFFF"/>
            <w:tcMar>
              <w:top w:w="0" w:type="dxa"/>
              <w:left w:w="0" w:type="dxa"/>
              <w:bottom w:w="0" w:type="dxa"/>
              <w:right w:w="0" w:type="dxa"/>
            </w:tcMar>
            <w:vAlign w:val="center"/>
          </w:tcPr>
          <w:p w14:paraId="3A3853E3" w14:textId="13474AFB" w:rsidR="006E5CD6" w:rsidRPr="00A80F22" w:rsidDel="00CB1E99" w:rsidRDefault="006E5CD6" w:rsidP="00B05573">
            <w:pPr>
              <w:spacing w:before="40" w:after="40"/>
              <w:ind w:left="100" w:right="100"/>
              <w:jc w:val="right"/>
              <w:rPr>
                <w:del w:id="944" w:author="Thea Lucille Knowles" w:date="2021-03-18T20:25:00Z"/>
                <w:sz w:val="15"/>
                <w:szCs w:val="15"/>
              </w:rPr>
            </w:pPr>
            <w:del w:id="945" w:author="Thea Lucille Knowles" w:date="2021-03-18T20:25:00Z">
              <w:r w:rsidRPr="00A80F22" w:rsidDel="00CB1E99">
                <w:rPr>
                  <w:rFonts w:ascii="Arial" w:eastAsia="Arial" w:hAnsi="Arial" w:cs="Arial"/>
                  <w:color w:val="111111"/>
                  <w:sz w:val="15"/>
                  <w:szCs w:val="15"/>
                </w:rPr>
                <w:delText>8</w:delText>
              </w:r>
            </w:del>
          </w:p>
        </w:tc>
        <w:tc>
          <w:tcPr>
            <w:tcW w:w="1080" w:type="dxa"/>
            <w:shd w:val="clear" w:color="auto" w:fill="FFFFFF"/>
            <w:tcMar>
              <w:top w:w="0" w:type="dxa"/>
              <w:left w:w="0" w:type="dxa"/>
              <w:bottom w:w="0" w:type="dxa"/>
              <w:right w:w="0" w:type="dxa"/>
            </w:tcMar>
            <w:vAlign w:val="center"/>
          </w:tcPr>
          <w:p w14:paraId="1DF6FEF0" w14:textId="6DAC1D4A" w:rsidR="006E5CD6" w:rsidRPr="00A80F22" w:rsidDel="00CB1E99" w:rsidRDefault="006E5CD6" w:rsidP="00B05573">
            <w:pPr>
              <w:spacing w:before="40" w:after="40"/>
              <w:ind w:left="100" w:right="100"/>
              <w:jc w:val="right"/>
              <w:rPr>
                <w:del w:id="946" w:author="Thea Lucille Knowles" w:date="2021-03-18T20:25:00Z"/>
                <w:sz w:val="15"/>
                <w:szCs w:val="15"/>
              </w:rPr>
            </w:pPr>
            <w:del w:id="947" w:author="Thea Lucille Knowles" w:date="2021-03-18T20:25:00Z">
              <w:r w:rsidRPr="00A80F22" w:rsidDel="00CB1E99">
                <w:rPr>
                  <w:rFonts w:ascii="Arial" w:eastAsia="Arial" w:hAnsi="Arial" w:cs="Arial"/>
                  <w:color w:val="111111"/>
                  <w:sz w:val="15"/>
                  <w:szCs w:val="15"/>
                </w:rPr>
                <w:delText>16</w:delText>
              </w:r>
            </w:del>
          </w:p>
        </w:tc>
      </w:tr>
      <w:tr w:rsidR="006E5CD6" w:rsidRPr="00A80F22" w:rsidDel="00CB1E99" w14:paraId="66249DA9" w14:textId="77580802" w:rsidTr="00281D09">
        <w:trPr>
          <w:cantSplit/>
          <w:jc w:val="center"/>
          <w:del w:id="948" w:author="Thea Lucille Knowles" w:date="2021-03-18T20:25:00Z"/>
        </w:trPr>
        <w:tc>
          <w:tcPr>
            <w:tcW w:w="1080" w:type="dxa"/>
            <w:tcBorders>
              <w:bottom w:val="single" w:sz="16" w:space="0" w:color="000000"/>
            </w:tcBorders>
            <w:shd w:val="clear" w:color="auto" w:fill="FFFFFF"/>
            <w:tcMar>
              <w:top w:w="0" w:type="dxa"/>
              <w:left w:w="0" w:type="dxa"/>
              <w:bottom w:w="0" w:type="dxa"/>
              <w:right w:w="0" w:type="dxa"/>
            </w:tcMar>
            <w:vAlign w:val="center"/>
          </w:tcPr>
          <w:p w14:paraId="1983246A" w14:textId="7AB9FF06" w:rsidR="006E5CD6" w:rsidRPr="00A80F22" w:rsidDel="00CB1E99" w:rsidRDefault="006E5CD6" w:rsidP="00B05573">
            <w:pPr>
              <w:spacing w:before="40" w:after="40"/>
              <w:ind w:left="100" w:right="100"/>
              <w:rPr>
                <w:del w:id="949" w:author="Thea Lucille Knowles" w:date="2021-03-18T20:25:00Z"/>
                <w:sz w:val="15"/>
                <w:szCs w:val="15"/>
              </w:rPr>
            </w:pPr>
            <w:del w:id="950" w:author="Thea Lucille Knowles" w:date="2021-03-18T20:25:00Z">
              <w:r w:rsidRPr="00A80F22" w:rsidDel="00CB1E99">
                <w:rPr>
                  <w:rFonts w:ascii="Arial" w:eastAsia="Arial" w:hAnsi="Arial" w:cs="Arial"/>
                  <w:color w:val="111111"/>
                  <w:sz w:val="15"/>
                  <w:szCs w:val="15"/>
                </w:rPr>
                <w:delText>PD-DBS</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5718A4E3" w14:textId="6C6A7400" w:rsidR="006E5CD6" w:rsidRPr="00A80F22" w:rsidDel="00CB1E99" w:rsidRDefault="006E5CD6" w:rsidP="00B05573">
            <w:pPr>
              <w:spacing w:before="40" w:after="40"/>
              <w:ind w:left="100" w:right="100"/>
              <w:jc w:val="right"/>
              <w:rPr>
                <w:del w:id="951" w:author="Thea Lucille Knowles" w:date="2021-03-18T20:25:00Z"/>
                <w:sz w:val="15"/>
                <w:szCs w:val="15"/>
              </w:rPr>
            </w:pPr>
            <w:del w:id="952" w:author="Thea Lucille Knowles" w:date="2021-03-18T20:25:00Z">
              <w:r w:rsidRPr="00A80F22" w:rsidDel="00CB1E99">
                <w:rPr>
                  <w:rFonts w:ascii="Arial" w:eastAsia="Arial" w:hAnsi="Arial" w:cs="Arial"/>
                  <w:color w:val="111111"/>
                  <w:sz w:val="15"/>
                  <w:szCs w:val="15"/>
                </w:rPr>
                <w:delText>12</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677A8303" w14:textId="1DE76928" w:rsidR="006E5CD6" w:rsidRPr="00A80F22" w:rsidDel="00CB1E99" w:rsidRDefault="006E5CD6" w:rsidP="00B05573">
            <w:pPr>
              <w:spacing w:before="40" w:after="40"/>
              <w:ind w:left="100" w:right="100"/>
              <w:jc w:val="right"/>
              <w:rPr>
                <w:del w:id="953" w:author="Thea Lucille Knowles" w:date="2021-03-18T20:25:00Z"/>
                <w:sz w:val="15"/>
                <w:szCs w:val="15"/>
              </w:rPr>
            </w:pPr>
            <w:del w:id="954" w:author="Thea Lucille Knowles" w:date="2021-03-18T20:25:00Z">
              <w:r w:rsidRPr="00A80F22" w:rsidDel="00CB1E99">
                <w:rPr>
                  <w:rFonts w:ascii="Arial" w:eastAsia="Arial" w:hAnsi="Arial" w:cs="Arial"/>
                  <w:color w:val="111111"/>
                  <w:sz w:val="15"/>
                  <w:szCs w:val="15"/>
                </w:rPr>
                <w:delText>194</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6200EF2B" w14:textId="653D2E13" w:rsidR="006E5CD6" w:rsidRPr="00A80F22" w:rsidDel="00CB1E99" w:rsidRDefault="006E5CD6" w:rsidP="00B05573">
            <w:pPr>
              <w:spacing w:before="40" w:after="40"/>
              <w:ind w:left="100" w:right="100"/>
              <w:jc w:val="right"/>
              <w:rPr>
                <w:del w:id="955" w:author="Thea Lucille Knowles" w:date="2021-03-18T20:25:00Z"/>
                <w:sz w:val="15"/>
                <w:szCs w:val="15"/>
              </w:rPr>
            </w:pPr>
            <w:del w:id="956" w:author="Thea Lucille Knowles" w:date="2021-03-18T20:25:00Z">
              <w:r w:rsidRPr="00A80F22" w:rsidDel="00CB1E99">
                <w:rPr>
                  <w:rFonts w:ascii="Arial" w:eastAsia="Arial" w:hAnsi="Arial" w:cs="Arial"/>
                  <w:color w:val="111111"/>
                  <w:sz w:val="15"/>
                  <w:szCs w:val="15"/>
                </w:rPr>
                <w:delText>28</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58E41FBC" w14:textId="3E4AF291" w:rsidR="006E5CD6" w:rsidRPr="00A80F22" w:rsidDel="00CB1E99" w:rsidRDefault="006E5CD6" w:rsidP="00B05573">
            <w:pPr>
              <w:spacing w:before="40" w:after="40"/>
              <w:ind w:left="100" w:right="100"/>
              <w:jc w:val="right"/>
              <w:rPr>
                <w:del w:id="957" w:author="Thea Lucille Knowles" w:date="2021-03-18T20:25:00Z"/>
                <w:sz w:val="15"/>
                <w:szCs w:val="15"/>
              </w:rPr>
            </w:pPr>
            <w:del w:id="958" w:author="Thea Lucille Knowles" w:date="2021-03-18T20:25:00Z">
              <w:r w:rsidRPr="00A80F22" w:rsidDel="00CB1E99">
                <w:rPr>
                  <w:rFonts w:ascii="Arial" w:eastAsia="Arial" w:hAnsi="Arial" w:cs="Arial"/>
                  <w:color w:val="111111"/>
                  <w:sz w:val="15"/>
                  <w:szCs w:val="15"/>
                </w:rPr>
                <w:delText>8</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42A24457" w14:textId="70228512" w:rsidR="006E5CD6" w:rsidRPr="00A80F22" w:rsidDel="00CB1E99" w:rsidRDefault="006E5CD6" w:rsidP="00B05573">
            <w:pPr>
              <w:spacing w:before="40" w:after="40"/>
              <w:ind w:left="100" w:right="100"/>
              <w:jc w:val="right"/>
              <w:rPr>
                <w:del w:id="959" w:author="Thea Lucille Knowles" w:date="2021-03-18T20:25:00Z"/>
                <w:sz w:val="15"/>
                <w:szCs w:val="15"/>
              </w:rPr>
            </w:pPr>
            <w:del w:id="960" w:author="Thea Lucille Knowles" w:date="2021-03-18T20:25:00Z">
              <w:r w:rsidRPr="00A80F22" w:rsidDel="00CB1E99">
                <w:rPr>
                  <w:rFonts w:ascii="Arial" w:eastAsia="Arial" w:hAnsi="Arial" w:cs="Arial"/>
                  <w:color w:val="111111"/>
                  <w:sz w:val="15"/>
                  <w:szCs w:val="15"/>
                </w:rPr>
                <w:delText>18</w:delText>
              </w:r>
              <w:commentRangeEnd w:id="897"/>
              <w:r w:rsidR="003337D6" w:rsidDel="00CB1E99">
                <w:rPr>
                  <w:rStyle w:val="CommentReference"/>
                </w:rPr>
                <w:commentReference w:id="897"/>
              </w:r>
            </w:del>
          </w:p>
        </w:tc>
      </w:tr>
    </w:tbl>
    <w:p w14:paraId="12ADBA88" w14:textId="07383A54" w:rsidR="002108D4" w:rsidDel="00CB1E99" w:rsidRDefault="002108D4" w:rsidP="00B05573">
      <w:pPr>
        <w:pStyle w:val="BodyText"/>
        <w:rPr>
          <w:del w:id="961" w:author="Thea Lucille Knowles" w:date="2021-03-18T20:25:00Z"/>
        </w:rPr>
      </w:pPr>
    </w:p>
    <w:p w14:paraId="73B31553" w14:textId="668BBF5F" w:rsidR="002108D4" w:rsidDel="00CB1E99" w:rsidRDefault="002108D4" w:rsidP="00B05573">
      <w:pPr>
        <w:pStyle w:val="Caption"/>
        <w:keepNext/>
        <w:rPr>
          <w:del w:id="962" w:author="Thea Lucille Knowles" w:date="2021-03-18T20:25:00Z"/>
        </w:rPr>
      </w:pPr>
      <w:del w:id="963" w:author="Thea Lucille Knowles" w:date="2021-03-18T20:25:00Z">
        <w:r w:rsidDel="00CB1E99">
          <w:delText xml:space="preserve">Table </w:delText>
        </w:r>
        <w:r w:rsidR="00D8216F" w:rsidDel="00CB1E99">
          <w:fldChar w:fldCharType="begin"/>
        </w:r>
        <w:r w:rsidR="00D8216F" w:rsidDel="00CB1E99">
          <w:delInstrText xml:space="preserve"> SEQ Table \* ARABIC </w:delInstrText>
        </w:r>
        <w:r w:rsidR="00D8216F" w:rsidDel="00CB1E99">
          <w:fldChar w:fldCharType="separate"/>
        </w:r>
        <w:r w:rsidR="0091264D" w:rsidDel="00CB1E99">
          <w:rPr>
            <w:noProof/>
          </w:rPr>
          <w:delText>4</w:delText>
        </w:r>
        <w:r w:rsidR="00D8216F" w:rsidDel="00CB1E99">
          <w:rPr>
            <w:noProof/>
          </w:rPr>
          <w:fldChar w:fldCharType="end"/>
        </w:r>
        <w:r w:rsidRPr="00CB01AB" w:rsidDel="00CB1E99">
          <w:delText xml:space="preserve">: </w:delText>
        </w:r>
        <w:r w:rsidDel="00CB1E99">
          <w:delText>Pairwise comparisons of habitual speech rates between groups. Estimates reflect estimated differences in words-per-minute. YC = Younger healthy controls; OC = Older healthy controls; PD-Med = People with Parkinson’s disease without deep brain stimulation; PD-DBS = People with Parkinson’s disease with deep brain stimulation.</w:delText>
        </w:r>
      </w:del>
    </w:p>
    <w:tbl>
      <w:tblPr>
        <w:tblW w:w="7930" w:type="dxa"/>
        <w:jc w:val="center"/>
        <w:tblLayout w:type="fixed"/>
        <w:tblLook w:val="0420" w:firstRow="1" w:lastRow="0" w:firstColumn="0" w:lastColumn="0" w:noHBand="0" w:noVBand="1"/>
      </w:tblPr>
      <w:tblGrid>
        <w:gridCol w:w="2244"/>
        <w:gridCol w:w="1242"/>
        <w:gridCol w:w="1084"/>
        <w:gridCol w:w="1206"/>
        <w:gridCol w:w="1034"/>
        <w:gridCol w:w="1120"/>
      </w:tblGrid>
      <w:tr w:rsidR="002108D4" w:rsidRPr="00A80F22" w:rsidDel="00CB1E99" w14:paraId="12F04CBB" w14:textId="3603E45A" w:rsidTr="00281D09">
        <w:trPr>
          <w:cantSplit/>
          <w:tblHeader/>
          <w:jc w:val="center"/>
          <w:del w:id="964" w:author="Thea Lucille Knowles" w:date="2021-03-18T20:25:00Z"/>
        </w:trPr>
        <w:tc>
          <w:tcPr>
            <w:tcW w:w="22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DD9B8B7" w14:textId="2A477F7D" w:rsidR="002108D4" w:rsidRPr="00A80F22" w:rsidDel="00CB1E99" w:rsidRDefault="002108D4" w:rsidP="00B05573">
            <w:pPr>
              <w:spacing w:before="40" w:after="40"/>
              <w:ind w:left="100" w:right="100"/>
              <w:rPr>
                <w:del w:id="965" w:author="Thea Lucille Knowles" w:date="2021-03-18T20:25:00Z"/>
                <w:sz w:val="15"/>
                <w:szCs w:val="15"/>
              </w:rPr>
            </w:pPr>
            <w:commentRangeStart w:id="966"/>
            <w:del w:id="967" w:author="Thea Lucille Knowles" w:date="2021-03-18T20:25:00Z">
              <w:r w:rsidRPr="00A80F22" w:rsidDel="00CB1E99">
                <w:rPr>
                  <w:rFonts w:ascii="Arial" w:eastAsia="Arial" w:hAnsi="Arial" w:cs="Arial"/>
                  <w:color w:val="111111"/>
                  <w:sz w:val="15"/>
                  <w:szCs w:val="15"/>
                </w:rPr>
                <w:delText>contrast</w:delText>
              </w:r>
            </w:del>
          </w:p>
        </w:tc>
        <w:tc>
          <w:tcPr>
            <w:tcW w:w="124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4901EFF" w14:textId="603A5070" w:rsidR="002108D4" w:rsidRPr="00A80F22" w:rsidDel="00CB1E99" w:rsidRDefault="002108D4" w:rsidP="00B05573">
            <w:pPr>
              <w:spacing w:before="40" w:after="40"/>
              <w:ind w:left="100" w:right="100"/>
              <w:jc w:val="right"/>
              <w:rPr>
                <w:del w:id="968" w:author="Thea Lucille Knowles" w:date="2021-03-18T20:25:00Z"/>
                <w:sz w:val="15"/>
                <w:szCs w:val="15"/>
              </w:rPr>
            </w:pPr>
            <w:del w:id="969" w:author="Thea Lucille Knowles" w:date="2021-03-18T20:25:00Z">
              <w:r w:rsidRPr="00A80F22" w:rsidDel="00CB1E99">
                <w:rPr>
                  <w:rFonts w:ascii="Arial" w:eastAsia="Arial" w:hAnsi="Arial" w:cs="Arial"/>
                  <w:color w:val="111111"/>
                  <w:sz w:val="15"/>
                  <w:szCs w:val="15"/>
                </w:rPr>
                <w:delText>estimate</w:delText>
              </w:r>
            </w:del>
          </w:p>
        </w:tc>
        <w:tc>
          <w:tcPr>
            <w:tcW w:w="108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1E04B" w14:textId="2AD73C85" w:rsidR="002108D4" w:rsidRPr="00A80F22" w:rsidDel="00CB1E99" w:rsidRDefault="002108D4" w:rsidP="00B05573">
            <w:pPr>
              <w:spacing w:before="40" w:after="40"/>
              <w:ind w:left="100" w:right="100"/>
              <w:jc w:val="right"/>
              <w:rPr>
                <w:del w:id="970" w:author="Thea Lucille Knowles" w:date="2021-03-18T20:25:00Z"/>
                <w:sz w:val="15"/>
                <w:szCs w:val="15"/>
              </w:rPr>
            </w:pPr>
            <w:del w:id="971" w:author="Thea Lucille Knowles" w:date="2021-03-18T20:25:00Z">
              <w:r w:rsidRPr="00A80F22" w:rsidDel="00CB1E99">
                <w:rPr>
                  <w:rFonts w:ascii="Arial" w:eastAsia="Arial" w:hAnsi="Arial" w:cs="Arial"/>
                  <w:color w:val="111111"/>
                  <w:sz w:val="15"/>
                  <w:szCs w:val="15"/>
                </w:rPr>
                <w:delText>SE</w:delText>
              </w:r>
            </w:del>
          </w:p>
        </w:tc>
        <w:tc>
          <w:tcPr>
            <w:tcW w:w="120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069E45" w14:textId="1FF02B7C" w:rsidR="002108D4" w:rsidRPr="00A80F22" w:rsidDel="00CB1E99" w:rsidRDefault="002108D4" w:rsidP="00B05573">
            <w:pPr>
              <w:spacing w:before="40" w:after="40"/>
              <w:ind w:left="100" w:right="100"/>
              <w:jc w:val="right"/>
              <w:rPr>
                <w:del w:id="972" w:author="Thea Lucille Knowles" w:date="2021-03-18T20:25:00Z"/>
                <w:sz w:val="15"/>
                <w:szCs w:val="15"/>
              </w:rPr>
            </w:pPr>
            <w:del w:id="973" w:author="Thea Lucille Knowles" w:date="2021-03-18T20:25:00Z">
              <w:r w:rsidRPr="00A80F22" w:rsidDel="00CB1E99">
                <w:rPr>
                  <w:rFonts w:ascii="Arial" w:eastAsia="Arial" w:hAnsi="Arial" w:cs="Arial"/>
                  <w:color w:val="111111"/>
                  <w:sz w:val="15"/>
                  <w:szCs w:val="15"/>
                </w:rPr>
                <w:delText>df</w:delText>
              </w:r>
            </w:del>
          </w:p>
        </w:tc>
        <w:tc>
          <w:tcPr>
            <w:tcW w:w="10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7F2B52D" w14:textId="145BFBE3" w:rsidR="002108D4" w:rsidRPr="00A80F22" w:rsidDel="00CB1E99" w:rsidRDefault="002108D4" w:rsidP="00B05573">
            <w:pPr>
              <w:spacing w:before="40" w:after="40"/>
              <w:ind w:left="100" w:right="100"/>
              <w:jc w:val="right"/>
              <w:rPr>
                <w:del w:id="974" w:author="Thea Lucille Knowles" w:date="2021-03-18T20:25:00Z"/>
                <w:sz w:val="15"/>
                <w:szCs w:val="15"/>
              </w:rPr>
            </w:pPr>
            <w:del w:id="975" w:author="Thea Lucille Knowles" w:date="2021-03-18T20:25:00Z">
              <w:r w:rsidRPr="00A80F22" w:rsidDel="00CB1E99">
                <w:rPr>
                  <w:rFonts w:ascii="Arial" w:eastAsia="Arial" w:hAnsi="Arial" w:cs="Arial"/>
                  <w:color w:val="111111"/>
                  <w:sz w:val="15"/>
                  <w:szCs w:val="15"/>
                </w:rPr>
                <w:delText>t.ratio</w:delText>
              </w:r>
            </w:del>
          </w:p>
        </w:tc>
        <w:tc>
          <w:tcPr>
            <w:tcW w:w="11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51D5FC8" w14:textId="14C072E1" w:rsidR="002108D4" w:rsidRPr="00A80F22" w:rsidDel="00CB1E99" w:rsidRDefault="002108D4" w:rsidP="00B05573">
            <w:pPr>
              <w:spacing w:before="40" w:after="40"/>
              <w:ind w:left="100" w:right="100"/>
              <w:jc w:val="right"/>
              <w:rPr>
                <w:del w:id="976" w:author="Thea Lucille Knowles" w:date="2021-03-18T20:25:00Z"/>
                <w:sz w:val="15"/>
                <w:szCs w:val="15"/>
              </w:rPr>
            </w:pPr>
            <w:del w:id="977" w:author="Thea Lucille Knowles" w:date="2021-03-18T20:25:00Z">
              <w:r w:rsidRPr="00A80F22" w:rsidDel="00CB1E99">
                <w:rPr>
                  <w:rFonts w:ascii="Arial" w:eastAsia="Arial" w:hAnsi="Arial" w:cs="Arial"/>
                  <w:color w:val="111111"/>
                  <w:sz w:val="15"/>
                  <w:szCs w:val="15"/>
                </w:rPr>
                <w:delText>p.value</w:delText>
              </w:r>
            </w:del>
          </w:p>
        </w:tc>
      </w:tr>
      <w:tr w:rsidR="002108D4" w:rsidRPr="00A80F22" w:rsidDel="00CB1E99" w14:paraId="18D05642" w14:textId="469880BB" w:rsidTr="00281D09">
        <w:trPr>
          <w:cantSplit/>
          <w:jc w:val="center"/>
          <w:del w:id="978" w:author="Thea Lucille Knowles" w:date="2021-03-18T20:25:00Z"/>
        </w:trPr>
        <w:tc>
          <w:tcPr>
            <w:tcW w:w="2244" w:type="dxa"/>
            <w:shd w:val="clear" w:color="auto" w:fill="FFFFFF"/>
            <w:tcMar>
              <w:top w:w="0" w:type="dxa"/>
              <w:left w:w="0" w:type="dxa"/>
              <w:bottom w:w="0" w:type="dxa"/>
              <w:right w:w="0" w:type="dxa"/>
            </w:tcMar>
            <w:vAlign w:val="center"/>
          </w:tcPr>
          <w:p w14:paraId="27BC69F1" w14:textId="3DD91DF9" w:rsidR="002108D4" w:rsidRPr="00A80F22" w:rsidDel="00CB1E99" w:rsidRDefault="002108D4" w:rsidP="00B05573">
            <w:pPr>
              <w:spacing w:before="40" w:after="40"/>
              <w:ind w:left="100" w:right="100"/>
              <w:rPr>
                <w:del w:id="979" w:author="Thea Lucille Knowles" w:date="2021-03-18T20:25:00Z"/>
                <w:sz w:val="15"/>
                <w:szCs w:val="15"/>
              </w:rPr>
            </w:pPr>
            <w:del w:id="980" w:author="Thea Lucille Knowles" w:date="2021-03-18T20:25:00Z">
              <w:r w:rsidRPr="00A80F22" w:rsidDel="00CB1E99">
                <w:rPr>
                  <w:rFonts w:ascii="Arial" w:eastAsia="Arial" w:hAnsi="Arial" w:cs="Arial"/>
                  <w:color w:val="111111"/>
                  <w:sz w:val="15"/>
                  <w:szCs w:val="15"/>
                </w:rPr>
                <w:delText>YC - OC</w:delText>
              </w:r>
            </w:del>
          </w:p>
        </w:tc>
        <w:tc>
          <w:tcPr>
            <w:tcW w:w="1242" w:type="dxa"/>
            <w:shd w:val="clear" w:color="auto" w:fill="FFFFFF"/>
            <w:tcMar>
              <w:top w:w="0" w:type="dxa"/>
              <w:left w:w="0" w:type="dxa"/>
              <w:bottom w:w="0" w:type="dxa"/>
              <w:right w:w="0" w:type="dxa"/>
            </w:tcMar>
            <w:vAlign w:val="center"/>
          </w:tcPr>
          <w:p w14:paraId="02390B63" w14:textId="69887223" w:rsidR="002108D4" w:rsidRPr="00A80F22" w:rsidDel="00CB1E99" w:rsidRDefault="002108D4" w:rsidP="00B05573">
            <w:pPr>
              <w:spacing w:before="40" w:after="40"/>
              <w:ind w:left="100" w:right="100"/>
              <w:jc w:val="right"/>
              <w:rPr>
                <w:del w:id="981" w:author="Thea Lucille Knowles" w:date="2021-03-18T20:25:00Z"/>
                <w:sz w:val="15"/>
                <w:szCs w:val="15"/>
              </w:rPr>
            </w:pPr>
            <w:del w:id="982" w:author="Thea Lucille Knowles" w:date="2021-03-18T20:25:00Z">
              <w:r w:rsidRPr="00A80F22" w:rsidDel="00CB1E99">
                <w:rPr>
                  <w:rFonts w:ascii="Arial" w:eastAsia="Arial" w:hAnsi="Arial" w:cs="Arial"/>
                  <w:color w:val="111111"/>
                  <w:sz w:val="15"/>
                  <w:szCs w:val="15"/>
                </w:rPr>
                <w:delText>19.386</w:delText>
              </w:r>
            </w:del>
          </w:p>
        </w:tc>
        <w:tc>
          <w:tcPr>
            <w:tcW w:w="1084" w:type="dxa"/>
            <w:shd w:val="clear" w:color="auto" w:fill="FFFFFF"/>
            <w:tcMar>
              <w:top w:w="0" w:type="dxa"/>
              <w:left w:w="0" w:type="dxa"/>
              <w:bottom w:w="0" w:type="dxa"/>
              <w:right w:w="0" w:type="dxa"/>
            </w:tcMar>
            <w:vAlign w:val="center"/>
          </w:tcPr>
          <w:p w14:paraId="6176775B" w14:textId="476229D1" w:rsidR="002108D4" w:rsidRPr="00A80F22" w:rsidDel="00CB1E99" w:rsidRDefault="002108D4" w:rsidP="00B05573">
            <w:pPr>
              <w:spacing w:before="40" w:after="40"/>
              <w:ind w:left="100" w:right="100"/>
              <w:jc w:val="right"/>
              <w:rPr>
                <w:del w:id="983" w:author="Thea Lucille Knowles" w:date="2021-03-18T20:25:00Z"/>
                <w:sz w:val="15"/>
                <w:szCs w:val="15"/>
              </w:rPr>
            </w:pPr>
            <w:del w:id="984" w:author="Thea Lucille Knowles" w:date="2021-03-18T20:25:00Z">
              <w:r w:rsidRPr="00A80F22" w:rsidDel="00CB1E99">
                <w:rPr>
                  <w:rFonts w:ascii="Arial" w:eastAsia="Arial" w:hAnsi="Arial" w:cs="Arial"/>
                  <w:color w:val="111111"/>
                  <w:sz w:val="15"/>
                  <w:szCs w:val="15"/>
                </w:rPr>
                <w:delText>14.442</w:delText>
              </w:r>
            </w:del>
          </w:p>
        </w:tc>
        <w:tc>
          <w:tcPr>
            <w:tcW w:w="1206" w:type="dxa"/>
            <w:shd w:val="clear" w:color="auto" w:fill="FFFFFF"/>
            <w:tcMar>
              <w:top w:w="0" w:type="dxa"/>
              <w:left w:w="0" w:type="dxa"/>
              <w:bottom w:w="0" w:type="dxa"/>
              <w:right w:w="0" w:type="dxa"/>
            </w:tcMar>
            <w:vAlign w:val="center"/>
          </w:tcPr>
          <w:p w14:paraId="18CDC637" w14:textId="24C6972D" w:rsidR="002108D4" w:rsidRPr="00A80F22" w:rsidDel="00CB1E99" w:rsidRDefault="002108D4" w:rsidP="00B05573">
            <w:pPr>
              <w:spacing w:before="40" w:after="40"/>
              <w:ind w:left="100" w:right="100"/>
              <w:jc w:val="right"/>
              <w:rPr>
                <w:del w:id="985" w:author="Thea Lucille Knowles" w:date="2021-03-18T20:25:00Z"/>
                <w:sz w:val="15"/>
                <w:szCs w:val="15"/>
              </w:rPr>
            </w:pPr>
            <w:del w:id="986" w:author="Thea Lucille Knowles" w:date="2021-03-18T20:25:00Z">
              <w:r w:rsidRPr="00A80F22" w:rsidDel="00CB1E99">
                <w:rPr>
                  <w:rFonts w:ascii="Arial" w:eastAsia="Arial" w:hAnsi="Arial" w:cs="Arial"/>
                  <w:color w:val="111111"/>
                  <w:sz w:val="15"/>
                  <w:szCs w:val="15"/>
                </w:rPr>
                <w:delText>175.776</w:delText>
              </w:r>
            </w:del>
          </w:p>
        </w:tc>
        <w:tc>
          <w:tcPr>
            <w:tcW w:w="1034" w:type="dxa"/>
            <w:shd w:val="clear" w:color="auto" w:fill="FFFFFF"/>
            <w:tcMar>
              <w:top w:w="0" w:type="dxa"/>
              <w:left w:w="0" w:type="dxa"/>
              <w:bottom w:w="0" w:type="dxa"/>
              <w:right w:w="0" w:type="dxa"/>
            </w:tcMar>
            <w:vAlign w:val="center"/>
          </w:tcPr>
          <w:p w14:paraId="2939E288" w14:textId="7FC52EA2" w:rsidR="002108D4" w:rsidRPr="00A80F22" w:rsidDel="00CB1E99" w:rsidRDefault="002108D4" w:rsidP="00B05573">
            <w:pPr>
              <w:spacing w:before="40" w:after="40"/>
              <w:ind w:left="100" w:right="100"/>
              <w:jc w:val="right"/>
              <w:rPr>
                <w:del w:id="987" w:author="Thea Lucille Knowles" w:date="2021-03-18T20:25:00Z"/>
                <w:sz w:val="15"/>
                <w:szCs w:val="15"/>
              </w:rPr>
            </w:pPr>
            <w:del w:id="988" w:author="Thea Lucille Knowles" w:date="2021-03-18T20:25:00Z">
              <w:r w:rsidRPr="00A80F22" w:rsidDel="00CB1E99">
                <w:rPr>
                  <w:rFonts w:ascii="Arial" w:eastAsia="Arial" w:hAnsi="Arial" w:cs="Arial"/>
                  <w:color w:val="111111"/>
                  <w:sz w:val="15"/>
                  <w:szCs w:val="15"/>
                </w:rPr>
                <w:delText>1.342</w:delText>
              </w:r>
            </w:del>
          </w:p>
        </w:tc>
        <w:tc>
          <w:tcPr>
            <w:tcW w:w="1120" w:type="dxa"/>
            <w:shd w:val="clear" w:color="auto" w:fill="FFFFFF"/>
            <w:tcMar>
              <w:top w:w="0" w:type="dxa"/>
              <w:left w:w="0" w:type="dxa"/>
              <w:bottom w:w="0" w:type="dxa"/>
              <w:right w:w="0" w:type="dxa"/>
            </w:tcMar>
            <w:vAlign w:val="center"/>
          </w:tcPr>
          <w:p w14:paraId="2CB437E0" w14:textId="357AE463" w:rsidR="002108D4" w:rsidRPr="00A80F22" w:rsidDel="00CB1E99" w:rsidRDefault="002108D4" w:rsidP="00B05573">
            <w:pPr>
              <w:spacing w:before="40" w:after="40"/>
              <w:ind w:left="100" w:right="100"/>
              <w:jc w:val="right"/>
              <w:rPr>
                <w:del w:id="989" w:author="Thea Lucille Knowles" w:date="2021-03-18T20:25:00Z"/>
                <w:sz w:val="15"/>
                <w:szCs w:val="15"/>
              </w:rPr>
            </w:pPr>
            <w:del w:id="990" w:author="Thea Lucille Knowles" w:date="2021-03-18T20:25:00Z">
              <w:r w:rsidRPr="00A80F22" w:rsidDel="00CB1E99">
                <w:rPr>
                  <w:rFonts w:ascii="Arial" w:eastAsia="Arial" w:hAnsi="Arial" w:cs="Arial"/>
                  <w:color w:val="111111"/>
                  <w:sz w:val="15"/>
                  <w:szCs w:val="15"/>
                </w:rPr>
                <w:delText>0.537</w:delText>
              </w:r>
            </w:del>
          </w:p>
        </w:tc>
      </w:tr>
      <w:tr w:rsidR="002108D4" w:rsidRPr="00A80F22" w:rsidDel="00CB1E99" w14:paraId="2908A84C" w14:textId="7800F290" w:rsidTr="00281D09">
        <w:trPr>
          <w:cantSplit/>
          <w:jc w:val="center"/>
          <w:del w:id="991" w:author="Thea Lucille Knowles" w:date="2021-03-18T20:25:00Z"/>
        </w:trPr>
        <w:tc>
          <w:tcPr>
            <w:tcW w:w="2244" w:type="dxa"/>
            <w:shd w:val="clear" w:color="auto" w:fill="FFFFFF"/>
            <w:tcMar>
              <w:top w:w="0" w:type="dxa"/>
              <w:left w:w="0" w:type="dxa"/>
              <w:bottom w:w="0" w:type="dxa"/>
              <w:right w:w="0" w:type="dxa"/>
            </w:tcMar>
            <w:vAlign w:val="center"/>
          </w:tcPr>
          <w:p w14:paraId="0B89D934" w14:textId="104E2A1A" w:rsidR="002108D4" w:rsidRPr="00A80F22" w:rsidDel="00CB1E99" w:rsidRDefault="002108D4" w:rsidP="00B05573">
            <w:pPr>
              <w:spacing w:before="40" w:after="40"/>
              <w:ind w:left="100" w:right="100"/>
              <w:rPr>
                <w:del w:id="992" w:author="Thea Lucille Knowles" w:date="2021-03-18T20:25:00Z"/>
                <w:sz w:val="15"/>
                <w:szCs w:val="15"/>
              </w:rPr>
            </w:pPr>
            <w:del w:id="993" w:author="Thea Lucille Knowles" w:date="2021-03-18T20:25:00Z">
              <w:r w:rsidRPr="00A80F22" w:rsidDel="00CB1E99">
                <w:rPr>
                  <w:rFonts w:ascii="Arial" w:eastAsia="Arial" w:hAnsi="Arial" w:cs="Arial"/>
                  <w:color w:val="111111"/>
                  <w:sz w:val="15"/>
                  <w:szCs w:val="15"/>
                </w:rPr>
                <w:delText>YC - PD-Med</w:delText>
              </w:r>
            </w:del>
          </w:p>
        </w:tc>
        <w:tc>
          <w:tcPr>
            <w:tcW w:w="1242" w:type="dxa"/>
            <w:shd w:val="clear" w:color="auto" w:fill="FFFFFF"/>
            <w:tcMar>
              <w:top w:w="0" w:type="dxa"/>
              <w:left w:w="0" w:type="dxa"/>
              <w:bottom w:w="0" w:type="dxa"/>
              <w:right w:w="0" w:type="dxa"/>
            </w:tcMar>
            <w:vAlign w:val="center"/>
          </w:tcPr>
          <w:p w14:paraId="425E4E59" w14:textId="40DD4DC0" w:rsidR="002108D4" w:rsidRPr="00A80F22" w:rsidDel="00CB1E99" w:rsidRDefault="002108D4" w:rsidP="00B05573">
            <w:pPr>
              <w:spacing w:before="40" w:after="40"/>
              <w:ind w:left="100" w:right="100"/>
              <w:jc w:val="right"/>
              <w:rPr>
                <w:del w:id="994" w:author="Thea Lucille Knowles" w:date="2021-03-18T20:25:00Z"/>
                <w:sz w:val="15"/>
                <w:szCs w:val="15"/>
              </w:rPr>
            </w:pPr>
            <w:del w:id="995" w:author="Thea Lucille Knowles" w:date="2021-03-18T20:25:00Z">
              <w:r w:rsidRPr="00A80F22" w:rsidDel="00CB1E99">
                <w:rPr>
                  <w:rFonts w:ascii="Arial" w:eastAsia="Arial" w:hAnsi="Arial" w:cs="Arial"/>
                  <w:color w:val="111111"/>
                  <w:sz w:val="15"/>
                  <w:szCs w:val="15"/>
                </w:rPr>
                <w:delText>18.399</w:delText>
              </w:r>
            </w:del>
          </w:p>
        </w:tc>
        <w:tc>
          <w:tcPr>
            <w:tcW w:w="1084" w:type="dxa"/>
            <w:shd w:val="clear" w:color="auto" w:fill="FFFFFF"/>
            <w:tcMar>
              <w:top w:w="0" w:type="dxa"/>
              <w:left w:w="0" w:type="dxa"/>
              <w:bottom w:w="0" w:type="dxa"/>
              <w:right w:w="0" w:type="dxa"/>
            </w:tcMar>
            <w:vAlign w:val="center"/>
          </w:tcPr>
          <w:p w14:paraId="36F0777C" w14:textId="67828107" w:rsidR="002108D4" w:rsidRPr="00A80F22" w:rsidDel="00CB1E99" w:rsidRDefault="002108D4" w:rsidP="00B05573">
            <w:pPr>
              <w:spacing w:before="40" w:after="40"/>
              <w:ind w:left="100" w:right="100"/>
              <w:jc w:val="right"/>
              <w:rPr>
                <w:del w:id="996" w:author="Thea Lucille Knowles" w:date="2021-03-18T20:25:00Z"/>
                <w:sz w:val="15"/>
                <w:szCs w:val="15"/>
              </w:rPr>
            </w:pPr>
            <w:del w:id="997" w:author="Thea Lucille Knowles" w:date="2021-03-18T20:25:00Z">
              <w:r w:rsidRPr="00A80F22" w:rsidDel="00CB1E99">
                <w:rPr>
                  <w:rFonts w:ascii="Arial" w:eastAsia="Arial" w:hAnsi="Arial" w:cs="Arial"/>
                  <w:color w:val="111111"/>
                  <w:sz w:val="15"/>
                  <w:szCs w:val="15"/>
                </w:rPr>
                <w:delText>13.511</w:delText>
              </w:r>
            </w:del>
          </w:p>
        </w:tc>
        <w:tc>
          <w:tcPr>
            <w:tcW w:w="1206" w:type="dxa"/>
            <w:shd w:val="clear" w:color="auto" w:fill="FFFFFF"/>
            <w:tcMar>
              <w:top w:w="0" w:type="dxa"/>
              <w:left w:w="0" w:type="dxa"/>
              <w:bottom w:w="0" w:type="dxa"/>
              <w:right w:w="0" w:type="dxa"/>
            </w:tcMar>
            <w:vAlign w:val="center"/>
          </w:tcPr>
          <w:p w14:paraId="4224B101" w14:textId="60E8AB44" w:rsidR="002108D4" w:rsidRPr="00A80F22" w:rsidDel="00CB1E99" w:rsidRDefault="002108D4" w:rsidP="00B05573">
            <w:pPr>
              <w:spacing w:before="40" w:after="40"/>
              <w:ind w:left="100" w:right="100"/>
              <w:jc w:val="right"/>
              <w:rPr>
                <w:del w:id="998" w:author="Thea Lucille Knowles" w:date="2021-03-18T20:25:00Z"/>
                <w:sz w:val="15"/>
                <w:szCs w:val="15"/>
              </w:rPr>
            </w:pPr>
            <w:del w:id="999" w:author="Thea Lucille Knowles" w:date="2021-03-18T20:25:00Z">
              <w:r w:rsidRPr="00A80F22" w:rsidDel="00CB1E99">
                <w:rPr>
                  <w:rFonts w:ascii="Arial" w:eastAsia="Arial" w:hAnsi="Arial" w:cs="Arial"/>
                  <w:color w:val="111111"/>
                  <w:sz w:val="15"/>
                  <w:szCs w:val="15"/>
                </w:rPr>
                <w:delText>175.053</w:delText>
              </w:r>
            </w:del>
          </w:p>
        </w:tc>
        <w:tc>
          <w:tcPr>
            <w:tcW w:w="1034" w:type="dxa"/>
            <w:shd w:val="clear" w:color="auto" w:fill="FFFFFF"/>
            <w:tcMar>
              <w:top w:w="0" w:type="dxa"/>
              <w:left w:w="0" w:type="dxa"/>
              <w:bottom w:w="0" w:type="dxa"/>
              <w:right w:w="0" w:type="dxa"/>
            </w:tcMar>
            <w:vAlign w:val="center"/>
          </w:tcPr>
          <w:p w14:paraId="14A74EDB" w14:textId="5364A313" w:rsidR="002108D4" w:rsidRPr="00A80F22" w:rsidDel="00CB1E99" w:rsidRDefault="002108D4" w:rsidP="00B05573">
            <w:pPr>
              <w:spacing w:before="40" w:after="40"/>
              <w:ind w:left="100" w:right="100"/>
              <w:jc w:val="right"/>
              <w:rPr>
                <w:del w:id="1000" w:author="Thea Lucille Knowles" w:date="2021-03-18T20:25:00Z"/>
                <w:sz w:val="15"/>
                <w:szCs w:val="15"/>
              </w:rPr>
            </w:pPr>
            <w:del w:id="1001" w:author="Thea Lucille Knowles" w:date="2021-03-18T20:25:00Z">
              <w:r w:rsidRPr="00A80F22" w:rsidDel="00CB1E99">
                <w:rPr>
                  <w:rFonts w:ascii="Arial" w:eastAsia="Arial" w:hAnsi="Arial" w:cs="Arial"/>
                  <w:color w:val="111111"/>
                  <w:sz w:val="15"/>
                  <w:szCs w:val="15"/>
                </w:rPr>
                <w:delText>1.362</w:delText>
              </w:r>
            </w:del>
          </w:p>
        </w:tc>
        <w:tc>
          <w:tcPr>
            <w:tcW w:w="1120" w:type="dxa"/>
            <w:shd w:val="clear" w:color="auto" w:fill="FFFFFF"/>
            <w:tcMar>
              <w:top w:w="0" w:type="dxa"/>
              <w:left w:w="0" w:type="dxa"/>
              <w:bottom w:w="0" w:type="dxa"/>
              <w:right w:w="0" w:type="dxa"/>
            </w:tcMar>
            <w:vAlign w:val="center"/>
          </w:tcPr>
          <w:p w14:paraId="7188D2B7" w14:textId="2B97C22D" w:rsidR="002108D4" w:rsidRPr="00A80F22" w:rsidDel="00CB1E99" w:rsidRDefault="002108D4" w:rsidP="00B05573">
            <w:pPr>
              <w:spacing w:before="40" w:after="40"/>
              <w:ind w:left="100" w:right="100"/>
              <w:jc w:val="right"/>
              <w:rPr>
                <w:del w:id="1002" w:author="Thea Lucille Knowles" w:date="2021-03-18T20:25:00Z"/>
                <w:sz w:val="15"/>
                <w:szCs w:val="15"/>
              </w:rPr>
            </w:pPr>
            <w:del w:id="1003" w:author="Thea Lucille Knowles" w:date="2021-03-18T20:25:00Z">
              <w:r w:rsidRPr="00A80F22" w:rsidDel="00CB1E99">
                <w:rPr>
                  <w:rFonts w:ascii="Arial" w:eastAsia="Arial" w:hAnsi="Arial" w:cs="Arial"/>
                  <w:color w:val="111111"/>
                  <w:sz w:val="15"/>
                  <w:szCs w:val="15"/>
                </w:rPr>
                <w:delText>0.525</w:delText>
              </w:r>
            </w:del>
          </w:p>
        </w:tc>
      </w:tr>
      <w:tr w:rsidR="002108D4" w:rsidRPr="00A80F22" w:rsidDel="00CB1E99" w14:paraId="792689E1" w14:textId="6F3A8ADB" w:rsidTr="00281D09">
        <w:trPr>
          <w:cantSplit/>
          <w:jc w:val="center"/>
          <w:del w:id="1004" w:author="Thea Lucille Knowles" w:date="2021-03-18T20:25:00Z"/>
        </w:trPr>
        <w:tc>
          <w:tcPr>
            <w:tcW w:w="2244" w:type="dxa"/>
            <w:shd w:val="clear" w:color="auto" w:fill="FFFFFF"/>
            <w:tcMar>
              <w:top w:w="0" w:type="dxa"/>
              <w:left w:w="0" w:type="dxa"/>
              <w:bottom w:w="0" w:type="dxa"/>
              <w:right w:w="0" w:type="dxa"/>
            </w:tcMar>
            <w:vAlign w:val="center"/>
          </w:tcPr>
          <w:p w14:paraId="4C2D4227" w14:textId="12D6B6B4" w:rsidR="002108D4" w:rsidRPr="00A80F22" w:rsidDel="00CB1E99" w:rsidRDefault="002108D4" w:rsidP="00B05573">
            <w:pPr>
              <w:spacing w:before="40" w:after="40"/>
              <w:ind w:left="100" w:right="100"/>
              <w:rPr>
                <w:del w:id="1005" w:author="Thea Lucille Knowles" w:date="2021-03-18T20:25:00Z"/>
                <w:sz w:val="15"/>
                <w:szCs w:val="15"/>
              </w:rPr>
            </w:pPr>
            <w:del w:id="1006" w:author="Thea Lucille Knowles" w:date="2021-03-18T20:25:00Z">
              <w:r w:rsidRPr="00A80F22" w:rsidDel="00CB1E99">
                <w:rPr>
                  <w:rFonts w:ascii="Arial" w:eastAsia="Arial" w:hAnsi="Arial" w:cs="Arial"/>
                  <w:color w:val="111111"/>
                  <w:sz w:val="15"/>
                  <w:szCs w:val="15"/>
                </w:rPr>
                <w:delText>YC - PD-DBS</w:delText>
              </w:r>
            </w:del>
          </w:p>
        </w:tc>
        <w:tc>
          <w:tcPr>
            <w:tcW w:w="1242" w:type="dxa"/>
            <w:shd w:val="clear" w:color="auto" w:fill="FFFFFF"/>
            <w:tcMar>
              <w:top w:w="0" w:type="dxa"/>
              <w:left w:w="0" w:type="dxa"/>
              <w:bottom w:w="0" w:type="dxa"/>
              <w:right w:w="0" w:type="dxa"/>
            </w:tcMar>
            <w:vAlign w:val="center"/>
          </w:tcPr>
          <w:p w14:paraId="7F4FA423" w14:textId="7862722B" w:rsidR="002108D4" w:rsidRPr="00A80F22" w:rsidDel="00CB1E99" w:rsidRDefault="002108D4" w:rsidP="00B05573">
            <w:pPr>
              <w:spacing w:before="40" w:after="40"/>
              <w:ind w:left="100" w:right="100"/>
              <w:jc w:val="right"/>
              <w:rPr>
                <w:del w:id="1007" w:author="Thea Lucille Knowles" w:date="2021-03-18T20:25:00Z"/>
                <w:sz w:val="15"/>
                <w:szCs w:val="15"/>
              </w:rPr>
            </w:pPr>
            <w:del w:id="1008" w:author="Thea Lucille Knowles" w:date="2021-03-18T20:25:00Z">
              <w:r w:rsidRPr="00A80F22" w:rsidDel="00CB1E99">
                <w:rPr>
                  <w:rFonts w:ascii="Arial" w:eastAsia="Arial" w:hAnsi="Arial" w:cs="Arial"/>
                  <w:color w:val="111111"/>
                  <w:sz w:val="15"/>
                  <w:szCs w:val="15"/>
                </w:rPr>
                <w:delText>26.290</w:delText>
              </w:r>
            </w:del>
          </w:p>
        </w:tc>
        <w:tc>
          <w:tcPr>
            <w:tcW w:w="1084" w:type="dxa"/>
            <w:shd w:val="clear" w:color="auto" w:fill="FFFFFF"/>
            <w:tcMar>
              <w:top w:w="0" w:type="dxa"/>
              <w:left w:w="0" w:type="dxa"/>
              <w:bottom w:w="0" w:type="dxa"/>
              <w:right w:w="0" w:type="dxa"/>
            </w:tcMar>
            <w:vAlign w:val="center"/>
          </w:tcPr>
          <w:p w14:paraId="2D58C7FB" w14:textId="11700DC1" w:rsidR="002108D4" w:rsidRPr="00A80F22" w:rsidDel="00CB1E99" w:rsidRDefault="002108D4" w:rsidP="00B05573">
            <w:pPr>
              <w:spacing w:before="40" w:after="40"/>
              <w:ind w:left="100" w:right="100"/>
              <w:jc w:val="right"/>
              <w:rPr>
                <w:del w:id="1009" w:author="Thea Lucille Knowles" w:date="2021-03-18T20:25:00Z"/>
                <w:sz w:val="15"/>
                <w:szCs w:val="15"/>
              </w:rPr>
            </w:pPr>
            <w:del w:id="1010" w:author="Thea Lucille Knowles" w:date="2021-03-18T20:25:00Z">
              <w:r w:rsidRPr="00A80F22" w:rsidDel="00CB1E99">
                <w:rPr>
                  <w:rFonts w:ascii="Arial" w:eastAsia="Arial" w:hAnsi="Arial" w:cs="Arial"/>
                  <w:color w:val="111111"/>
                  <w:sz w:val="15"/>
                  <w:szCs w:val="15"/>
                </w:rPr>
                <w:delText>15.217</w:delText>
              </w:r>
            </w:del>
          </w:p>
        </w:tc>
        <w:tc>
          <w:tcPr>
            <w:tcW w:w="1206" w:type="dxa"/>
            <w:shd w:val="clear" w:color="auto" w:fill="FFFFFF"/>
            <w:tcMar>
              <w:top w:w="0" w:type="dxa"/>
              <w:left w:w="0" w:type="dxa"/>
              <w:bottom w:w="0" w:type="dxa"/>
              <w:right w:w="0" w:type="dxa"/>
            </w:tcMar>
            <w:vAlign w:val="center"/>
          </w:tcPr>
          <w:p w14:paraId="41FCA600" w14:textId="479FC5CC" w:rsidR="002108D4" w:rsidRPr="00A80F22" w:rsidDel="00CB1E99" w:rsidRDefault="002108D4" w:rsidP="00B05573">
            <w:pPr>
              <w:spacing w:before="40" w:after="40"/>
              <w:ind w:left="100" w:right="100"/>
              <w:jc w:val="right"/>
              <w:rPr>
                <w:del w:id="1011" w:author="Thea Lucille Knowles" w:date="2021-03-18T20:25:00Z"/>
                <w:sz w:val="15"/>
                <w:szCs w:val="15"/>
              </w:rPr>
            </w:pPr>
            <w:del w:id="1012" w:author="Thea Lucille Knowles" w:date="2021-03-18T20:25:00Z">
              <w:r w:rsidRPr="00A80F22" w:rsidDel="00CB1E99">
                <w:rPr>
                  <w:rFonts w:ascii="Arial" w:eastAsia="Arial" w:hAnsi="Arial" w:cs="Arial"/>
                  <w:color w:val="111111"/>
                  <w:sz w:val="15"/>
                  <w:szCs w:val="15"/>
                </w:rPr>
                <w:delText>174.531</w:delText>
              </w:r>
            </w:del>
          </w:p>
        </w:tc>
        <w:tc>
          <w:tcPr>
            <w:tcW w:w="1034" w:type="dxa"/>
            <w:shd w:val="clear" w:color="auto" w:fill="FFFFFF"/>
            <w:tcMar>
              <w:top w:w="0" w:type="dxa"/>
              <w:left w:w="0" w:type="dxa"/>
              <w:bottom w:w="0" w:type="dxa"/>
              <w:right w:w="0" w:type="dxa"/>
            </w:tcMar>
            <w:vAlign w:val="center"/>
          </w:tcPr>
          <w:p w14:paraId="14792239" w14:textId="1A7EE823" w:rsidR="002108D4" w:rsidRPr="00A80F22" w:rsidDel="00CB1E99" w:rsidRDefault="002108D4" w:rsidP="00B05573">
            <w:pPr>
              <w:spacing w:before="40" w:after="40"/>
              <w:ind w:left="100" w:right="100"/>
              <w:jc w:val="right"/>
              <w:rPr>
                <w:del w:id="1013" w:author="Thea Lucille Knowles" w:date="2021-03-18T20:25:00Z"/>
                <w:sz w:val="15"/>
                <w:szCs w:val="15"/>
              </w:rPr>
            </w:pPr>
            <w:del w:id="1014" w:author="Thea Lucille Knowles" w:date="2021-03-18T20:25:00Z">
              <w:r w:rsidRPr="00A80F22" w:rsidDel="00CB1E99">
                <w:rPr>
                  <w:rFonts w:ascii="Arial" w:eastAsia="Arial" w:hAnsi="Arial" w:cs="Arial"/>
                  <w:color w:val="111111"/>
                  <w:sz w:val="15"/>
                  <w:szCs w:val="15"/>
                </w:rPr>
                <w:delText>1.728</w:delText>
              </w:r>
            </w:del>
          </w:p>
        </w:tc>
        <w:tc>
          <w:tcPr>
            <w:tcW w:w="1120" w:type="dxa"/>
            <w:shd w:val="clear" w:color="auto" w:fill="FFFFFF"/>
            <w:tcMar>
              <w:top w:w="0" w:type="dxa"/>
              <w:left w:w="0" w:type="dxa"/>
              <w:bottom w:w="0" w:type="dxa"/>
              <w:right w:w="0" w:type="dxa"/>
            </w:tcMar>
            <w:vAlign w:val="center"/>
          </w:tcPr>
          <w:p w14:paraId="06229E7B" w14:textId="34AD163A" w:rsidR="002108D4" w:rsidRPr="00A80F22" w:rsidDel="00CB1E99" w:rsidRDefault="002108D4" w:rsidP="00B05573">
            <w:pPr>
              <w:spacing w:before="40" w:after="40"/>
              <w:ind w:left="100" w:right="100"/>
              <w:jc w:val="right"/>
              <w:rPr>
                <w:del w:id="1015" w:author="Thea Lucille Knowles" w:date="2021-03-18T20:25:00Z"/>
                <w:sz w:val="15"/>
                <w:szCs w:val="15"/>
              </w:rPr>
            </w:pPr>
            <w:del w:id="1016" w:author="Thea Lucille Knowles" w:date="2021-03-18T20:25:00Z">
              <w:r w:rsidRPr="00A80F22" w:rsidDel="00CB1E99">
                <w:rPr>
                  <w:rFonts w:ascii="Arial" w:eastAsia="Arial" w:hAnsi="Arial" w:cs="Arial"/>
                  <w:color w:val="111111"/>
                  <w:sz w:val="15"/>
                  <w:szCs w:val="15"/>
                </w:rPr>
                <w:delText>0.312</w:delText>
              </w:r>
            </w:del>
          </w:p>
        </w:tc>
      </w:tr>
      <w:tr w:rsidR="002108D4" w:rsidRPr="00A80F22" w:rsidDel="00CB1E99" w14:paraId="5A6CE2E9" w14:textId="0E52233A" w:rsidTr="00281D09">
        <w:trPr>
          <w:cantSplit/>
          <w:jc w:val="center"/>
          <w:del w:id="1017" w:author="Thea Lucille Knowles" w:date="2021-03-18T20:25:00Z"/>
        </w:trPr>
        <w:tc>
          <w:tcPr>
            <w:tcW w:w="2244" w:type="dxa"/>
            <w:shd w:val="clear" w:color="auto" w:fill="FFFFFF"/>
            <w:tcMar>
              <w:top w:w="0" w:type="dxa"/>
              <w:left w:w="0" w:type="dxa"/>
              <w:bottom w:w="0" w:type="dxa"/>
              <w:right w:w="0" w:type="dxa"/>
            </w:tcMar>
            <w:vAlign w:val="center"/>
          </w:tcPr>
          <w:p w14:paraId="56847B97" w14:textId="47DBD1F9" w:rsidR="002108D4" w:rsidRPr="00A80F22" w:rsidDel="00CB1E99" w:rsidRDefault="002108D4" w:rsidP="00B05573">
            <w:pPr>
              <w:spacing w:before="40" w:after="40"/>
              <w:ind w:left="100" w:right="100"/>
              <w:rPr>
                <w:del w:id="1018" w:author="Thea Lucille Knowles" w:date="2021-03-18T20:25:00Z"/>
                <w:sz w:val="15"/>
                <w:szCs w:val="15"/>
              </w:rPr>
            </w:pPr>
            <w:del w:id="1019" w:author="Thea Lucille Knowles" w:date="2021-03-18T20:25:00Z">
              <w:r w:rsidRPr="00A80F22" w:rsidDel="00CB1E99">
                <w:rPr>
                  <w:rFonts w:ascii="Arial" w:eastAsia="Arial" w:hAnsi="Arial" w:cs="Arial"/>
                  <w:color w:val="111111"/>
                  <w:sz w:val="15"/>
                  <w:szCs w:val="15"/>
                </w:rPr>
                <w:delText>OC - PD-Med</w:delText>
              </w:r>
            </w:del>
          </w:p>
        </w:tc>
        <w:tc>
          <w:tcPr>
            <w:tcW w:w="1242" w:type="dxa"/>
            <w:shd w:val="clear" w:color="auto" w:fill="FFFFFF"/>
            <w:tcMar>
              <w:top w:w="0" w:type="dxa"/>
              <w:left w:w="0" w:type="dxa"/>
              <w:bottom w:w="0" w:type="dxa"/>
              <w:right w:w="0" w:type="dxa"/>
            </w:tcMar>
            <w:vAlign w:val="center"/>
          </w:tcPr>
          <w:p w14:paraId="33863DA0" w14:textId="1229B384" w:rsidR="002108D4" w:rsidRPr="00A80F22" w:rsidDel="00CB1E99" w:rsidRDefault="002108D4" w:rsidP="00B05573">
            <w:pPr>
              <w:spacing w:before="40" w:after="40"/>
              <w:ind w:left="100" w:right="100"/>
              <w:jc w:val="right"/>
              <w:rPr>
                <w:del w:id="1020" w:author="Thea Lucille Knowles" w:date="2021-03-18T20:25:00Z"/>
                <w:sz w:val="15"/>
                <w:szCs w:val="15"/>
              </w:rPr>
            </w:pPr>
            <w:del w:id="1021" w:author="Thea Lucille Knowles" w:date="2021-03-18T20:25:00Z">
              <w:r w:rsidRPr="00A80F22" w:rsidDel="00CB1E99">
                <w:rPr>
                  <w:rFonts w:ascii="Arial" w:eastAsia="Arial" w:hAnsi="Arial" w:cs="Arial"/>
                  <w:color w:val="111111"/>
                  <w:sz w:val="15"/>
                  <w:szCs w:val="15"/>
                </w:rPr>
                <w:delText>-0.987</w:delText>
              </w:r>
            </w:del>
          </w:p>
        </w:tc>
        <w:tc>
          <w:tcPr>
            <w:tcW w:w="1084" w:type="dxa"/>
            <w:shd w:val="clear" w:color="auto" w:fill="FFFFFF"/>
            <w:tcMar>
              <w:top w:w="0" w:type="dxa"/>
              <w:left w:w="0" w:type="dxa"/>
              <w:bottom w:w="0" w:type="dxa"/>
              <w:right w:w="0" w:type="dxa"/>
            </w:tcMar>
            <w:vAlign w:val="center"/>
          </w:tcPr>
          <w:p w14:paraId="3FF700F0" w14:textId="64F03B03" w:rsidR="002108D4" w:rsidRPr="00A80F22" w:rsidDel="00CB1E99" w:rsidRDefault="002108D4" w:rsidP="00B05573">
            <w:pPr>
              <w:spacing w:before="40" w:after="40"/>
              <w:ind w:left="100" w:right="100"/>
              <w:jc w:val="right"/>
              <w:rPr>
                <w:del w:id="1022" w:author="Thea Lucille Knowles" w:date="2021-03-18T20:25:00Z"/>
                <w:sz w:val="15"/>
                <w:szCs w:val="15"/>
              </w:rPr>
            </w:pPr>
            <w:del w:id="1023" w:author="Thea Lucille Knowles" w:date="2021-03-18T20:25:00Z">
              <w:r w:rsidRPr="00A80F22" w:rsidDel="00CB1E99">
                <w:rPr>
                  <w:rFonts w:ascii="Arial" w:eastAsia="Arial" w:hAnsi="Arial" w:cs="Arial"/>
                  <w:color w:val="111111"/>
                  <w:sz w:val="15"/>
                  <w:szCs w:val="15"/>
                </w:rPr>
                <w:delText>12.997</w:delText>
              </w:r>
            </w:del>
          </w:p>
        </w:tc>
        <w:tc>
          <w:tcPr>
            <w:tcW w:w="1206" w:type="dxa"/>
            <w:shd w:val="clear" w:color="auto" w:fill="FFFFFF"/>
            <w:tcMar>
              <w:top w:w="0" w:type="dxa"/>
              <w:left w:w="0" w:type="dxa"/>
              <w:bottom w:w="0" w:type="dxa"/>
              <w:right w:w="0" w:type="dxa"/>
            </w:tcMar>
            <w:vAlign w:val="center"/>
          </w:tcPr>
          <w:p w14:paraId="01EBBA8D" w14:textId="0ECFCDB5" w:rsidR="002108D4" w:rsidRPr="00A80F22" w:rsidDel="00CB1E99" w:rsidRDefault="002108D4" w:rsidP="00B05573">
            <w:pPr>
              <w:spacing w:before="40" w:after="40"/>
              <w:ind w:left="100" w:right="100"/>
              <w:jc w:val="right"/>
              <w:rPr>
                <w:del w:id="1024" w:author="Thea Lucille Knowles" w:date="2021-03-18T20:25:00Z"/>
                <w:sz w:val="15"/>
                <w:szCs w:val="15"/>
              </w:rPr>
            </w:pPr>
            <w:del w:id="1025" w:author="Thea Lucille Knowles" w:date="2021-03-18T20:25:00Z">
              <w:r w:rsidRPr="00A80F22" w:rsidDel="00CB1E99">
                <w:rPr>
                  <w:rFonts w:ascii="Arial" w:eastAsia="Arial" w:hAnsi="Arial" w:cs="Arial"/>
                  <w:color w:val="111111"/>
                  <w:sz w:val="15"/>
                  <w:szCs w:val="15"/>
                </w:rPr>
                <w:delText>175.053</w:delText>
              </w:r>
            </w:del>
          </w:p>
        </w:tc>
        <w:tc>
          <w:tcPr>
            <w:tcW w:w="1034" w:type="dxa"/>
            <w:shd w:val="clear" w:color="auto" w:fill="FFFFFF"/>
            <w:tcMar>
              <w:top w:w="0" w:type="dxa"/>
              <w:left w:w="0" w:type="dxa"/>
              <w:bottom w:w="0" w:type="dxa"/>
              <w:right w:w="0" w:type="dxa"/>
            </w:tcMar>
            <w:vAlign w:val="center"/>
          </w:tcPr>
          <w:p w14:paraId="4B607203" w14:textId="602C876F" w:rsidR="002108D4" w:rsidRPr="00A80F22" w:rsidDel="00CB1E99" w:rsidRDefault="002108D4" w:rsidP="00B05573">
            <w:pPr>
              <w:spacing w:before="40" w:after="40"/>
              <w:ind w:left="100" w:right="100"/>
              <w:jc w:val="right"/>
              <w:rPr>
                <w:del w:id="1026" w:author="Thea Lucille Knowles" w:date="2021-03-18T20:25:00Z"/>
                <w:sz w:val="15"/>
                <w:szCs w:val="15"/>
              </w:rPr>
            </w:pPr>
            <w:del w:id="1027" w:author="Thea Lucille Knowles" w:date="2021-03-18T20:25:00Z">
              <w:r w:rsidRPr="00A80F22" w:rsidDel="00CB1E99">
                <w:rPr>
                  <w:rFonts w:ascii="Arial" w:eastAsia="Arial" w:hAnsi="Arial" w:cs="Arial"/>
                  <w:color w:val="111111"/>
                  <w:sz w:val="15"/>
                  <w:szCs w:val="15"/>
                </w:rPr>
                <w:delText>-0.076</w:delText>
              </w:r>
            </w:del>
          </w:p>
        </w:tc>
        <w:tc>
          <w:tcPr>
            <w:tcW w:w="1120" w:type="dxa"/>
            <w:shd w:val="clear" w:color="auto" w:fill="FFFFFF"/>
            <w:tcMar>
              <w:top w:w="0" w:type="dxa"/>
              <w:left w:w="0" w:type="dxa"/>
              <w:bottom w:w="0" w:type="dxa"/>
              <w:right w:w="0" w:type="dxa"/>
            </w:tcMar>
            <w:vAlign w:val="center"/>
          </w:tcPr>
          <w:p w14:paraId="4E02BF2C" w14:textId="705F2D1A" w:rsidR="002108D4" w:rsidRPr="00A80F22" w:rsidDel="00CB1E99" w:rsidRDefault="002108D4" w:rsidP="00B05573">
            <w:pPr>
              <w:spacing w:before="40" w:after="40"/>
              <w:ind w:left="100" w:right="100"/>
              <w:jc w:val="right"/>
              <w:rPr>
                <w:del w:id="1028" w:author="Thea Lucille Knowles" w:date="2021-03-18T20:25:00Z"/>
                <w:sz w:val="15"/>
                <w:szCs w:val="15"/>
              </w:rPr>
            </w:pPr>
            <w:del w:id="1029" w:author="Thea Lucille Knowles" w:date="2021-03-18T20:25:00Z">
              <w:r w:rsidRPr="00A80F22" w:rsidDel="00CB1E99">
                <w:rPr>
                  <w:rFonts w:ascii="Arial" w:eastAsia="Arial" w:hAnsi="Arial" w:cs="Arial"/>
                  <w:color w:val="111111"/>
                  <w:sz w:val="15"/>
                  <w:szCs w:val="15"/>
                </w:rPr>
                <w:delText>1.000</w:delText>
              </w:r>
            </w:del>
          </w:p>
        </w:tc>
      </w:tr>
      <w:tr w:rsidR="002108D4" w:rsidRPr="00A80F22" w:rsidDel="00CB1E99" w14:paraId="2E8DBD42" w14:textId="66F994F3" w:rsidTr="00281D09">
        <w:trPr>
          <w:cantSplit/>
          <w:jc w:val="center"/>
          <w:del w:id="1030" w:author="Thea Lucille Knowles" w:date="2021-03-18T20:25:00Z"/>
        </w:trPr>
        <w:tc>
          <w:tcPr>
            <w:tcW w:w="2244" w:type="dxa"/>
            <w:shd w:val="clear" w:color="auto" w:fill="FFFFFF"/>
            <w:tcMar>
              <w:top w:w="0" w:type="dxa"/>
              <w:left w:w="0" w:type="dxa"/>
              <w:bottom w:w="0" w:type="dxa"/>
              <w:right w:w="0" w:type="dxa"/>
            </w:tcMar>
            <w:vAlign w:val="center"/>
          </w:tcPr>
          <w:p w14:paraId="1E49DC03" w14:textId="1FD9C71A" w:rsidR="002108D4" w:rsidRPr="00A80F22" w:rsidDel="00CB1E99" w:rsidRDefault="002108D4" w:rsidP="00B05573">
            <w:pPr>
              <w:spacing w:before="40" w:after="40"/>
              <w:ind w:left="100" w:right="100"/>
              <w:rPr>
                <w:del w:id="1031" w:author="Thea Lucille Knowles" w:date="2021-03-18T20:25:00Z"/>
                <w:sz w:val="15"/>
                <w:szCs w:val="15"/>
              </w:rPr>
            </w:pPr>
            <w:del w:id="1032" w:author="Thea Lucille Knowles" w:date="2021-03-18T20:25:00Z">
              <w:r w:rsidRPr="00A80F22" w:rsidDel="00CB1E99">
                <w:rPr>
                  <w:rFonts w:ascii="Arial" w:eastAsia="Arial" w:hAnsi="Arial" w:cs="Arial"/>
                  <w:color w:val="111111"/>
                  <w:sz w:val="15"/>
                  <w:szCs w:val="15"/>
                </w:rPr>
                <w:delText>OC - PD-DBS</w:delText>
              </w:r>
            </w:del>
          </w:p>
        </w:tc>
        <w:tc>
          <w:tcPr>
            <w:tcW w:w="1242" w:type="dxa"/>
            <w:shd w:val="clear" w:color="auto" w:fill="FFFFFF"/>
            <w:tcMar>
              <w:top w:w="0" w:type="dxa"/>
              <w:left w:w="0" w:type="dxa"/>
              <w:bottom w:w="0" w:type="dxa"/>
              <w:right w:w="0" w:type="dxa"/>
            </w:tcMar>
            <w:vAlign w:val="center"/>
          </w:tcPr>
          <w:p w14:paraId="128A30FD" w14:textId="29C6B3C2" w:rsidR="002108D4" w:rsidRPr="00A80F22" w:rsidDel="00CB1E99" w:rsidRDefault="002108D4" w:rsidP="00B05573">
            <w:pPr>
              <w:spacing w:before="40" w:after="40"/>
              <w:ind w:left="100" w:right="100"/>
              <w:jc w:val="right"/>
              <w:rPr>
                <w:del w:id="1033" w:author="Thea Lucille Knowles" w:date="2021-03-18T20:25:00Z"/>
                <w:sz w:val="15"/>
                <w:szCs w:val="15"/>
              </w:rPr>
            </w:pPr>
            <w:del w:id="1034" w:author="Thea Lucille Knowles" w:date="2021-03-18T20:25:00Z">
              <w:r w:rsidRPr="00A80F22" w:rsidDel="00CB1E99">
                <w:rPr>
                  <w:rFonts w:ascii="Arial" w:eastAsia="Arial" w:hAnsi="Arial" w:cs="Arial"/>
                  <w:color w:val="111111"/>
                  <w:sz w:val="15"/>
                  <w:szCs w:val="15"/>
                </w:rPr>
                <w:delText>6.904</w:delText>
              </w:r>
            </w:del>
          </w:p>
        </w:tc>
        <w:tc>
          <w:tcPr>
            <w:tcW w:w="1084" w:type="dxa"/>
            <w:shd w:val="clear" w:color="auto" w:fill="FFFFFF"/>
            <w:tcMar>
              <w:top w:w="0" w:type="dxa"/>
              <w:left w:w="0" w:type="dxa"/>
              <w:bottom w:w="0" w:type="dxa"/>
              <w:right w:w="0" w:type="dxa"/>
            </w:tcMar>
            <w:vAlign w:val="center"/>
          </w:tcPr>
          <w:p w14:paraId="5A8621D7" w14:textId="3E8B0757" w:rsidR="002108D4" w:rsidRPr="00A80F22" w:rsidDel="00CB1E99" w:rsidRDefault="002108D4" w:rsidP="00B05573">
            <w:pPr>
              <w:spacing w:before="40" w:after="40"/>
              <w:ind w:left="100" w:right="100"/>
              <w:jc w:val="right"/>
              <w:rPr>
                <w:del w:id="1035" w:author="Thea Lucille Knowles" w:date="2021-03-18T20:25:00Z"/>
                <w:sz w:val="15"/>
                <w:szCs w:val="15"/>
              </w:rPr>
            </w:pPr>
            <w:del w:id="1036" w:author="Thea Lucille Knowles" w:date="2021-03-18T20:25:00Z">
              <w:r w:rsidRPr="00A80F22" w:rsidDel="00CB1E99">
                <w:rPr>
                  <w:rFonts w:ascii="Arial" w:eastAsia="Arial" w:hAnsi="Arial" w:cs="Arial"/>
                  <w:color w:val="111111"/>
                  <w:sz w:val="15"/>
                  <w:szCs w:val="15"/>
                </w:rPr>
                <w:delText>14.762</w:delText>
              </w:r>
            </w:del>
          </w:p>
        </w:tc>
        <w:tc>
          <w:tcPr>
            <w:tcW w:w="1206" w:type="dxa"/>
            <w:shd w:val="clear" w:color="auto" w:fill="FFFFFF"/>
            <w:tcMar>
              <w:top w:w="0" w:type="dxa"/>
              <w:left w:w="0" w:type="dxa"/>
              <w:bottom w:w="0" w:type="dxa"/>
              <w:right w:w="0" w:type="dxa"/>
            </w:tcMar>
            <w:vAlign w:val="center"/>
          </w:tcPr>
          <w:p w14:paraId="66CD1D54" w14:textId="446DF2DF" w:rsidR="002108D4" w:rsidRPr="00A80F22" w:rsidDel="00CB1E99" w:rsidRDefault="002108D4" w:rsidP="00B05573">
            <w:pPr>
              <w:spacing w:before="40" w:after="40"/>
              <w:ind w:left="100" w:right="100"/>
              <w:jc w:val="right"/>
              <w:rPr>
                <w:del w:id="1037" w:author="Thea Lucille Knowles" w:date="2021-03-18T20:25:00Z"/>
                <w:sz w:val="15"/>
                <w:szCs w:val="15"/>
              </w:rPr>
            </w:pPr>
            <w:del w:id="1038" w:author="Thea Lucille Knowles" w:date="2021-03-18T20:25:00Z">
              <w:r w:rsidRPr="00A80F22" w:rsidDel="00CB1E99">
                <w:rPr>
                  <w:rFonts w:ascii="Arial" w:eastAsia="Arial" w:hAnsi="Arial" w:cs="Arial"/>
                  <w:color w:val="111111"/>
                  <w:sz w:val="15"/>
                  <w:szCs w:val="15"/>
                </w:rPr>
                <w:delText>174.531</w:delText>
              </w:r>
            </w:del>
          </w:p>
        </w:tc>
        <w:tc>
          <w:tcPr>
            <w:tcW w:w="1034" w:type="dxa"/>
            <w:shd w:val="clear" w:color="auto" w:fill="FFFFFF"/>
            <w:tcMar>
              <w:top w:w="0" w:type="dxa"/>
              <w:left w:w="0" w:type="dxa"/>
              <w:bottom w:w="0" w:type="dxa"/>
              <w:right w:w="0" w:type="dxa"/>
            </w:tcMar>
            <w:vAlign w:val="center"/>
          </w:tcPr>
          <w:p w14:paraId="65EB12C1" w14:textId="4A3713B7" w:rsidR="002108D4" w:rsidRPr="00A80F22" w:rsidDel="00CB1E99" w:rsidRDefault="002108D4" w:rsidP="00B05573">
            <w:pPr>
              <w:spacing w:before="40" w:after="40"/>
              <w:ind w:left="100" w:right="100"/>
              <w:jc w:val="right"/>
              <w:rPr>
                <w:del w:id="1039" w:author="Thea Lucille Knowles" w:date="2021-03-18T20:25:00Z"/>
                <w:sz w:val="15"/>
                <w:szCs w:val="15"/>
              </w:rPr>
            </w:pPr>
            <w:del w:id="1040" w:author="Thea Lucille Knowles" w:date="2021-03-18T20:25:00Z">
              <w:r w:rsidRPr="00A80F22" w:rsidDel="00CB1E99">
                <w:rPr>
                  <w:rFonts w:ascii="Arial" w:eastAsia="Arial" w:hAnsi="Arial" w:cs="Arial"/>
                  <w:color w:val="111111"/>
                  <w:sz w:val="15"/>
                  <w:szCs w:val="15"/>
                </w:rPr>
                <w:delText>0.468</w:delText>
              </w:r>
            </w:del>
          </w:p>
        </w:tc>
        <w:tc>
          <w:tcPr>
            <w:tcW w:w="1120" w:type="dxa"/>
            <w:shd w:val="clear" w:color="auto" w:fill="FFFFFF"/>
            <w:tcMar>
              <w:top w:w="0" w:type="dxa"/>
              <w:left w:w="0" w:type="dxa"/>
              <w:bottom w:w="0" w:type="dxa"/>
              <w:right w:w="0" w:type="dxa"/>
            </w:tcMar>
            <w:vAlign w:val="center"/>
          </w:tcPr>
          <w:p w14:paraId="063B5DE5" w14:textId="0FF5E25C" w:rsidR="002108D4" w:rsidRPr="00A80F22" w:rsidDel="00CB1E99" w:rsidRDefault="002108D4" w:rsidP="00B05573">
            <w:pPr>
              <w:spacing w:before="40" w:after="40"/>
              <w:ind w:left="100" w:right="100"/>
              <w:jc w:val="right"/>
              <w:rPr>
                <w:del w:id="1041" w:author="Thea Lucille Knowles" w:date="2021-03-18T20:25:00Z"/>
                <w:sz w:val="15"/>
                <w:szCs w:val="15"/>
              </w:rPr>
            </w:pPr>
            <w:del w:id="1042" w:author="Thea Lucille Knowles" w:date="2021-03-18T20:25:00Z">
              <w:r w:rsidRPr="00A80F22" w:rsidDel="00CB1E99">
                <w:rPr>
                  <w:rFonts w:ascii="Arial" w:eastAsia="Arial" w:hAnsi="Arial" w:cs="Arial"/>
                  <w:color w:val="111111"/>
                  <w:sz w:val="15"/>
                  <w:szCs w:val="15"/>
                </w:rPr>
                <w:delText>0.966</w:delText>
              </w:r>
            </w:del>
          </w:p>
        </w:tc>
      </w:tr>
      <w:tr w:rsidR="002108D4" w:rsidRPr="00A80F22" w:rsidDel="00CB1E99" w14:paraId="7020E345" w14:textId="5B12A257" w:rsidTr="00281D09">
        <w:trPr>
          <w:cantSplit/>
          <w:jc w:val="center"/>
          <w:del w:id="1043" w:author="Thea Lucille Knowles" w:date="2021-03-18T20:25:00Z"/>
        </w:trPr>
        <w:tc>
          <w:tcPr>
            <w:tcW w:w="2244" w:type="dxa"/>
            <w:tcBorders>
              <w:bottom w:val="single" w:sz="16" w:space="0" w:color="000000"/>
            </w:tcBorders>
            <w:shd w:val="clear" w:color="auto" w:fill="FFFFFF"/>
            <w:tcMar>
              <w:top w:w="0" w:type="dxa"/>
              <w:left w:w="0" w:type="dxa"/>
              <w:bottom w:w="0" w:type="dxa"/>
              <w:right w:w="0" w:type="dxa"/>
            </w:tcMar>
            <w:vAlign w:val="center"/>
          </w:tcPr>
          <w:p w14:paraId="0EA2671E" w14:textId="54A7144D" w:rsidR="002108D4" w:rsidRPr="00A80F22" w:rsidDel="00CB1E99" w:rsidRDefault="002108D4" w:rsidP="00B05573">
            <w:pPr>
              <w:spacing w:before="40" w:after="40"/>
              <w:ind w:left="100" w:right="100"/>
              <w:rPr>
                <w:del w:id="1044" w:author="Thea Lucille Knowles" w:date="2021-03-18T20:25:00Z"/>
                <w:sz w:val="15"/>
                <w:szCs w:val="15"/>
              </w:rPr>
            </w:pPr>
            <w:del w:id="1045" w:author="Thea Lucille Knowles" w:date="2021-03-18T20:25:00Z">
              <w:r w:rsidRPr="00A80F22" w:rsidDel="00CB1E99">
                <w:rPr>
                  <w:rFonts w:ascii="Arial" w:eastAsia="Arial" w:hAnsi="Arial" w:cs="Arial"/>
                  <w:color w:val="111111"/>
                  <w:sz w:val="15"/>
                  <w:szCs w:val="15"/>
                </w:rPr>
                <w:delText>PD-Med - PD-DBS</w:delText>
              </w:r>
            </w:del>
          </w:p>
        </w:tc>
        <w:tc>
          <w:tcPr>
            <w:tcW w:w="1242" w:type="dxa"/>
            <w:tcBorders>
              <w:bottom w:val="single" w:sz="16" w:space="0" w:color="000000"/>
            </w:tcBorders>
            <w:shd w:val="clear" w:color="auto" w:fill="FFFFFF"/>
            <w:tcMar>
              <w:top w:w="0" w:type="dxa"/>
              <w:left w:w="0" w:type="dxa"/>
              <w:bottom w:w="0" w:type="dxa"/>
              <w:right w:w="0" w:type="dxa"/>
            </w:tcMar>
            <w:vAlign w:val="center"/>
          </w:tcPr>
          <w:p w14:paraId="075AB116" w14:textId="51392AE0" w:rsidR="002108D4" w:rsidRPr="00A80F22" w:rsidDel="00CB1E99" w:rsidRDefault="002108D4" w:rsidP="00B05573">
            <w:pPr>
              <w:spacing w:before="40" w:after="40"/>
              <w:ind w:left="100" w:right="100"/>
              <w:jc w:val="right"/>
              <w:rPr>
                <w:del w:id="1046" w:author="Thea Lucille Knowles" w:date="2021-03-18T20:25:00Z"/>
                <w:sz w:val="15"/>
                <w:szCs w:val="15"/>
              </w:rPr>
            </w:pPr>
            <w:del w:id="1047" w:author="Thea Lucille Knowles" w:date="2021-03-18T20:25:00Z">
              <w:r w:rsidRPr="00A80F22" w:rsidDel="00CB1E99">
                <w:rPr>
                  <w:rFonts w:ascii="Arial" w:eastAsia="Arial" w:hAnsi="Arial" w:cs="Arial"/>
                  <w:color w:val="111111"/>
                  <w:sz w:val="15"/>
                  <w:szCs w:val="15"/>
                </w:rPr>
                <w:delText>7.891</w:delText>
              </w:r>
            </w:del>
          </w:p>
        </w:tc>
        <w:tc>
          <w:tcPr>
            <w:tcW w:w="1084" w:type="dxa"/>
            <w:tcBorders>
              <w:bottom w:val="single" w:sz="16" w:space="0" w:color="000000"/>
            </w:tcBorders>
            <w:shd w:val="clear" w:color="auto" w:fill="FFFFFF"/>
            <w:tcMar>
              <w:top w:w="0" w:type="dxa"/>
              <w:left w:w="0" w:type="dxa"/>
              <w:bottom w:w="0" w:type="dxa"/>
              <w:right w:w="0" w:type="dxa"/>
            </w:tcMar>
            <w:vAlign w:val="center"/>
          </w:tcPr>
          <w:p w14:paraId="3D483B89" w14:textId="323020B1" w:rsidR="002108D4" w:rsidRPr="00A80F22" w:rsidDel="00CB1E99" w:rsidRDefault="002108D4" w:rsidP="00B05573">
            <w:pPr>
              <w:spacing w:before="40" w:after="40"/>
              <w:ind w:left="100" w:right="100"/>
              <w:jc w:val="right"/>
              <w:rPr>
                <w:del w:id="1048" w:author="Thea Lucille Knowles" w:date="2021-03-18T20:25:00Z"/>
                <w:sz w:val="15"/>
                <w:szCs w:val="15"/>
              </w:rPr>
            </w:pPr>
            <w:del w:id="1049" w:author="Thea Lucille Knowles" w:date="2021-03-18T20:25:00Z">
              <w:r w:rsidRPr="00A80F22" w:rsidDel="00CB1E99">
                <w:rPr>
                  <w:rFonts w:ascii="Arial" w:eastAsia="Arial" w:hAnsi="Arial" w:cs="Arial"/>
                  <w:color w:val="111111"/>
                  <w:sz w:val="15"/>
                  <w:szCs w:val="15"/>
                </w:rPr>
                <w:delText>13.852</w:delText>
              </w:r>
            </w:del>
          </w:p>
        </w:tc>
        <w:tc>
          <w:tcPr>
            <w:tcW w:w="1206" w:type="dxa"/>
            <w:tcBorders>
              <w:bottom w:val="single" w:sz="16" w:space="0" w:color="000000"/>
            </w:tcBorders>
            <w:shd w:val="clear" w:color="auto" w:fill="FFFFFF"/>
            <w:tcMar>
              <w:top w:w="0" w:type="dxa"/>
              <w:left w:w="0" w:type="dxa"/>
              <w:bottom w:w="0" w:type="dxa"/>
              <w:right w:w="0" w:type="dxa"/>
            </w:tcMar>
            <w:vAlign w:val="center"/>
          </w:tcPr>
          <w:p w14:paraId="1720C67F" w14:textId="1EDB6455" w:rsidR="002108D4" w:rsidRPr="00A80F22" w:rsidDel="00CB1E99" w:rsidRDefault="002108D4" w:rsidP="00B05573">
            <w:pPr>
              <w:spacing w:before="40" w:after="40"/>
              <w:ind w:left="100" w:right="100"/>
              <w:jc w:val="right"/>
              <w:rPr>
                <w:del w:id="1050" w:author="Thea Lucille Knowles" w:date="2021-03-18T20:25:00Z"/>
                <w:sz w:val="15"/>
                <w:szCs w:val="15"/>
              </w:rPr>
            </w:pPr>
            <w:del w:id="1051" w:author="Thea Lucille Knowles" w:date="2021-03-18T20:25:00Z">
              <w:r w:rsidRPr="00A80F22" w:rsidDel="00CB1E99">
                <w:rPr>
                  <w:rFonts w:ascii="Arial" w:eastAsia="Arial" w:hAnsi="Arial" w:cs="Arial"/>
                  <w:color w:val="111111"/>
                  <w:sz w:val="15"/>
                  <w:szCs w:val="15"/>
                </w:rPr>
                <w:delText>174.531</w:delText>
              </w:r>
            </w:del>
          </w:p>
        </w:tc>
        <w:tc>
          <w:tcPr>
            <w:tcW w:w="1034" w:type="dxa"/>
            <w:tcBorders>
              <w:bottom w:val="single" w:sz="16" w:space="0" w:color="000000"/>
            </w:tcBorders>
            <w:shd w:val="clear" w:color="auto" w:fill="FFFFFF"/>
            <w:tcMar>
              <w:top w:w="0" w:type="dxa"/>
              <w:left w:w="0" w:type="dxa"/>
              <w:bottom w:w="0" w:type="dxa"/>
              <w:right w:w="0" w:type="dxa"/>
            </w:tcMar>
            <w:vAlign w:val="center"/>
          </w:tcPr>
          <w:p w14:paraId="5F6BB3CD" w14:textId="0A9A56E3" w:rsidR="002108D4" w:rsidRPr="00A80F22" w:rsidDel="00CB1E99" w:rsidRDefault="002108D4" w:rsidP="00B05573">
            <w:pPr>
              <w:spacing w:before="40" w:after="40"/>
              <w:ind w:left="100" w:right="100"/>
              <w:jc w:val="right"/>
              <w:rPr>
                <w:del w:id="1052" w:author="Thea Lucille Knowles" w:date="2021-03-18T20:25:00Z"/>
                <w:sz w:val="15"/>
                <w:szCs w:val="15"/>
              </w:rPr>
            </w:pPr>
            <w:del w:id="1053" w:author="Thea Lucille Knowles" w:date="2021-03-18T20:25:00Z">
              <w:r w:rsidRPr="00A80F22" w:rsidDel="00CB1E99">
                <w:rPr>
                  <w:rFonts w:ascii="Arial" w:eastAsia="Arial" w:hAnsi="Arial" w:cs="Arial"/>
                  <w:color w:val="111111"/>
                  <w:sz w:val="15"/>
                  <w:szCs w:val="15"/>
                </w:rPr>
                <w:delText>0.570</w:delText>
              </w:r>
            </w:del>
          </w:p>
        </w:tc>
        <w:tc>
          <w:tcPr>
            <w:tcW w:w="1120" w:type="dxa"/>
            <w:tcBorders>
              <w:bottom w:val="single" w:sz="16" w:space="0" w:color="000000"/>
            </w:tcBorders>
            <w:shd w:val="clear" w:color="auto" w:fill="FFFFFF"/>
            <w:tcMar>
              <w:top w:w="0" w:type="dxa"/>
              <w:left w:w="0" w:type="dxa"/>
              <w:bottom w:w="0" w:type="dxa"/>
              <w:right w:w="0" w:type="dxa"/>
            </w:tcMar>
            <w:vAlign w:val="center"/>
          </w:tcPr>
          <w:p w14:paraId="41DDAC1E" w14:textId="766D52E9" w:rsidR="002108D4" w:rsidRPr="00A80F22" w:rsidDel="00CB1E99" w:rsidRDefault="002108D4" w:rsidP="00B05573">
            <w:pPr>
              <w:spacing w:before="40" w:after="40"/>
              <w:ind w:left="100" w:right="100"/>
              <w:jc w:val="right"/>
              <w:rPr>
                <w:del w:id="1054" w:author="Thea Lucille Knowles" w:date="2021-03-18T20:25:00Z"/>
                <w:sz w:val="15"/>
                <w:szCs w:val="15"/>
              </w:rPr>
            </w:pPr>
            <w:del w:id="1055" w:author="Thea Lucille Knowles" w:date="2021-03-18T20:25:00Z">
              <w:r w:rsidRPr="00A80F22" w:rsidDel="00CB1E99">
                <w:rPr>
                  <w:rFonts w:ascii="Arial" w:eastAsia="Arial" w:hAnsi="Arial" w:cs="Arial"/>
                  <w:color w:val="111111"/>
                  <w:sz w:val="15"/>
                  <w:szCs w:val="15"/>
                </w:rPr>
                <w:delText>0.941</w:delText>
              </w:r>
              <w:commentRangeEnd w:id="966"/>
              <w:r w:rsidR="002219A1" w:rsidDel="00CB1E99">
                <w:rPr>
                  <w:rStyle w:val="CommentReference"/>
                </w:rPr>
                <w:commentReference w:id="966"/>
              </w:r>
            </w:del>
          </w:p>
        </w:tc>
      </w:tr>
    </w:tbl>
    <w:p w14:paraId="296232B0" w14:textId="74EABA72" w:rsidR="00070F8D" w:rsidRPr="00756B9E" w:rsidDel="00CB1E99" w:rsidRDefault="00070F8D" w:rsidP="00B05573">
      <w:pPr>
        <w:pStyle w:val="Heading2"/>
        <w:rPr>
          <w:del w:id="1056" w:author="Thea Lucille Knowles" w:date="2021-03-18T20:25:00Z"/>
        </w:rPr>
      </w:pPr>
    </w:p>
    <w:p w14:paraId="03A86E82" w14:textId="54802CED" w:rsidR="001B1086" w:rsidRPr="00756B9E" w:rsidDel="00CB1E99" w:rsidRDefault="002E10F9" w:rsidP="00B05573">
      <w:pPr>
        <w:pStyle w:val="Heading2"/>
        <w:rPr>
          <w:del w:id="1057" w:author="Thea Lucille Knowles" w:date="2021-03-18T20:25:00Z"/>
        </w:rPr>
      </w:pPr>
      <w:del w:id="1058" w:author="Thea Lucille Knowles" w:date="2021-03-18T20:25:00Z">
        <w:r w:rsidRPr="00756B9E" w:rsidDel="00CB1E99">
          <w:delText>Listener reliability</w:delText>
        </w:r>
        <w:bookmarkEnd w:id="892"/>
      </w:del>
    </w:p>
    <w:p w14:paraId="6FA41F9B" w14:textId="0E28FE09" w:rsidR="001B1086" w:rsidRPr="00756B9E" w:rsidDel="00CB1E99" w:rsidRDefault="002E10F9" w:rsidP="00B05573">
      <w:pPr>
        <w:pStyle w:val="FirstParagraph"/>
        <w:rPr>
          <w:del w:id="1059" w:author="Thea Lucille Knowles" w:date="2021-03-18T20:25:00Z"/>
        </w:rPr>
      </w:pPr>
      <w:del w:id="1060" w:author="Thea Lucille Knowles" w:date="2021-03-18T20:25:00Z">
        <w:r w:rsidRPr="00756B9E" w:rsidDel="00CB1E99">
          <w:delText xml:space="preserve">Average inter-rater reliability for the sentence task was 0.889 (95% CI: 0.88 - 0.897), and 0.938 (95% CI: 0.924 - 0.949) for the monologue task. This can be interpreted as </w:delText>
        </w:r>
        <w:r w:rsidRPr="00756B9E" w:rsidDel="00CB1E99">
          <w:rPr>
            <w:i/>
          </w:rPr>
          <w:delText>good</w:delText>
        </w:r>
        <w:r w:rsidRPr="00756B9E" w:rsidDel="00CB1E99">
          <w:delText xml:space="preserve"> and </w:delText>
        </w:r>
        <w:r w:rsidRPr="00756B9E" w:rsidDel="00CB1E99">
          <w:rPr>
            <w:i/>
          </w:rPr>
          <w:delText>excellent</w:delText>
        </w:r>
        <w:r w:rsidRPr="00756B9E" w:rsidDel="00CB1E99">
          <w:delText xml:space="preserve"> inter-rater reliability, respectively (Koo &amp; Li, 2016).</w:delText>
        </w:r>
      </w:del>
    </w:p>
    <w:p w14:paraId="1B10529E" w14:textId="199FEB69" w:rsidR="0091264D" w:rsidDel="00CB1E99" w:rsidRDefault="002E10F9" w:rsidP="00B05573">
      <w:pPr>
        <w:pStyle w:val="BodyText"/>
        <w:rPr>
          <w:del w:id="1061" w:author="Thea Lucille Knowles" w:date="2021-03-18T20:25:00Z"/>
        </w:rPr>
      </w:pPr>
      <w:del w:id="1062" w:author="Thea Lucille Knowles" w:date="2021-03-18T20:25:00Z">
        <w:r w:rsidRPr="00756B9E" w:rsidDel="00CB1E99">
          <w:delText xml:space="preserve">Average intra-rater reliability for the sentence task was </w:delText>
        </w:r>
        <w:r w:rsidRPr="00756B9E" w:rsidDel="00CB1E99">
          <w:rPr>
            <w:i/>
          </w:rPr>
          <w:delText>good</w:delText>
        </w:r>
        <w:r w:rsidRPr="00756B9E" w:rsidDel="00CB1E99">
          <w:delText xml:space="preserve"> (mean: 0.872, range: 0.824 - 1) and </w:delText>
        </w:r>
        <w:r w:rsidRPr="00756B9E" w:rsidDel="00CB1E99">
          <w:rPr>
            <w:i/>
          </w:rPr>
          <w:delText>excellent</w:delText>
        </w:r>
        <w:r w:rsidRPr="00756B9E" w:rsidDel="00CB1E99">
          <w:delText xml:space="preserve"> for the monologue task (mean: 0.934, range: 0.894 - 0.983) (Koo &amp; Li, 2016). Intra-rater reliability scores for each listener and task are presented in Table 5 and Table 6.</w:delText>
        </w:r>
        <w:bookmarkStart w:id="1063" w:name="intelligibility"/>
      </w:del>
    </w:p>
    <w:p w14:paraId="296F273F" w14:textId="7773E095" w:rsidR="0091264D" w:rsidDel="00CB1E99" w:rsidRDefault="0091264D" w:rsidP="00B05573">
      <w:pPr>
        <w:pStyle w:val="Caption"/>
        <w:keepNext/>
        <w:rPr>
          <w:del w:id="1064" w:author="Thea Lucille Knowles" w:date="2021-03-18T20:25:00Z"/>
        </w:rPr>
      </w:pPr>
      <w:del w:id="1065" w:author="Thea Lucille Knowles" w:date="2021-03-18T20:25:00Z">
        <w:r w:rsidDel="00CB1E99">
          <w:delText xml:space="preserve">Table </w:delText>
        </w:r>
        <w:r w:rsidR="00D8216F" w:rsidDel="00CB1E99">
          <w:fldChar w:fldCharType="begin"/>
        </w:r>
        <w:r w:rsidR="00D8216F" w:rsidDel="00CB1E99">
          <w:delInstrText xml:space="preserve"> SEQ Table \* ARABIC </w:delInstrText>
        </w:r>
        <w:r w:rsidR="00D8216F" w:rsidDel="00CB1E99">
          <w:fldChar w:fldCharType="separate"/>
        </w:r>
        <w:r w:rsidDel="00CB1E99">
          <w:rPr>
            <w:noProof/>
          </w:rPr>
          <w:delText>5</w:delText>
        </w:r>
        <w:r w:rsidR="00D8216F" w:rsidDel="00CB1E99">
          <w:rPr>
            <w:noProof/>
          </w:rPr>
          <w:fldChar w:fldCharType="end"/>
        </w:r>
        <w:r w:rsidRPr="006E788B" w:rsidDel="00CB1E99">
          <w:delText>: Intra-rater reliability for each listener: Sentence rating task</w:delText>
        </w:r>
      </w:del>
    </w:p>
    <w:tbl>
      <w:tblPr>
        <w:tblW w:w="6480" w:type="dxa"/>
        <w:jc w:val="center"/>
        <w:tblLayout w:type="fixed"/>
        <w:tblLook w:val="0420" w:firstRow="1" w:lastRow="0" w:firstColumn="0" w:lastColumn="0" w:noHBand="0" w:noVBand="1"/>
      </w:tblPr>
      <w:tblGrid>
        <w:gridCol w:w="1080"/>
        <w:gridCol w:w="1080"/>
        <w:gridCol w:w="1080"/>
        <w:gridCol w:w="1080"/>
        <w:gridCol w:w="1080"/>
        <w:gridCol w:w="1080"/>
      </w:tblGrid>
      <w:tr w:rsidR="0091264D" w:rsidRPr="00A80F22" w:rsidDel="00CB1E99" w14:paraId="058A7A00" w14:textId="44FD9415" w:rsidTr="00281D09">
        <w:trPr>
          <w:cantSplit/>
          <w:tblHeader/>
          <w:jc w:val="center"/>
          <w:del w:id="1066" w:author="Thea Lucille Knowles" w:date="2021-03-18T20:25:00Z"/>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C3E24CE" w14:textId="29636DD7" w:rsidR="0091264D" w:rsidRPr="00A80F22" w:rsidDel="00CB1E99" w:rsidRDefault="0091264D" w:rsidP="00B05573">
            <w:pPr>
              <w:spacing w:before="40" w:after="40"/>
              <w:ind w:left="100" w:right="100"/>
              <w:rPr>
                <w:del w:id="1067" w:author="Thea Lucille Knowles" w:date="2021-03-18T20:25:00Z"/>
                <w:sz w:val="15"/>
                <w:szCs w:val="15"/>
              </w:rPr>
            </w:pPr>
            <w:del w:id="1068" w:author="Thea Lucille Knowles" w:date="2021-03-18T20:25:00Z">
              <w:r w:rsidRPr="00A80F22" w:rsidDel="00CB1E99">
                <w:rPr>
                  <w:rFonts w:ascii="Arial" w:eastAsia="Arial" w:hAnsi="Arial" w:cs="Arial"/>
                  <w:color w:val="111111"/>
                  <w:sz w:val="15"/>
                  <w:szCs w:val="15"/>
                </w:rPr>
                <w:delText>Listener</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716CF85" w14:textId="62A30E7A" w:rsidR="0091264D" w:rsidRPr="00A80F22" w:rsidDel="00CB1E99" w:rsidRDefault="0091264D" w:rsidP="00B05573">
            <w:pPr>
              <w:spacing w:before="40" w:after="40"/>
              <w:ind w:left="100" w:right="100"/>
              <w:jc w:val="right"/>
              <w:rPr>
                <w:del w:id="1069" w:author="Thea Lucille Knowles" w:date="2021-03-18T20:25:00Z"/>
                <w:sz w:val="15"/>
                <w:szCs w:val="15"/>
              </w:rPr>
            </w:pPr>
            <w:del w:id="1070" w:author="Thea Lucille Knowles" w:date="2021-03-18T20:25:00Z">
              <w:r w:rsidRPr="00A80F22" w:rsidDel="00CB1E99">
                <w:rPr>
                  <w:rFonts w:ascii="Arial" w:eastAsia="Arial" w:hAnsi="Arial" w:cs="Arial"/>
                  <w:color w:val="111111"/>
                  <w:sz w:val="15"/>
                  <w:szCs w:val="15"/>
                </w:rPr>
                <w:delText>ICC</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124159B" w14:textId="59CD2E70" w:rsidR="0091264D" w:rsidRPr="00A80F22" w:rsidDel="00CB1E99" w:rsidRDefault="0091264D" w:rsidP="00B05573">
            <w:pPr>
              <w:spacing w:before="40" w:after="40"/>
              <w:ind w:left="100" w:right="100"/>
              <w:jc w:val="right"/>
              <w:rPr>
                <w:del w:id="1071" w:author="Thea Lucille Knowles" w:date="2021-03-18T20:25:00Z"/>
                <w:sz w:val="15"/>
                <w:szCs w:val="15"/>
              </w:rPr>
            </w:pPr>
            <w:del w:id="1072" w:author="Thea Lucille Knowles" w:date="2021-03-18T20:25:00Z">
              <w:r w:rsidRPr="00A80F22" w:rsidDel="00CB1E99">
                <w:rPr>
                  <w:rFonts w:ascii="Arial" w:eastAsia="Arial" w:hAnsi="Arial" w:cs="Arial"/>
                  <w:color w:val="111111"/>
                  <w:sz w:val="15"/>
                  <w:szCs w:val="15"/>
                </w:rPr>
                <w:delText>F</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5DB18E" w14:textId="2950AC9B" w:rsidR="0091264D" w:rsidRPr="00A80F22" w:rsidDel="00CB1E99" w:rsidRDefault="0091264D" w:rsidP="00B05573">
            <w:pPr>
              <w:spacing w:before="40" w:after="40"/>
              <w:ind w:left="100" w:right="100"/>
              <w:rPr>
                <w:del w:id="1073" w:author="Thea Lucille Knowles" w:date="2021-03-18T20:25:00Z"/>
                <w:sz w:val="15"/>
                <w:szCs w:val="15"/>
              </w:rPr>
            </w:pPr>
            <w:del w:id="1074" w:author="Thea Lucille Knowles" w:date="2021-03-18T20:25:00Z">
              <w:r w:rsidRPr="00A80F22" w:rsidDel="00CB1E99">
                <w:rPr>
                  <w:rFonts w:ascii="Arial" w:eastAsia="Arial" w:hAnsi="Arial" w:cs="Arial"/>
                  <w:color w:val="111111"/>
                  <w:sz w:val="15"/>
                  <w:szCs w:val="15"/>
                </w:rPr>
                <w:delText>p</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714AB0" w14:textId="22D551DF" w:rsidR="0091264D" w:rsidRPr="00A80F22" w:rsidDel="00CB1E99" w:rsidRDefault="0091264D" w:rsidP="00B05573">
            <w:pPr>
              <w:spacing w:before="40" w:after="40"/>
              <w:ind w:left="100" w:right="100"/>
              <w:jc w:val="right"/>
              <w:rPr>
                <w:del w:id="1075" w:author="Thea Lucille Knowles" w:date="2021-03-18T20:25:00Z"/>
                <w:sz w:val="15"/>
                <w:szCs w:val="15"/>
              </w:rPr>
            </w:pPr>
            <w:del w:id="1076" w:author="Thea Lucille Knowles" w:date="2021-03-18T20:25:00Z">
              <w:r w:rsidRPr="00A80F22" w:rsidDel="00CB1E99">
                <w:rPr>
                  <w:rFonts w:ascii="Arial" w:eastAsia="Arial" w:hAnsi="Arial" w:cs="Arial"/>
                  <w:color w:val="111111"/>
                  <w:sz w:val="15"/>
                  <w:szCs w:val="15"/>
                </w:rPr>
                <w:delText>lower bound</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64AFAF7" w14:textId="19F41CB2" w:rsidR="0091264D" w:rsidRPr="00A80F22" w:rsidDel="00CB1E99" w:rsidRDefault="0091264D" w:rsidP="00B05573">
            <w:pPr>
              <w:spacing w:before="40" w:after="40"/>
              <w:ind w:left="100" w:right="100"/>
              <w:jc w:val="right"/>
              <w:rPr>
                <w:del w:id="1077" w:author="Thea Lucille Knowles" w:date="2021-03-18T20:25:00Z"/>
                <w:sz w:val="15"/>
                <w:szCs w:val="15"/>
              </w:rPr>
            </w:pPr>
            <w:del w:id="1078" w:author="Thea Lucille Knowles" w:date="2021-03-18T20:25:00Z">
              <w:r w:rsidRPr="00A80F22" w:rsidDel="00CB1E99">
                <w:rPr>
                  <w:rFonts w:ascii="Arial" w:eastAsia="Arial" w:hAnsi="Arial" w:cs="Arial"/>
                  <w:color w:val="111111"/>
                  <w:sz w:val="15"/>
                  <w:szCs w:val="15"/>
                </w:rPr>
                <w:delText>upper bound</w:delText>
              </w:r>
            </w:del>
          </w:p>
        </w:tc>
      </w:tr>
      <w:tr w:rsidR="0091264D" w:rsidRPr="00A80F22" w:rsidDel="00CB1E99" w14:paraId="2402FA91" w14:textId="5D16030F" w:rsidTr="00281D09">
        <w:trPr>
          <w:cantSplit/>
          <w:jc w:val="center"/>
          <w:del w:id="1079" w:author="Thea Lucille Knowles" w:date="2021-03-18T20:25:00Z"/>
        </w:trPr>
        <w:tc>
          <w:tcPr>
            <w:tcW w:w="1080" w:type="dxa"/>
            <w:shd w:val="clear" w:color="auto" w:fill="FFFFFF"/>
            <w:tcMar>
              <w:top w:w="0" w:type="dxa"/>
              <w:left w:w="0" w:type="dxa"/>
              <w:bottom w:w="0" w:type="dxa"/>
              <w:right w:w="0" w:type="dxa"/>
            </w:tcMar>
            <w:vAlign w:val="center"/>
          </w:tcPr>
          <w:p w14:paraId="2C77022E" w14:textId="1D62018D" w:rsidR="0091264D" w:rsidRPr="00A80F22" w:rsidDel="00CB1E99" w:rsidRDefault="0091264D" w:rsidP="00B05573">
            <w:pPr>
              <w:spacing w:before="40" w:after="40"/>
              <w:ind w:left="100" w:right="100"/>
              <w:rPr>
                <w:del w:id="1080" w:author="Thea Lucille Knowles" w:date="2021-03-18T20:25:00Z"/>
                <w:sz w:val="15"/>
                <w:szCs w:val="15"/>
              </w:rPr>
            </w:pPr>
            <w:del w:id="1081" w:author="Thea Lucille Knowles" w:date="2021-03-18T20:25:00Z">
              <w:r w:rsidRPr="00A80F22" w:rsidDel="00CB1E99">
                <w:rPr>
                  <w:rFonts w:ascii="Arial" w:eastAsia="Arial" w:hAnsi="Arial" w:cs="Arial"/>
                  <w:color w:val="111111"/>
                  <w:sz w:val="15"/>
                  <w:szCs w:val="15"/>
                </w:rPr>
                <w:delText>1</w:delText>
              </w:r>
            </w:del>
          </w:p>
        </w:tc>
        <w:tc>
          <w:tcPr>
            <w:tcW w:w="1080" w:type="dxa"/>
            <w:shd w:val="clear" w:color="auto" w:fill="FFFFFF"/>
            <w:tcMar>
              <w:top w:w="0" w:type="dxa"/>
              <w:left w:w="0" w:type="dxa"/>
              <w:bottom w:w="0" w:type="dxa"/>
              <w:right w:w="0" w:type="dxa"/>
            </w:tcMar>
            <w:vAlign w:val="center"/>
          </w:tcPr>
          <w:p w14:paraId="6C9B70AE" w14:textId="2BCF6134" w:rsidR="0091264D" w:rsidRPr="00A80F22" w:rsidDel="00CB1E99" w:rsidRDefault="0091264D" w:rsidP="00B05573">
            <w:pPr>
              <w:spacing w:before="40" w:after="40"/>
              <w:ind w:left="100" w:right="100"/>
              <w:jc w:val="right"/>
              <w:rPr>
                <w:del w:id="1082" w:author="Thea Lucille Knowles" w:date="2021-03-18T20:25:00Z"/>
                <w:sz w:val="15"/>
                <w:szCs w:val="15"/>
              </w:rPr>
            </w:pPr>
            <w:del w:id="1083" w:author="Thea Lucille Knowles" w:date="2021-03-18T20:25:00Z">
              <w:r w:rsidRPr="00A80F22" w:rsidDel="00CB1E99">
                <w:rPr>
                  <w:rFonts w:ascii="Arial" w:eastAsia="Arial" w:hAnsi="Arial" w:cs="Arial"/>
                  <w:color w:val="111111"/>
                  <w:sz w:val="15"/>
                  <w:szCs w:val="15"/>
                </w:rPr>
                <w:delText>0.831</w:delText>
              </w:r>
            </w:del>
          </w:p>
        </w:tc>
        <w:tc>
          <w:tcPr>
            <w:tcW w:w="1080" w:type="dxa"/>
            <w:shd w:val="clear" w:color="auto" w:fill="FFFFFF"/>
            <w:tcMar>
              <w:top w:w="0" w:type="dxa"/>
              <w:left w:w="0" w:type="dxa"/>
              <w:bottom w:w="0" w:type="dxa"/>
              <w:right w:w="0" w:type="dxa"/>
            </w:tcMar>
            <w:vAlign w:val="center"/>
          </w:tcPr>
          <w:p w14:paraId="223EB87A" w14:textId="5FBE8822" w:rsidR="0091264D" w:rsidRPr="00A80F22" w:rsidDel="00CB1E99" w:rsidRDefault="0091264D" w:rsidP="00B05573">
            <w:pPr>
              <w:spacing w:before="40" w:after="40"/>
              <w:ind w:left="100" w:right="100"/>
              <w:jc w:val="right"/>
              <w:rPr>
                <w:del w:id="1084" w:author="Thea Lucille Knowles" w:date="2021-03-18T20:25:00Z"/>
                <w:sz w:val="15"/>
                <w:szCs w:val="15"/>
              </w:rPr>
            </w:pPr>
            <w:del w:id="1085" w:author="Thea Lucille Knowles" w:date="2021-03-18T20:25:00Z">
              <w:r w:rsidRPr="00A80F22" w:rsidDel="00CB1E99">
                <w:rPr>
                  <w:rFonts w:ascii="Arial" w:eastAsia="Arial" w:hAnsi="Arial" w:cs="Arial"/>
                  <w:color w:val="111111"/>
                  <w:sz w:val="15"/>
                  <w:szCs w:val="15"/>
                </w:rPr>
                <w:delText>5.929</w:delText>
              </w:r>
            </w:del>
          </w:p>
        </w:tc>
        <w:tc>
          <w:tcPr>
            <w:tcW w:w="1080" w:type="dxa"/>
            <w:shd w:val="clear" w:color="auto" w:fill="FFFFFF"/>
            <w:tcMar>
              <w:top w:w="0" w:type="dxa"/>
              <w:left w:w="0" w:type="dxa"/>
              <w:bottom w:w="0" w:type="dxa"/>
              <w:right w:w="0" w:type="dxa"/>
            </w:tcMar>
            <w:vAlign w:val="center"/>
          </w:tcPr>
          <w:p w14:paraId="5B37DE23" w14:textId="6AB96DA2" w:rsidR="0091264D" w:rsidRPr="00A80F22" w:rsidDel="00CB1E99" w:rsidRDefault="0091264D" w:rsidP="00B05573">
            <w:pPr>
              <w:spacing w:before="40" w:after="40"/>
              <w:ind w:left="100" w:right="100"/>
              <w:rPr>
                <w:del w:id="1086" w:author="Thea Lucille Knowles" w:date="2021-03-18T20:25:00Z"/>
                <w:sz w:val="15"/>
                <w:szCs w:val="15"/>
              </w:rPr>
            </w:pPr>
            <w:del w:id="1087"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0951B8F0" w14:textId="014ACC42" w:rsidR="0091264D" w:rsidRPr="00A80F22" w:rsidDel="00CB1E99" w:rsidRDefault="0091264D" w:rsidP="00B05573">
            <w:pPr>
              <w:spacing w:before="40" w:after="40"/>
              <w:ind w:left="100" w:right="100"/>
              <w:jc w:val="right"/>
              <w:rPr>
                <w:del w:id="1088" w:author="Thea Lucille Knowles" w:date="2021-03-18T20:25:00Z"/>
                <w:sz w:val="15"/>
                <w:szCs w:val="15"/>
              </w:rPr>
            </w:pPr>
            <w:del w:id="1089" w:author="Thea Lucille Knowles" w:date="2021-03-18T20:25:00Z">
              <w:r w:rsidRPr="00A80F22" w:rsidDel="00CB1E99">
                <w:rPr>
                  <w:rFonts w:ascii="Arial" w:eastAsia="Arial" w:hAnsi="Arial" w:cs="Arial"/>
                  <w:color w:val="111111"/>
                  <w:sz w:val="15"/>
                  <w:szCs w:val="15"/>
                </w:rPr>
                <w:delText>0.806</w:delText>
              </w:r>
            </w:del>
          </w:p>
        </w:tc>
        <w:tc>
          <w:tcPr>
            <w:tcW w:w="1080" w:type="dxa"/>
            <w:shd w:val="clear" w:color="auto" w:fill="FFFFFF"/>
            <w:tcMar>
              <w:top w:w="0" w:type="dxa"/>
              <w:left w:w="0" w:type="dxa"/>
              <w:bottom w:w="0" w:type="dxa"/>
              <w:right w:w="0" w:type="dxa"/>
            </w:tcMar>
            <w:vAlign w:val="center"/>
          </w:tcPr>
          <w:p w14:paraId="1F3088F6" w14:textId="3BFC675C" w:rsidR="0091264D" w:rsidRPr="00A80F22" w:rsidDel="00CB1E99" w:rsidRDefault="0091264D" w:rsidP="00B05573">
            <w:pPr>
              <w:spacing w:before="40" w:after="40"/>
              <w:ind w:left="100" w:right="100"/>
              <w:jc w:val="right"/>
              <w:rPr>
                <w:del w:id="1090" w:author="Thea Lucille Knowles" w:date="2021-03-18T20:25:00Z"/>
                <w:sz w:val="15"/>
                <w:szCs w:val="15"/>
              </w:rPr>
            </w:pPr>
            <w:del w:id="1091" w:author="Thea Lucille Knowles" w:date="2021-03-18T20:25:00Z">
              <w:r w:rsidRPr="00A80F22" w:rsidDel="00CB1E99">
                <w:rPr>
                  <w:rFonts w:ascii="Arial" w:eastAsia="Arial" w:hAnsi="Arial" w:cs="Arial"/>
                  <w:color w:val="111111"/>
                  <w:sz w:val="15"/>
                  <w:szCs w:val="15"/>
                </w:rPr>
                <w:delText>0.854</w:delText>
              </w:r>
            </w:del>
          </w:p>
        </w:tc>
      </w:tr>
      <w:tr w:rsidR="0091264D" w:rsidRPr="00A80F22" w:rsidDel="00CB1E99" w14:paraId="7B61C85A" w14:textId="0928DD52" w:rsidTr="00281D09">
        <w:trPr>
          <w:cantSplit/>
          <w:jc w:val="center"/>
          <w:del w:id="1092" w:author="Thea Lucille Knowles" w:date="2021-03-18T20:25:00Z"/>
        </w:trPr>
        <w:tc>
          <w:tcPr>
            <w:tcW w:w="1080" w:type="dxa"/>
            <w:shd w:val="clear" w:color="auto" w:fill="FFFFFF"/>
            <w:tcMar>
              <w:top w:w="0" w:type="dxa"/>
              <w:left w:w="0" w:type="dxa"/>
              <w:bottom w:w="0" w:type="dxa"/>
              <w:right w:w="0" w:type="dxa"/>
            </w:tcMar>
            <w:vAlign w:val="center"/>
          </w:tcPr>
          <w:p w14:paraId="2153652B" w14:textId="4189EFE4" w:rsidR="0091264D" w:rsidRPr="00A80F22" w:rsidDel="00CB1E99" w:rsidRDefault="0091264D" w:rsidP="00B05573">
            <w:pPr>
              <w:spacing w:before="40" w:after="40"/>
              <w:ind w:left="100" w:right="100"/>
              <w:rPr>
                <w:del w:id="1093" w:author="Thea Lucille Knowles" w:date="2021-03-18T20:25:00Z"/>
                <w:sz w:val="15"/>
                <w:szCs w:val="15"/>
              </w:rPr>
            </w:pPr>
            <w:del w:id="1094" w:author="Thea Lucille Knowles" w:date="2021-03-18T20:25:00Z">
              <w:r w:rsidRPr="00A80F22" w:rsidDel="00CB1E99">
                <w:rPr>
                  <w:rFonts w:ascii="Arial" w:eastAsia="Arial" w:hAnsi="Arial" w:cs="Arial"/>
                  <w:color w:val="111111"/>
                  <w:sz w:val="15"/>
                  <w:szCs w:val="15"/>
                </w:rPr>
                <w:delText>2</w:delText>
              </w:r>
            </w:del>
          </w:p>
        </w:tc>
        <w:tc>
          <w:tcPr>
            <w:tcW w:w="1080" w:type="dxa"/>
            <w:shd w:val="clear" w:color="auto" w:fill="FFFFFF"/>
            <w:tcMar>
              <w:top w:w="0" w:type="dxa"/>
              <w:left w:w="0" w:type="dxa"/>
              <w:bottom w:w="0" w:type="dxa"/>
              <w:right w:w="0" w:type="dxa"/>
            </w:tcMar>
            <w:vAlign w:val="center"/>
          </w:tcPr>
          <w:p w14:paraId="175CE9F5" w14:textId="105EFAA2" w:rsidR="0091264D" w:rsidRPr="00A80F22" w:rsidDel="00CB1E99" w:rsidRDefault="0091264D" w:rsidP="00B05573">
            <w:pPr>
              <w:spacing w:before="40" w:after="40"/>
              <w:ind w:left="100" w:right="100"/>
              <w:jc w:val="right"/>
              <w:rPr>
                <w:del w:id="1095" w:author="Thea Lucille Knowles" w:date="2021-03-18T20:25:00Z"/>
                <w:sz w:val="15"/>
                <w:szCs w:val="15"/>
              </w:rPr>
            </w:pPr>
            <w:del w:id="1096" w:author="Thea Lucille Knowles" w:date="2021-03-18T20:25:00Z">
              <w:r w:rsidRPr="00A80F22" w:rsidDel="00CB1E99">
                <w:rPr>
                  <w:rFonts w:ascii="Arial" w:eastAsia="Arial" w:hAnsi="Arial" w:cs="Arial"/>
                  <w:color w:val="111111"/>
                  <w:sz w:val="15"/>
                  <w:szCs w:val="15"/>
                </w:rPr>
                <w:delText>0.899</w:delText>
              </w:r>
            </w:del>
          </w:p>
        </w:tc>
        <w:tc>
          <w:tcPr>
            <w:tcW w:w="1080" w:type="dxa"/>
            <w:shd w:val="clear" w:color="auto" w:fill="FFFFFF"/>
            <w:tcMar>
              <w:top w:w="0" w:type="dxa"/>
              <w:left w:w="0" w:type="dxa"/>
              <w:bottom w:w="0" w:type="dxa"/>
              <w:right w:w="0" w:type="dxa"/>
            </w:tcMar>
            <w:vAlign w:val="center"/>
          </w:tcPr>
          <w:p w14:paraId="62880C7B" w14:textId="768E843E" w:rsidR="0091264D" w:rsidRPr="00A80F22" w:rsidDel="00CB1E99" w:rsidRDefault="0091264D" w:rsidP="00B05573">
            <w:pPr>
              <w:spacing w:before="40" w:after="40"/>
              <w:ind w:left="100" w:right="100"/>
              <w:jc w:val="right"/>
              <w:rPr>
                <w:del w:id="1097" w:author="Thea Lucille Knowles" w:date="2021-03-18T20:25:00Z"/>
                <w:sz w:val="15"/>
                <w:szCs w:val="15"/>
              </w:rPr>
            </w:pPr>
            <w:del w:id="1098" w:author="Thea Lucille Knowles" w:date="2021-03-18T20:25:00Z">
              <w:r w:rsidRPr="00A80F22" w:rsidDel="00CB1E99">
                <w:rPr>
                  <w:rFonts w:ascii="Arial" w:eastAsia="Arial" w:hAnsi="Arial" w:cs="Arial"/>
                  <w:color w:val="111111"/>
                  <w:sz w:val="15"/>
                  <w:szCs w:val="15"/>
                </w:rPr>
                <w:delText>9.917</w:delText>
              </w:r>
            </w:del>
          </w:p>
        </w:tc>
        <w:tc>
          <w:tcPr>
            <w:tcW w:w="1080" w:type="dxa"/>
            <w:shd w:val="clear" w:color="auto" w:fill="FFFFFF"/>
            <w:tcMar>
              <w:top w:w="0" w:type="dxa"/>
              <w:left w:w="0" w:type="dxa"/>
              <w:bottom w:w="0" w:type="dxa"/>
              <w:right w:w="0" w:type="dxa"/>
            </w:tcMar>
            <w:vAlign w:val="center"/>
          </w:tcPr>
          <w:p w14:paraId="1853B888" w14:textId="07753B54" w:rsidR="0091264D" w:rsidRPr="00A80F22" w:rsidDel="00CB1E99" w:rsidRDefault="0091264D" w:rsidP="00B05573">
            <w:pPr>
              <w:spacing w:before="40" w:after="40"/>
              <w:ind w:left="100" w:right="100"/>
              <w:rPr>
                <w:del w:id="1099" w:author="Thea Lucille Knowles" w:date="2021-03-18T20:25:00Z"/>
                <w:sz w:val="15"/>
                <w:szCs w:val="15"/>
              </w:rPr>
            </w:pPr>
            <w:del w:id="1100"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5EDAF7D2" w14:textId="20965CAA" w:rsidR="0091264D" w:rsidRPr="00A80F22" w:rsidDel="00CB1E99" w:rsidRDefault="0091264D" w:rsidP="00B05573">
            <w:pPr>
              <w:spacing w:before="40" w:after="40"/>
              <w:ind w:left="100" w:right="100"/>
              <w:jc w:val="right"/>
              <w:rPr>
                <w:del w:id="1101" w:author="Thea Lucille Knowles" w:date="2021-03-18T20:25:00Z"/>
                <w:sz w:val="15"/>
                <w:szCs w:val="15"/>
              </w:rPr>
            </w:pPr>
            <w:del w:id="1102" w:author="Thea Lucille Knowles" w:date="2021-03-18T20:25:00Z">
              <w:r w:rsidRPr="00A80F22" w:rsidDel="00CB1E99">
                <w:rPr>
                  <w:rFonts w:ascii="Arial" w:eastAsia="Arial" w:hAnsi="Arial" w:cs="Arial"/>
                  <w:color w:val="111111"/>
                  <w:sz w:val="15"/>
                  <w:szCs w:val="15"/>
                </w:rPr>
                <w:delText>0.884</w:delText>
              </w:r>
            </w:del>
          </w:p>
        </w:tc>
        <w:tc>
          <w:tcPr>
            <w:tcW w:w="1080" w:type="dxa"/>
            <w:shd w:val="clear" w:color="auto" w:fill="FFFFFF"/>
            <w:tcMar>
              <w:top w:w="0" w:type="dxa"/>
              <w:left w:w="0" w:type="dxa"/>
              <w:bottom w:w="0" w:type="dxa"/>
              <w:right w:w="0" w:type="dxa"/>
            </w:tcMar>
            <w:vAlign w:val="center"/>
          </w:tcPr>
          <w:p w14:paraId="116218E5" w14:textId="6003B44D" w:rsidR="0091264D" w:rsidRPr="00A80F22" w:rsidDel="00CB1E99" w:rsidRDefault="0091264D" w:rsidP="00B05573">
            <w:pPr>
              <w:spacing w:before="40" w:after="40"/>
              <w:ind w:left="100" w:right="100"/>
              <w:jc w:val="right"/>
              <w:rPr>
                <w:del w:id="1103" w:author="Thea Lucille Knowles" w:date="2021-03-18T20:25:00Z"/>
                <w:sz w:val="15"/>
                <w:szCs w:val="15"/>
              </w:rPr>
            </w:pPr>
            <w:del w:id="1104" w:author="Thea Lucille Knowles" w:date="2021-03-18T20:25:00Z">
              <w:r w:rsidRPr="00A80F22" w:rsidDel="00CB1E99">
                <w:rPr>
                  <w:rFonts w:ascii="Arial" w:eastAsia="Arial" w:hAnsi="Arial" w:cs="Arial"/>
                  <w:color w:val="111111"/>
                  <w:sz w:val="15"/>
                  <w:szCs w:val="15"/>
                </w:rPr>
                <w:delText>0.912</w:delText>
              </w:r>
            </w:del>
          </w:p>
        </w:tc>
      </w:tr>
      <w:tr w:rsidR="0091264D" w:rsidRPr="00A80F22" w:rsidDel="00CB1E99" w14:paraId="2FA8299F" w14:textId="562ACAC2" w:rsidTr="00281D09">
        <w:trPr>
          <w:cantSplit/>
          <w:jc w:val="center"/>
          <w:del w:id="1105" w:author="Thea Lucille Knowles" w:date="2021-03-18T20:25:00Z"/>
        </w:trPr>
        <w:tc>
          <w:tcPr>
            <w:tcW w:w="1080" w:type="dxa"/>
            <w:shd w:val="clear" w:color="auto" w:fill="FFFFFF"/>
            <w:tcMar>
              <w:top w:w="0" w:type="dxa"/>
              <w:left w:w="0" w:type="dxa"/>
              <w:bottom w:w="0" w:type="dxa"/>
              <w:right w:w="0" w:type="dxa"/>
            </w:tcMar>
            <w:vAlign w:val="center"/>
          </w:tcPr>
          <w:p w14:paraId="7150299E" w14:textId="677EB5CE" w:rsidR="0091264D" w:rsidRPr="00A80F22" w:rsidDel="00CB1E99" w:rsidRDefault="0091264D" w:rsidP="00B05573">
            <w:pPr>
              <w:spacing w:before="40" w:after="40"/>
              <w:ind w:left="100" w:right="100"/>
              <w:rPr>
                <w:del w:id="1106" w:author="Thea Lucille Knowles" w:date="2021-03-18T20:25:00Z"/>
                <w:sz w:val="15"/>
                <w:szCs w:val="15"/>
              </w:rPr>
            </w:pPr>
            <w:del w:id="1107" w:author="Thea Lucille Knowles" w:date="2021-03-18T20:25:00Z">
              <w:r w:rsidRPr="00A80F22" w:rsidDel="00CB1E99">
                <w:rPr>
                  <w:rFonts w:ascii="Arial" w:eastAsia="Arial" w:hAnsi="Arial" w:cs="Arial"/>
                  <w:color w:val="111111"/>
                  <w:sz w:val="15"/>
                  <w:szCs w:val="15"/>
                </w:rPr>
                <w:delText>3</w:delText>
              </w:r>
            </w:del>
          </w:p>
        </w:tc>
        <w:tc>
          <w:tcPr>
            <w:tcW w:w="1080" w:type="dxa"/>
            <w:shd w:val="clear" w:color="auto" w:fill="FFFFFF"/>
            <w:tcMar>
              <w:top w:w="0" w:type="dxa"/>
              <w:left w:w="0" w:type="dxa"/>
              <w:bottom w:w="0" w:type="dxa"/>
              <w:right w:w="0" w:type="dxa"/>
            </w:tcMar>
            <w:vAlign w:val="center"/>
          </w:tcPr>
          <w:p w14:paraId="2B59753B" w14:textId="53559269" w:rsidR="0091264D" w:rsidRPr="00A80F22" w:rsidDel="00CB1E99" w:rsidRDefault="0091264D" w:rsidP="00B05573">
            <w:pPr>
              <w:spacing w:before="40" w:after="40"/>
              <w:ind w:left="100" w:right="100"/>
              <w:jc w:val="right"/>
              <w:rPr>
                <w:del w:id="1108" w:author="Thea Lucille Knowles" w:date="2021-03-18T20:25:00Z"/>
                <w:sz w:val="15"/>
                <w:szCs w:val="15"/>
              </w:rPr>
            </w:pPr>
            <w:del w:id="1109" w:author="Thea Lucille Knowles" w:date="2021-03-18T20:25:00Z">
              <w:r w:rsidRPr="00A80F22" w:rsidDel="00CB1E99">
                <w:rPr>
                  <w:rFonts w:ascii="Arial" w:eastAsia="Arial" w:hAnsi="Arial" w:cs="Arial"/>
                  <w:color w:val="111111"/>
                  <w:sz w:val="15"/>
                  <w:szCs w:val="15"/>
                </w:rPr>
                <w:delText>0.933</w:delText>
              </w:r>
            </w:del>
          </w:p>
        </w:tc>
        <w:tc>
          <w:tcPr>
            <w:tcW w:w="1080" w:type="dxa"/>
            <w:shd w:val="clear" w:color="auto" w:fill="FFFFFF"/>
            <w:tcMar>
              <w:top w:w="0" w:type="dxa"/>
              <w:left w:w="0" w:type="dxa"/>
              <w:bottom w:w="0" w:type="dxa"/>
              <w:right w:w="0" w:type="dxa"/>
            </w:tcMar>
            <w:vAlign w:val="center"/>
          </w:tcPr>
          <w:p w14:paraId="21F32264" w14:textId="3E7B0EE4" w:rsidR="0091264D" w:rsidRPr="00A80F22" w:rsidDel="00CB1E99" w:rsidRDefault="0091264D" w:rsidP="00B05573">
            <w:pPr>
              <w:spacing w:before="40" w:after="40"/>
              <w:ind w:left="100" w:right="100"/>
              <w:jc w:val="right"/>
              <w:rPr>
                <w:del w:id="1110" w:author="Thea Lucille Knowles" w:date="2021-03-18T20:25:00Z"/>
                <w:sz w:val="15"/>
                <w:szCs w:val="15"/>
              </w:rPr>
            </w:pPr>
            <w:del w:id="1111" w:author="Thea Lucille Knowles" w:date="2021-03-18T20:25:00Z">
              <w:r w:rsidRPr="00A80F22" w:rsidDel="00CB1E99">
                <w:rPr>
                  <w:rFonts w:ascii="Arial" w:eastAsia="Arial" w:hAnsi="Arial" w:cs="Arial"/>
                  <w:color w:val="111111"/>
                  <w:sz w:val="15"/>
                  <w:szCs w:val="15"/>
                </w:rPr>
                <w:delText>14.955</w:delText>
              </w:r>
            </w:del>
          </w:p>
        </w:tc>
        <w:tc>
          <w:tcPr>
            <w:tcW w:w="1080" w:type="dxa"/>
            <w:shd w:val="clear" w:color="auto" w:fill="FFFFFF"/>
            <w:tcMar>
              <w:top w:w="0" w:type="dxa"/>
              <w:left w:w="0" w:type="dxa"/>
              <w:bottom w:w="0" w:type="dxa"/>
              <w:right w:w="0" w:type="dxa"/>
            </w:tcMar>
            <w:vAlign w:val="center"/>
          </w:tcPr>
          <w:p w14:paraId="077B1486" w14:textId="4F2E8AA6" w:rsidR="0091264D" w:rsidRPr="00A80F22" w:rsidDel="00CB1E99" w:rsidRDefault="0091264D" w:rsidP="00B05573">
            <w:pPr>
              <w:spacing w:before="40" w:after="40"/>
              <w:ind w:left="100" w:right="100"/>
              <w:rPr>
                <w:del w:id="1112" w:author="Thea Lucille Knowles" w:date="2021-03-18T20:25:00Z"/>
                <w:sz w:val="15"/>
                <w:szCs w:val="15"/>
              </w:rPr>
            </w:pPr>
            <w:del w:id="1113"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17CF0304" w14:textId="0CFABE32" w:rsidR="0091264D" w:rsidRPr="00A80F22" w:rsidDel="00CB1E99" w:rsidRDefault="0091264D" w:rsidP="00B05573">
            <w:pPr>
              <w:spacing w:before="40" w:after="40"/>
              <w:ind w:left="100" w:right="100"/>
              <w:jc w:val="right"/>
              <w:rPr>
                <w:del w:id="1114" w:author="Thea Lucille Knowles" w:date="2021-03-18T20:25:00Z"/>
                <w:sz w:val="15"/>
                <w:szCs w:val="15"/>
              </w:rPr>
            </w:pPr>
            <w:del w:id="1115" w:author="Thea Lucille Knowles" w:date="2021-03-18T20:25:00Z">
              <w:r w:rsidRPr="00A80F22" w:rsidDel="00CB1E99">
                <w:rPr>
                  <w:rFonts w:ascii="Arial" w:eastAsia="Arial" w:hAnsi="Arial" w:cs="Arial"/>
                  <w:color w:val="111111"/>
                  <w:sz w:val="15"/>
                  <w:szCs w:val="15"/>
                </w:rPr>
                <w:delText>0.918</w:delText>
              </w:r>
            </w:del>
          </w:p>
        </w:tc>
        <w:tc>
          <w:tcPr>
            <w:tcW w:w="1080" w:type="dxa"/>
            <w:shd w:val="clear" w:color="auto" w:fill="FFFFFF"/>
            <w:tcMar>
              <w:top w:w="0" w:type="dxa"/>
              <w:left w:w="0" w:type="dxa"/>
              <w:bottom w:w="0" w:type="dxa"/>
              <w:right w:w="0" w:type="dxa"/>
            </w:tcMar>
            <w:vAlign w:val="center"/>
          </w:tcPr>
          <w:p w14:paraId="7BB37BFA" w14:textId="04C35F47" w:rsidR="0091264D" w:rsidRPr="00A80F22" w:rsidDel="00CB1E99" w:rsidRDefault="0091264D" w:rsidP="00B05573">
            <w:pPr>
              <w:spacing w:before="40" w:after="40"/>
              <w:ind w:left="100" w:right="100"/>
              <w:jc w:val="right"/>
              <w:rPr>
                <w:del w:id="1116" w:author="Thea Lucille Knowles" w:date="2021-03-18T20:25:00Z"/>
                <w:sz w:val="15"/>
                <w:szCs w:val="15"/>
              </w:rPr>
            </w:pPr>
            <w:del w:id="1117" w:author="Thea Lucille Knowles" w:date="2021-03-18T20:25:00Z">
              <w:r w:rsidRPr="00A80F22" w:rsidDel="00CB1E99">
                <w:rPr>
                  <w:rFonts w:ascii="Arial" w:eastAsia="Arial" w:hAnsi="Arial" w:cs="Arial"/>
                  <w:color w:val="111111"/>
                  <w:sz w:val="15"/>
                  <w:szCs w:val="15"/>
                </w:rPr>
                <w:delText>0.945</w:delText>
              </w:r>
            </w:del>
          </w:p>
        </w:tc>
      </w:tr>
      <w:tr w:rsidR="0091264D" w:rsidRPr="00A80F22" w:rsidDel="00CB1E99" w14:paraId="2D7C5283" w14:textId="5B2D16E6" w:rsidTr="00281D09">
        <w:trPr>
          <w:cantSplit/>
          <w:jc w:val="center"/>
          <w:del w:id="1118" w:author="Thea Lucille Knowles" w:date="2021-03-18T20:25:00Z"/>
        </w:trPr>
        <w:tc>
          <w:tcPr>
            <w:tcW w:w="1080" w:type="dxa"/>
            <w:shd w:val="clear" w:color="auto" w:fill="FFFFFF"/>
            <w:tcMar>
              <w:top w:w="0" w:type="dxa"/>
              <w:left w:w="0" w:type="dxa"/>
              <w:bottom w:w="0" w:type="dxa"/>
              <w:right w:w="0" w:type="dxa"/>
            </w:tcMar>
            <w:vAlign w:val="center"/>
          </w:tcPr>
          <w:p w14:paraId="61517FB8" w14:textId="282A3EAF" w:rsidR="0091264D" w:rsidRPr="00A80F22" w:rsidDel="00CB1E99" w:rsidRDefault="0091264D" w:rsidP="00B05573">
            <w:pPr>
              <w:spacing w:before="40" w:after="40"/>
              <w:ind w:left="100" w:right="100"/>
              <w:rPr>
                <w:del w:id="1119" w:author="Thea Lucille Knowles" w:date="2021-03-18T20:25:00Z"/>
                <w:sz w:val="15"/>
                <w:szCs w:val="15"/>
              </w:rPr>
            </w:pPr>
            <w:del w:id="1120" w:author="Thea Lucille Knowles" w:date="2021-03-18T20:25:00Z">
              <w:r w:rsidRPr="00A80F22" w:rsidDel="00CB1E99">
                <w:rPr>
                  <w:rFonts w:ascii="Arial" w:eastAsia="Arial" w:hAnsi="Arial" w:cs="Arial"/>
                  <w:color w:val="111111"/>
                  <w:sz w:val="15"/>
                  <w:szCs w:val="15"/>
                </w:rPr>
                <w:delText>4</w:delText>
              </w:r>
            </w:del>
          </w:p>
        </w:tc>
        <w:tc>
          <w:tcPr>
            <w:tcW w:w="1080" w:type="dxa"/>
            <w:shd w:val="clear" w:color="auto" w:fill="FFFFFF"/>
            <w:tcMar>
              <w:top w:w="0" w:type="dxa"/>
              <w:left w:w="0" w:type="dxa"/>
              <w:bottom w:w="0" w:type="dxa"/>
              <w:right w:w="0" w:type="dxa"/>
            </w:tcMar>
            <w:vAlign w:val="center"/>
          </w:tcPr>
          <w:p w14:paraId="0E9D9036" w14:textId="3E341EA6" w:rsidR="0091264D" w:rsidRPr="00A80F22" w:rsidDel="00CB1E99" w:rsidRDefault="0091264D" w:rsidP="00B05573">
            <w:pPr>
              <w:spacing w:before="40" w:after="40"/>
              <w:ind w:left="100" w:right="100"/>
              <w:jc w:val="right"/>
              <w:rPr>
                <w:del w:id="1121" w:author="Thea Lucille Knowles" w:date="2021-03-18T20:25:00Z"/>
                <w:sz w:val="15"/>
                <w:szCs w:val="15"/>
              </w:rPr>
            </w:pPr>
            <w:del w:id="1122" w:author="Thea Lucille Knowles" w:date="2021-03-18T20:25:00Z">
              <w:r w:rsidRPr="00A80F22" w:rsidDel="00CB1E99">
                <w:rPr>
                  <w:rFonts w:ascii="Arial" w:eastAsia="Arial" w:hAnsi="Arial" w:cs="Arial"/>
                  <w:color w:val="111111"/>
                  <w:sz w:val="15"/>
                  <w:szCs w:val="15"/>
                </w:rPr>
                <w:delText>0.824</w:delText>
              </w:r>
            </w:del>
          </w:p>
        </w:tc>
        <w:tc>
          <w:tcPr>
            <w:tcW w:w="1080" w:type="dxa"/>
            <w:shd w:val="clear" w:color="auto" w:fill="FFFFFF"/>
            <w:tcMar>
              <w:top w:w="0" w:type="dxa"/>
              <w:left w:w="0" w:type="dxa"/>
              <w:bottom w:w="0" w:type="dxa"/>
              <w:right w:w="0" w:type="dxa"/>
            </w:tcMar>
            <w:vAlign w:val="center"/>
          </w:tcPr>
          <w:p w14:paraId="4DB21D57" w14:textId="436C0903" w:rsidR="0091264D" w:rsidRPr="00A80F22" w:rsidDel="00CB1E99" w:rsidRDefault="0091264D" w:rsidP="00B05573">
            <w:pPr>
              <w:spacing w:before="40" w:after="40"/>
              <w:ind w:left="100" w:right="100"/>
              <w:jc w:val="right"/>
              <w:rPr>
                <w:del w:id="1123" w:author="Thea Lucille Knowles" w:date="2021-03-18T20:25:00Z"/>
                <w:sz w:val="15"/>
                <w:szCs w:val="15"/>
              </w:rPr>
            </w:pPr>
            <w:del w:id="1124" w:author="Thea Lucille Knowles" w:date="2021-03-18T20:25:00Z">
              <w:r w:rsidRPr="00A80F22" w:rsidDel="00CB1E99">
                <w:rPr>
                  <w:rFonts w:ascii="Arial" w:eastAsia="Arial" w:hAnsi="Arial" w:cs="Arial"/>
                  <w:color w:val="111111"/>
                  <w:sz w:val="15"/>
                  <w:szCs w:val="15"/>
                </w:rPr>
                <w:delText>5.684</w:delText>
              </w:r>
            </w:del>
          </w:p>
        </w:tc>
        <w:tc>
          <w:tcPr>
            <w:tcW w:w="1080" w:type="dxa"/>
            <w:shd w:val="clear" w:color="auto" w:fill="FFFFFF"/>
            <w:tcMar>
              <w:top w:w="0" w:type="dxa"/>
              <w:left w:w="0" w:type="dxa"/>
              <w:bottom w:w="0" w:type="dxa"/>
              <w:right w:w="0" w:type="dxa"/>
            </w:tcMar>
            <w:vAlign w:val="center"/>
          </w:tcPr>
          <w:p w14:paraId="451C7583" w14:textId="510D3169" w:rsidR="0091264D" w:rsidRPr="00A80F22" w:rsidDel="00CB1E99" w:rsidRDefault="0091264D" w:rsidP="00B05573">
            <w:pPr>
              <w:spacing w:before="40" w:after="40"/>
              <w:ind w:left="100" w:right="100"/>
              <w:rPr>
                <w:del w:id="1125" w:author="Thea Lucille Knowles" w:date="2021-03-18T20:25:00Z"/>
                <w:sz w:val="15"/>
                <w:szCs w:val="15"/>
              </w:rPr>
            </w:pPr>
            <w:del w:id="1126"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6FD4F36F" w14:textId="2171F846" w:rsidR="0091264D" w:rsidRPr="00A80F22" w:rsidDel="00CB1E99" w:rsidRDefault="0091264D" w:rsidP="00B05573">
            <w:pPr>
              <w:spacing w:before="40" w:after="40"/>
              <w:ind w:left="100" w:right="100"/>
              <w:jc w:val="right"/>
              <w:rPr>
                <w:del w:id="1127" w:author="Thea Lucille Knowles" w:date="2021-03-18T20:25:00Z"/>
                <w:sz w:val="15"/>
                <w:szCs w:val="15"/>
              </w:rPr>
            </w:pPr>
            <w:del w:id="1128" w:author="Thea Lucille Knowles" w:date="2021-03-18T20:25:00Z">
              <w:r w:rsidRPr="00A80F22" w:rsidDel="00CB1E99">
                <w:rPr>
                  <w:rFonts w:ascii="Arial" w:eastAsia="Arial" w:hAnsi="Arial" w:cs="Arial"/>
                  <w:color w:val="111111"/>
                  <w:sz w:val="15"/>
                  <w:szCs w:val="15"/>
                </w:rPr>
                <w:delText>0.785</w:delText>
              </w:r>
            </w:del>
          </w:p>
        </w:tc>
        <w:tc>
          <w:tcPr>
            <w:tcW w:w="1080" w:type="dxa"/>
            <w:shd w:val="clear" w:color="auto" w:fill="FFFFFF"/>
            <w:tcMar>
              <w:top w:w="0" w:type="dxa"/>
              <w:left w:w="0" w:type="dxa"/>
              <w:bottom w:w="0" w:type="dxa"/>
              <w:right w:w="0" w:type="dxa"/>
            </w:tcMar>
            <w:vAlign w:val="center"/>
          </w:tcPr>
          <w:p w14:paraId="578BE927" w14:textId="553B3355" w:rsidR="0091264D" w:rsidRPr="00A80F22" w:rsidDel="00CB1E99" w:rsidRDefault="0091264D" w:rsidP="00B05573">
            <w:pPr>
              <w:spacing w:before="40" w:after="40"/>
              <w:ind w:left="100" w:right="100"/>
              <w:jc w:val="right"/>
              <w:rPr>
                <w:del w:id="1129" w:author="Thea Lucille Knowles" w:date="2021-03-18T20:25:00Z"/>
                <w:sz w:val="15"/>
                <w:szCs w:val="15"/>
              </w:rPr>
            </w:pPr>
            <w:del w:id="1130" w:author="Thea Lucille Knowles" w:date="2021-03-18T20:25:00Z">
              <w:r w:rsidRPr="00A80F22" w:rsidDel="00CB1E99">
                <w:rPr>
                  <w:rFonts w:ascii="Arial" w:eastAsia="Arial" w:hAnsi="Arial" w:cs="Arial"/>
                  <w:color w:val="111111"/>
                  <w:sz w:val="15"/>
                  <w:szCs w:val="15"/>
                </w:rPr>
                <w:delText>0.856</w:delText>
              </w:r>
            </w:del>
          </w:p>
        </w:tc>
      </w:tr>
      <w:tr w:rsidR="0091264D" w:rsidRPr="00A80F22" w:rsidDel="00CB1E99" w14:paraId="2F506743" w14:textId="4F3E2102" w:rsidTr="00281D09">
        <w:trPr>
          <w:cantSplit/>
          <w:jc w:val="center"/>
          <w:del w:id="1131" w:author="Thea Lucille Knowles" w:date="2021-03-18T20:25:00Z"/>
        </w:trPr>
        <w:tc>
          <w:tcPr>
            <w:tcW w:w="1080" w:type="dxa"/>
            <w:shd w:val="clear" w:color="auto" w:fill="FFFFFF"/>
            <w:tcMar>
              <w:top w:w="0" w:type="dxa"/>
              <w:left w:w="0" w:type="dxa"/>
              <w:bottom w:w="0" w:type="dxa"/>
              <w:right w:w="0" w:type="dxa"/>
            </w:tcMar>
            <w:vAlign w:val="center"/>
          </w:tcPr>
          <w:p w14:paraId="15764129" w14:textId="4C72164B" w:rsidR="0091264D" w:rsidRPr="00A80F22" w:rsidDel="00CB1E99" w:rsidRDefault="0091264D" w:rsidP="00B05573">
            <w:pPr>
              <w:spacing w:before="40" w:after="40"/>
              <w:ind w:left="100" w:right="100"/>
              <w:rPr>
                <w:del w:id="1132" w:author="Thea Lucille Knowles" w:date="2021-03-18T20:25:00Z"/>
                <w:sz w:val="15"/>
                <w:szCs w:val="15"/>
              </w:rPr>
            </w:pPr>
            <w:del w:id="1133" w:author="Thea Lucille Knowles" w:date="2021-03-18T20:25:00Z">
              <w:r w:rsidRPr="00A80F22" w:rsidDel="00CB1E99">
                <w:rPr>
                  <w:rFonts w:ascii="Arial" w:eastAsia="Arial" w:hAnsi="Arial" w:cs="Arial"/>
                  <w:color w:val="111111"/>
                  <w:sz w:val="15"/>
                  <w:szCs w:val="15"/>
                </w:rPr>
                <w:delText>5</w:delText>
              </w:r>
            </w:del>
          </w:p>
        </w:tc>
        <w:tc>
          <w:tcPr>
            <w:tcW w:w="1080" w:type="dxa"/>
            <w:shd w:val="clear" w:color="auto" w:fill="FFFFFF"/>
            <w:tcMar>
              <w:top w:w="0" w:type="dxa"/>
              <w:left w:w="0" w:type="dxa"/>
              <w:bottom w:w="0" w:type="dxa"/>
              <w:right w:w="0" w:type="dxa"/>
            </w:tcMar>
            <w:vAlign w:val="center"/>
          </w:tcPr>
          <w:p w14:paraId="74AE8600" w14:textId="2EF7CB15" w:rsidR="0091264D" w:rsidRPr="00A80F22" w:rsidDel="00CB1E99" w:rsidRDefault="0091264D" w:rsidP="00B05573">
            <w:pPr>
              <w:spacing w:before="40" w:after="40"/>
              <w:ind w:left="100" w:right="100"/>
              <w:jc w:val="right"/>
              <w:rPr>
                <w:del w:id="1134" w:author="Thea Lucille Knowles" w:date="2021-03-18T20:25:00Z"/>
                <w:sz w:val="15"/>
                <w:szCs w:val="15"/>
              </w:rPr>
            </w:pPr>
            <w:del w:id="1135" w:author="Thea Lucille Knowles" w:date="2021-03-18T20:25:00Z">
              <w:r w:rsidRPr="00A80F22" w:rsidDel="00CB1E99">
                <w:rPr>
                  <w:rFonts w:ascii="Arial" w:eastAsia="Arial" w:hAnsi="Arial" w:cs="Arial"/>
                  <w:color w:val="111111"/>
                  <w:sz w:val="15"/>
                  <w:szCs w:val="15"/>
                </w:rPr>
                <w:delText>0.884</w:delText>
              </w:r>
            </w:del>
          </w:p>
        </w:tc>
        <w:tc>
          <w:tcPr>
            <w:tcW w:w="1080" w:type="dxa"/>
            <w:shd w:val="clear" w:color="auto" w:fill="FFFFFF"/>
            <w:tcMar>
              <w:top w:w="0" w:type="dxa"/>
              <w:left w:w="0" w:type="dxa"/>
              <w:bottom w:w="0" w:type="dxa"/>
              <w:right w:w="0" w:type="dxa"/>
            </w:tcMar>
            <w:vAlign w:val="center"/>
          </w:tcPr>
          <w:p w14:paraId="6657B279" w14:textId="1230C191" w:rsidR="0091264D" w:rsidRPr="00A80F22" w:rsidDel="00CB1E99" w:rsidRDefault="0091264D" w:rsidP="00B05573">
            <w:pPr>
              <w:spacing w:before="40" w:after="40"/>
              <w:ind w:left="100" w:right="100"/>
              <w:jc w:val="right"/>
              <w:rPr>
                <w:del w:id="1136" w:author="Thea Lucille Knowles" w:date="2021-03-18T20:25:00Z"/>
                <w:sz w:val="15"/>
                <w:szCs w:val="15"/>
              </w:rPr>
            </w:pPr>
            <w:del w:id="1137" w:author="Thea Lucille Knowles" w:date="2021-03-18T20:25:00Z">
              <w:r w:rsidRPr="00A80F22" w:rsidDel="00CB1E99">
                <w:rPr>
                  <w:rFonts w:ascii="Arial" w:eastAsia="Arial" w:hAnsi="Arial" w:cs="Arial"/>
                  <w:color w:val="111111"/>
                  <w:sz w:val="15"/>
                  <w:szCs w:val="15"/>
                </w:rPr>
                <w:delText>8.652</w:delText>
              </w:r>
            </w:del>
          </w:p>
        </w:tc>
        <w:tc>
          <w:tcPr>
            <w:tcW w:w="1080" w:type="dxa"/>
            <w:shd w:val="clear" w:color="auto" w:fill="FFFFFF"/>
            <w:tcMar>
              <w:top w:w="0" w:type="dxa"/>
              <w:left w:w="0" w:type="dxa"/>
              <w:bottom w:w="0" w:type="dxa"/>
              <w:right w:w="0" w:type="dxa"/>
            </w:tcMar>
            <w:vAlign w:val="center"/>
          </w:tcPr>
          <w:p w14:paraId="4D66AB31" w14:textId="5B3C8B5A" w:rsidR="0091264D" w:rsidRPr="00A80F22" w:rsidDel="00CB1E99" w:rsidRDefault="0091264D" w:rsidP="00B05573">
            <w:pPr>
              <w:spacing w:before="40" w:after="40"/>
              <w:ind w:left="100" w:right="100"/>
              <w:rPr>
                <w:del w:id="1138" w:author="Thea Lucille Knowles" w:date="2021-03-18T20:25:00Z"/>
                <w:sz w:val="15"/>
                <w:szCs w:val="15"/>
              </w:rPr>
            </w:pPr>
            <w:del w:id="1139"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76C24B77" w14:textId="697E9955" w:rsidR="0091264D" w:rsidRPr="00A80F22" w:rsidDel="00CB1E99" w:rsidRDefault="0091264D" w:rsidP="00B05573">
            <w:pPr>
              <w:spacing w:before="40" w:after="40"/>
              <w:ind w:left="100" w:right="100"/>
              <w:jc w:val="right"/>
              <w:rPr>
                <w:del w:id="1140" w:author="Thea Lucille Knowles" w:date="2021-03-18T20:25:00Z"/>
                <w:sz w:val="15"/>
                <w:szCs w:val="15"/>
              </w:rPr>
            </w:pPr>
            <w:del w:id="1141" w:author="Thea Lucille Knowles" w:date="2021-03-18T20:25:00Z">
              <w:r w:rsidRPr="00A80F22" w:rsidDel="00CB1E99">
                <w:rPr>
                  <w:rFonts w:ascii="Arial" w:eastAsia="Arial" w:hAnsi="Arial" w:cs="Arial"/>
                  <w:color w:val="111111"/>
                  <w:sz w:val="15"/>
                  <w:szCs w:val="15"/>
                </w:rPr>
                <w:delText>0.859</w:delText>
              </w:r>
            </w:del>
          </w:p>
        </w:tc>
        <w:tc>
          <w:tcPr>
            <w:tcW w:w="1080" w:type="dxa"/>
            <w:shd w:val="clear" w:color="auto" w:fill="FFFFFF"/>
            <w:tcMar>
              <w:top w:w="0" w:type="dxa"/>
              <w:left w:w="0" w:type="dxa"/>
              <w:bottom w:w="0" w:type="dxa"/>
              <w:right w:w="0" w:type="dxa"/>
            </w:tcMar>
            <w:vAlign w:val="center"/>
          </w:tcPr>
          <w:p w14:paraId="16D61E2D" w14:textId="34E1A32F" w:rsidR="0091264D" w:rsidRPr="00A80F22" w:rsidDel="00CB1E99" w:rsidRDefault="0091264D" w:rsidP="00B05573">
            <w:pPr>
              <w:spacing w:before="40" w:after="40"/>
              <w:ind w:left="100" w:right="100"/>
              <w:jc w:val="right"/>
              <w:rPr>
                <w:del w:id="1142" w:author="Thea Lucille Knowles" w:date="2021-03-18T20:25:00Z"/>
                <w:sz w:val="15"/>
                <w:szCs w:val="15"/>
              </w:rPr>
            </w:pPr>
            <w:del w:id="1143" w:author="Thea Lucille Knowles" w:date="2021-03-18T20:25:00Z">
              <w:r w:rsidRPr="00A80F22" w:rsidDel="00CB1E99">
                <w:rPr>
                  <w:rFonts w:ascii="Arial" w:eastAsia="Arial" w:hAnsi="Arial" w:cs="Arial"/>
                  <w:color w:val="111111"/>
                  <w:sz w:val="15"/>
                  <w:szCs w:val="15"/>
                </w:rPr>
                <w:delText>0.905</w:delText>
              </w:r>
            </w:del>
          </w:p>
        </w:tc>
      </w:tr>
      <w:tr w:rsidR="0091264D" w:rsidRPr="00A80F22" w:rsidDel="00CB1E99" w14:paraId="10050EC5" w14:textId="082CAB3B" w:rsidTr="00281D09">
        <w:trPr>
          <w:cantSplit/>
          <w:jc w:val="center"/>
          <w:del w:id="1144" w:author="Thea Lucille Knowles" w:date="2021-03-18T20:25:00Z"/>
        </w:trPr>
        <w:tc>
          <w:tcPr>
            <w:tcW w:w="1080" w:type="dxa"/>
            <w:tcBorders>
              <w:bottom w:val="single" w:sz="16" w:space="0" w:color="000000"/>
            </w:tcBorders>
            <w:shd w:val="clear" w:color="auto" w:fill="FFFFFF"/>
            <w:tcMar>
              <w:top w:w="0" w:type="dxa"/>
              <w:left w:w="0" w:type="dxa"/>
              <w:bottom w:w="0" w:type="dxa"/>
              <w:right w:w="0" w:type="dxa"/>
            </w:tcMar>
            <w:vAlign w:val="center"/>
          </w:tcPr>
          <w:p w14:paraId="3A9630AF" w14:textId="187E5A2B" w:rsidR="0091264D" w:rsidRPr="00A80F22" w:rsidDel="00CB1E99" w:rsidRDefault="0091264D" w:rsidP="00B05573">
            <w:pPr>
              <w:spacing w:before="40" w:after="40"/>
              <w:ind w:left="100" w:right="100"/>
              <w:rPr>
                <w:del w:id="1145" w:author="Thea Lucille Knowles" w:date="2021-03-18T20:25:00Z"/>
                <w:sz w:val="15"/>
                <w:szCs w:val="15"/>
              </w:rPr>
            </w:pPr>
            <w:del w:id="1146" w:author="Thea Lucille Knowles" w:date="2021-03-18T20:25:00Z">
              <w:r w:rsidRPr="00A80F22" w:rsidDel="00CB1E99">
                <w:rPr>
                  <w:rFonts w:ascii="Arial" w:eastAsia="Arial" w:hAnsi="Arial" w:cs="Arial"/>
                  <w:color w:val="111111"/>
                  <w:sz w:val="15"/>
                  <w:szCs w:val="15"/>
                </w:rPr>
                <w:delText>6</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2ED67E05" w14:textId="743D73D3" w:rsidR="0091264D" w:rsidRPr="00A80F22" w:rsidDel="00CB1E99" w:rsidRDefault="0091264D" w:rsidP="00B05573">
            <w:pPr>
              <w:spacing w:before="40" w:after="40"/>
              <w:ind w:left="100" w:right="100"/>
              <w:jc w:val="right"/>
              <w:rPr>
                <w:del w:id="1147" w:author="Thea Lucille Knowles" w:date="2021-03-18T20:25:00Z"/>
                <w:sz w:val="15"/>
                <w:szCs w:val="15"/>
              </w:rPr>
            </w:pPr>
            <w:del w:id="1148" w:author="Thea Lucille Knowles" w:date="2021-03-18T20:25:00Z">
              <w:r w:rsidRPr="00A80F22" w:rsidDel="00CB1E99">
                <w:rPr>
                  <w:rFonts w:ascii="Arial" w:eastAsia="Arial" w:hAnsi="Arial" w:cs="Arial"/>
                  <w:color w:val="111111"/>
                  <w:sz w:val="15"/>
                  <w:szCs w:val="15"/>
                </w:rPr>
                <w:delText>0.861</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75AD547D" w14:textId="09A6ECC1" w:rsidR="0091264D" w:rsidRPr="00A80F22" w:rsidDel="00CB1E99" w:rsidRDefault="0091264D" w:rsidP="00B05573">
            <w:pPr>
              <w:spacing w:before="40" w:after="40"/>
              <w:ind w:left="100" w:right="100"/>
              <w:jc w:val="right"/>
              <w:rPr>
                <w:del w:id="1149" w:author="Thea Lucille Knowles" w:date="2021-03-18T20:25:00Z"/>
                <w:sz w:val="15"/>
                <w:szCs w:val="15"/>
              </w:rPr>
            </w:pPr>
            <w:del w:id="1150" w:author="Thea Lucille Knowles" w:date="2021-03-18T20:25:00Z">
              <w:r w:rsidRPr="00A80F22" w:rsidDel="00CB1E99">
                <w:rPr>
                  <w:rFonts w:ascii="Arial" w:eastAsia="Arial" w:hAnsi="Arial" w:cs="Arial"/>
                  <w:color w:val="111111"/>
                  <w:sz w:val="15"/>
                  <w:szCs w:val="15"/>
                </w:rPr>
                <w:delText>7.188</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158F34FA" w14:textId="0B3E807F" w:rsidR="0091264D" w:rsidRPr="00A80F22" w:rsidDel="00CB1E99" w:rsidRDefault="0091264D" w:rsidP="00B05573">
            <w:pPr>
              <w:spacing w:before="40" w:after="40"/>
              <w:ind w:left="100" w:right="100"/>
              <w:rPr>
                <w:del w:id="1151" w:author="Thea Lucille Knowles" w:date="2021-03-18T20:25:00Z"/>
                <w:sz w:val="15"/>
                <w:szCs w:val="15"/>
              </w:rPr>
            </w:pPr>
            <w:del w:id="1152" w:author="Thea Lucille Knowles" w:date="2021-03-18T20:25:00Z">
              <w:r w:rsidRPr="00A80F22" w:rsidDel="00CB1E99">
                <w:rPr>
                  <w:rFonts w:ascii="Arial" w:eastAsia="Arial" w:hAnsi="Arial" w:cs="Arial"/>
                  <w:color w:val="111111"/>
                  <w:sz w:val="15"/>
                  <w:szCs w:val="15"/>
                </w:rPr>
                <w:delText>&lt;0.001</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31F00E26" w14:textId="24BD7F2C" w:rsidR="0091264D" w:rsidRPr="00A80F22" w:rsidDel="00CB1E99" w:rsidRDefault="0091264D" w:rsidP="00B05573">
            <w:pPr>
              <w:spacing w:before="40" w:after="40"/>
              <w:ind w:left="100" w:right="100"/>
              <w:jc w:val="right"/>
              <w:rPr>
                <w:del w:id="1153" w:author="Thea Lucille Knowles" w:date="2021-03-18T20:25:00Z"/>
                <w:sz w:val="15"/>
                <w:szCs w:val="15"/>
              </w:rPr>
            </w:pPr>
            <w:del w:id="1154" w:author="Thea Lucille Knowles" w:date="2021-03-18T20:25:00Z">
              <w:r w:rsidRPr="00A80F22" w:rsidDel="00CB1E99">
                <w:rPr>
                  <w:rFonts w:ascii="Arial" w:eastAsia="Arial" w:hAnsi="Arial" w:cs="Arial"/>
                  <w:color w:val="111111"/>
                  <w:sz w:val="15"/>
                  <w:szCs w:val="15"/>
                </w:rPr>
                <w:delText>0.830</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615B8B8A" w14:textId="53F8BB0C" w:rsidR="0091264D" w:rsidRPr="00A80F22" w:rsidDel="00CB1E99" w:rsidRDefault="0091264D" w:rsidP="00B05573">
            <w:pPr>
              <w:spacing w:before="40" w:after="40"/>
              <w:ind w:left="100" w:right="100"/>
              <w:jc w:val="right"/>
              <w:rPr>
                <w:del w:id="1155" w:author="Thea Lucille Knowles" w:date="2021-03-18T20:25:00Z"/>
                <w:sz w:val="15"/>
                <w:szCs w:val="15"/>
              </w:rPr>
            </w:pPr>
            <w:del w:id="1156" w:author="Thea Lucille Knowles" w:date="2021-03-18T20:25:00Z">
              <w:r w:rsidRPr="00A80F22" w:rsidDel="00CB1E99">
                <w:rPr>
                  <w:rFonts w:ascii="Arial" w:eastAsia="Arial" w:hAnsi="Arial" w:cs="Arial"/>
                  <w:color w:val="111111"/>
                  <w:sz w:val="15"/>
                  <w:szCs w:val="15"/>
                </w:rPr>
                <w:delText>0.886</w:delText>
              </w:r>
            </w:del>
          </w:p>
        </w:tc>
      </w:tr>
      <w:tr w:rsidR="0091264D" w:rsidRPr="00A80F22" w:rsidDel="00CB1E99" w14:paraId="7D4EE001" w14:textId="7A491935" w:rsidTr="00281D09">
        <w:trPr>
          <w:cantSplit/>
          <w:jc w:val="center"/>
          <w:del w:id="1157" w:author="Thea Lucille Knowles" w:date="2021-03-18T20:25:00Z"/>
        </w:trPr>
        <w:tc>
          <w:tcPr>
            <w:tcW w:w="6480" w:type="dxa"/>
            <w:gridSpan w:val="6"/>
            <w:shd w:val="clear" w:color="auto" w:fill="FFFFFF"/>
            <w:tcMar>
              <w:top w:w="0" w:type="dxa"/>
              <w:left w:w="0" w:type="dxa"/>
              <w:bottom w:w="0" w:type="dxa"/>
              <w:right w:w="0" w:type="dxa"/>
            </w:tcMar>
            <w:vAlign w:val="center"/>
          </w:tcPr>
          <w:p w14:paraId="2D1442AE" w14:textId="1FE6F4C6" w:rsidR="0091264D" w:rsidRPr="00A80F22" w:rsidDel="00CB1E99" w:rsidRDefault="0091264D" w:rsidP="00B05573">
            <w:pPr>
              <w:spacing w:after="0"/>
              <w:rPr>
                <w:del w:id="1158" w:author="Thea Lucille Knowles" w:date="2021-03-18T20:25:00Z"/>
                <w:sz w:val="15"/>
                <w:szCs w:val="15"/>
              </w:rPr>
            </w:pPr>
            <w:del w:id="1159" w:author="Thea Lucille Knowles" w:date="2021-03-18T20:25:00Z">
              <w:r w:rsidRPr="00A80F22" w:rsidDel="00CB1E99">
                <w:rPr>
                  <w:rFonts w:ascii="Arial" w:eastAsia="Arial" w:hAnsi="Arial" w:cs="Arial"/>
                  <w:color w:val="000000"/>
                  <w:sz w:val="15"/>
                  <w:szCs w:val="15"/>
                </w:rPr>
                <w:delText>Note: ICC = Intraclass correlation coefficient (ICC 3,k).</w:delText>
              </w:r>
            </w:del>
          </w:p>
        </w:tc>
      </w:tr>
    </w:tbl>
    <w:p w14:paraId="2A984030" w14:textId="64ABA027" w:rsidR="0091264D" w:rsidDel="00CB1E99" w:rsidRDefault="0091264D" w:rsidP="00B05573">
      <w:pPr>
        <w:pStyle w:val="Caption"/>
        <w:keepNext/>
        <w:rPr>
          <w:del w:id="1160" w:author="Thea Lucille Knowles" w:date="2021-03-18T20:25:00Z"/>
        </w:rPr>
      </w:pPr>
      <w:del w:id="1161" w:author="Thea Lucille Knowles" w:date="2021-03-18T20:25:00Z">
        <w:r w:rsidDel="00CB1E99">
          <w:delText xml:space="preserve">Table </w:delText>
        </w:r>
        <w:r w:rsidR="00D8216F" w:rsidDel="00CB1E99">
          <w:fldChar w:fldCharType="begin"/>
        </w:r>
        <w:r w:rsidR="00D8216F" w:rsidDel="00CB1E99">
          <w:delInstrText xml:space="preserve"> SEQ Table \* ARABIC </w:delInstrText>
        </w:r>
        <w:r w:rsidR="00D8216F" w:rsidDel="00CB1E99">
          <w:fldChar w:fldCharType="separate"/>
        </w:r>
        <w:r w:rsidDel="00CB1E99">
          <w:rPr>
            <w:noProof/>
          </w:rPr>
          <w:delText>6</w:delText>
        </w:r>
        <w:r w:rsidR="00D8216F" w:rsidDel="00CB1E99">
          <w:rPr>
            <w:noProof/>
          </w:rPr>
          <w:fldChar w:fldCharType="end"/>
        </w:r>
        <w:r w:rsidRPr="00D42F18" w:rsidDel="00CB1E99">
          <w:delText>: Intra-rater reliability for each listener: Monologue rating task.</w:delText>
        </w:r>
      </w:del>
    </w:p>
    <w:tbl>
      <w:tblPr>
        <w:tblW w:w="6480" w:type="dxa"/>
        <w:jc w:val="center"/>
        <w:tblLayout w:type="fixed"/>
        <w:tblLook w:val="0420" w:firstRow="1" w:lastRow="0" w:firstColumn="0" w:lastColumn="0" w:noHBand="0" w:noVBand="1"/>
      </w:tblPr>
      <w:tblGrid>
        <w:gridCol w:w="1080"/>
        <w:gridCol w:w="1080"/>
        <w:gridCol w:w="1080"/>
        <w:gridCol w:w="1080"/>
        <w:gridCol w:w="1080"/>
        <w:gridCol w:w="1080"/>
      </w:tblGrid>
      <w:tr w:rsidR="0091264D" w:rsidDel="00CB1E99" w14:paraId="76A67A3D" w14:textId="6BEC2FBE" w:rsidTr="00281D09">
        <w:trPr>
          <w:cantSplit/>
          <w:tblHeader/>
          <w:jc w:val="center"/>
          <w:del w:id="1162" w:author="Thea Lucille Knowles" w:date="2021-03-18T20:25:00Z"/>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B17D946" w14:textId="584C7B14" w:rsidR="0091264D" w:rsidRPr="00A80F22" w:rsidDel="00CB1E99" w:rsidRDefault="0091264D" w:rsidP="00B05573">
            <w:pPr>
              <w:spacing w:before="40" w:after="40"/>
              <w:ind w:left="100" w:right="100"/>
              <w:rPr>
                <w:del w:id="1163" w:author="Thea Lucille Knowles" w:date="2021-03-18T20:25:00Z"/>
                <w:sz w:val="15"/>
                <w:szCs w:val="15"/>
              </w:rPr>
            </w:pPr>
            <w:del w:id="1164" w:author="Thea Lucille Knowles" w:date="2021-03-18T20:25:00Z">
              <w:r w:rsidRPr="00A80F22" w:rsidDel="00CB1E99">
                <w:rPr>
                  <w:rFonts w:ascii="Arial" w:eastAsia="Arial" w:hAnsi="Arial" w:cs="Arial"/>
                  <w:color w:val="111111"/>
                  <w:sz w:val="15"/>
                  <w:szCs w:val="15"/>
                </w:rPr>
                <w:delText>Listener</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F724C7" w14:textId="59742A86" w:rsidR="0091264D" w:rsidRPr="00A80F22" w:rsidDel="00CB1E99" w:rsidRDefault="0091264D" w:rsidP="00B05573">
            <w:pPr>
              <w:spacing w:before="40" w:after="40"/>
              <w:ind w:left="100" w:right="100"/>
              <w:jc w:val="right"/>
              <w:rPr>
                <w:del w:id="1165" w:author="Thea Lucille Knowles" w:date="2021-03-18T20:25:00Z"/>
                <w:sz w:val="15"/>
                <w:szCs w:val="15"/>
              </w:rPr>
            </w:pPr>
            <w:del w:id="1166" w:author="Thea Lucille Knowles" w:date="2021-03-18T20:25:00Z">
              <w:r w:rsidRPr="00A80F22" w:rsidDel="00CB1E99">
                <w:rPr>
                  <w:rFonts w:ascii="Arial" w:eastAsia="Arial" w:hAnsi="Arial" w:cs="Arial"/>
                  <w:color w:val="111111"/>
                  <w:sz w:val="15"/>
                  <w:szCs w:val="15"/>
                </w:rPr>
                <w:delText>ICC</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4AB1AC" w14:textId="2FA7C439" w:rsidR="0091264D" w:rsidRPr="00A80F22" w:rsidDel="00CB1E99" w:rsidRDefault="0091264D" w:rsidP="00B05573">
            <w:pPr>
              <w:spacing w:before="40" w:after="40"/>
              <w:ind w:left="100" w:right="100"/>
              <w:jc w:val="right"/>
              <w:rPr>
                <w:del w:id="1167" w:author="Thea Lucille Knowles" w:date="2021-03-18T20:25:00Z"/>
                <w:sz w:val="15"/>
                <w:szCs w:val="15"/>
              </w:rPr>
            </w:pPr>
            <w:del w:id="1168" w:author="Thea Lucille Knowles" w:date="2021-03-18T20:25:00Z">
              <w:r w:rsidRPr="00A80F22" w:rsidDel="00CB1E99">
                <w:rPr>
                  <w:rFonts w:ascii="Arial" w:eastAsia="Arial" w:hAnsi="Arial" w:cs="Arial"/>
                  <w:color w:val="111111"/>
                  <w:sz w:val="15"/>
                  <w:szCs w:val="15"/>
                </w:rPr>
                <w:delText>F</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8EE2FD" w14:textId="1CA598A7" w:rsidR="0091264D" w:rsidRPr="00A80F22" w:rsidDel="00CB1E99" w:rsidRDefault="0091264D" w:rsidP="00B05573">
            <w:pPr>
              <w:spacing w:before="40" w:after="40"/>
              <w:ind w:left="100" w:right="100"/>
              <w:rPr>
                <w:del w:id="1169" w:author="Thea Lucille Knowles" w:date="2021-03-18T20:25:00Z"/>
                <w:sz w:val="15"/>
                <w:szCs w:val="15"/>
              </w:rPr>
            </w:pPr>
            <w:del w:id="1170" w:author="Thea Lucille Knowles" w:date="2021-03-18T20:25:00Z">
              <w:r w:rsidRPr="00A80F22" w:rsidDel="00CB1E99">
                <w:rPr>
                  <w:rFonts w:ascii="Arial" w:eastAsia="Arial" w:hAnsi="Arial" w:cs="Arial"/>
                  <w:color w:val="111111"/>
                  <w:sz w:val="15"/>
                  <w:szCs w:val="15"/>
                </w:rPr>
                <w:delText>p</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0A6ACAB" w14:textId="3A3A549F" w:rsidR="0091264D" w:rsidRPr="00A80F22" w:rsidDel="00CB1E99" w:rsidRDefault="0091264D" w:rsidP="00B05573">
            <w:pPr>
              <w:spacing w:before="40" w:after="40"/>
              <w:ind w:left="100" w:right="100"/>
              <w:jc w:val="right"/>
              <w:rPr>
                <w:del w:id="1171" w:author="Thea Lucille Knowles" w:date="2021-03-18T20:25:00Z"/>
                <w:sz w:val="15"/>
                <w:szCs w:val="15"/>
              </w:rPr>
            </w:pPr>
            <w:del w:id="1172" w:author="Thea Lucille Knowles" w:date="2021-03-18T20:25:00Z">
              <w:r w:rsidRPr="00A80F22" w:rsidDel="00CB1E99">
                <w:rPr>
                  <w:rFonts w:ascii="Arial" w:eastAsia="Arial" w:hAnsi="Arial" w:cs="Arial"/>
                  <w:color w:val="111111"/>
                  <w:sz w:val="15"/>
                  <w:szCs w:val="15"/>
                </w:rPr>
                <w:delText>lower bound</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3B1521" w14:textId="5ACFAB51" w:rsidR="0091264D" w:rsidRPr="00A80F22" w:rsidDel="00CB1E99" w:rsidRDefault="0091264D" w:rsidP="00B05573">
            <w:pPr>
              <w:spacing w:before="40" w:after="40"/>
              <w:ind w:left="100" w:right="100"/>
              <w:jc w:val="right"/>
              <w:rPr>
                <w:del w:id="1173" w:author="Thea Lucille Knowles" w:date="2021-03-18T20:25:00Z"/>
                <w:sz w:val="15"/>
                <w:szCs w:val="15"/>
              </w:rPr>
            </w:pPr>
            <w:del w:id="1174" w:author="Thea Lucille Knowles" w:date="2021-03-18T20:25:00Z">
              <w:r w:rsidRPr="00A80F22" w:rsidDel="00CB1E99">
                <w:rPr>
                  <w:rFonts w:ascii="Arial" w:eastAsia="Arial" w:hAnsi="Arial" w:cs="Arial"/>
                  <w:color w:val="111111"/>
                  <w:sz w:val="15"/>
                  <w:szCs w:val="15"/>
                </w:rPr>
                <w:delText>upper bound</w:delText>
              </w:r>
            </w:del>
          </w:p>
        </w:tc>
      </w:tr>
      <w:tr w:rsidR="0091264D" w:rsidDel="00CB1E99" w14:paraId="6CE2BE44" w14:textId="6FA0309A" w:rsidTr="00281D09">
        <w:trPr>
          <w:cantSplit/>
          <w:jc w:val="center"/>
          <w:del w:id="1175" w:author="Thea Lucille Knowles" w:date="2021-03-18T20:25:00Z"/>
        </w:trPr>
        <w:tc>
          <w:tcPr>
            <w:tcW w:w="1080" w:type="dxa"/>
            <w:shd w:val="clear" w:color="auto" w:fill="FFFFFF"/>
            <w:tcMar>
              <w:top w:w="0" w:type="dxa"/>
              <w:left w:w="0" w:type="dxa"/>
              <w:bottom w:w="0" w:type="dxa"/>
              <w:right w:w="0" w:type="dxa"/>
            </w:tcMar>
            <w:vAlign w:val="center"/>
          </w:tcPr>
          <w:p w14:paraId="6BAC5BB0" w14:textId="4D547DFC" w:rsidR="0091264D" w:rsidRPr="00A80F22" w:rsidDel="00CB1E99" w:rsidRDefault="0091264D" w:rsidP="00B05573">
            <w:pPr>
              <w:spacing w:before="40" w:after="40"/>
              <w:ind w:left="100" w:right="100"/>
              <w:rPr>
                <w:del w:id="1176" w:author="Thea Lucille Knowles" w:date="2021-03-18T20:25:00Z"/>
                <w:sz w:val="15"/>
                <w:szCs w:val="15"/>
              </w:rPr>
            </w:pPr>
            <w:del w:id="1177" w:author="Thea Lucille Knowles" w:date="2021-03-18T20:25:00Z">
              <w:r w:rsidRPr="00A80F22" w:rsidDel="00CB1E99">
                <w:rPr>
                  <w:rFonts w:ascii="Arial" w:eastAsia="Arial" w:hAnsi="Arial" w:cs="Arial"/>
                  <w:color w:val="111111"/>
                  <w:sz w:val="15"/>
                  <w:szCs w:val="15"/>
                </w:rPr>
                <w:delText>1</w:delText>
              </w:r>
            </w:del>
          </w:p>
        </w:tc>
        <w:tc>
          <w:tcPr>
            <w:tcW w:w="1080" w:type="dxa"/>
            <w:shd w:val="clear" w:color="auto" w:fill="FFFFFF"/>
            <w:tcMar>
              <w:top w:w="0" w:type="dxa"/>
              <w:left w:w="0" w:type="dxa"/>
              <w:bottom w:w="0" w:type="dxa"/>
              <w:right w:w="0" w:type="dxa"/>
            </w:tcMar>
            <w:vAlign w:val="center"/>
          </w:tcPr>
          <w:p w14:paraId="4E464D92" w14:textId="5DDE4DEF" w:rsidR="0091264D" w:rsidRPr="00A80F22" w:rsidDel="00CB1E99" w:rsidRDefault="0091264D" w:rsidP="00B05573">
            <w:pPr>
              <w:spacing w:before="40" w:after="40"/>
              <w:ind w:left="100" w:right="100"/>
              <w:jc w:val="right"/>
              <w:rPr>
                <w:del w:id="1178" w:author="Thea Lucille Knowles" w:date="2021-03-18T20:25:00Z"/>
                <w:sz w:val="15"/>
                <w:szCs w:val="15"/>
              </w:rPr>
            </w:pPr>
            <w:del w:id="1179" w:author="Thea Lucille Knowles" w:date="2021-03-18T20:25:00Z">
              <w:r w:rsidRPr="00A80F22" w:rsidDel="00CB1E99">
                <w:rPr>
                  <w:rFonts w:ascii="Arial" w:eastAsia="Arial" w:hAnsi="Arial" w:cs="Arial"/>
                  <w:color w:val="111111"/>
                  <w:sz w:val="15"/>
                  <w:szCs w:val="15"/>
                </w:rPr>
                <w:delText>0.983</w:delText>
              </w:r>
            </w:del>
          </w:p>
        </w:tc>
        <w:tc>
          <w:tcPr>
            <w:tcW w:w="1080" w:type="dxa"/>
            <w:shd w:val="clear" w:color="auto" w:fill="FFFFFF"/>
            <w:tcMar>
              <w:top w:w="0" w:type="dxa"/>
              <w:left w:w="0" w:type="dxa"/>
              <w:bottom w:w="0" w:type="dxa"/>
              <w:right w:w="0" w:type="dxa"/>
            </w:tcMar>
            <w:vAlign w:val="center"/>
          </w:tcPr>
          <w:p w14:paraId="7A1AC3C2" w14:textId="7A81E1C8" w:rsidR="0091264D" w:rsidRPr="00A80F22" w:rsidDel="00CB1E99" w:rsidRDefault="0091264D" w:rsidP="00B05573">
            <w:pPr>
              <w:spacing w:before="40" w:after="40"/>
              <w:ind w:left="100" w:right="100"/>
              <w:jc w:val="right"/>
              <w:rPr>
                <w:del w:id="1180" w:author="Thea Lucille Knowles" w:date="2021-03-18T20:25:00Z"/>
                <w:sz w:val="15"/>
                <w:szCs w:val="15"/>
              </w:rPr>
            </w:pPr>
            <w:del w:id="1181" w:author="Thea Lucille Knowles" w:date="2021-03-18T20:25:00Z">
              <w:r w:rsidRPr="00A80F22" w:rsidDel="00CB1E99">
                <w:rPr>
                  <w:rFonts w:ascii="Arial" w:eastAsia="Arial" w:hAnsi="Arial" w:cs="Arial"/>
                  <w:color w:val="111111"/>
                  <w:sz w:val="15"/>
                  <w:szCs w:val="15"/>
                </w:rPr>
                <w:delText>57.921</w:delText>
              </w:r>
            </w:del>
          </w:p>
        </w:tc>
        <w:tc>
          <w:tcPr>
            <w:tcW w:w="1080" w:type="dxa"/>
            <w:shd w:val="clear" w:color="auto" w:fill="FFFFFF"/>
            <w:tcMar>
              <w:top w:w="0" w:type="dxa"/>
              <w:left w:w="0" w:type="dxa"/>
              <w:bottom w:w="0" w:type="dxa"/>
              <w:right w:w="0" w:type="dxa"/>
            </w:tcMar>
            <w:vAlign w:val="center"/>
          </w:tcPr>
          <w:p w14:paraId="6FD4F4FE" w14:textId="4988CF15" w:rsidR="0091264D" w:rsidRPr="00A80F22" w:rsidDel="00CB1E99" w:rsidRDefault="0091264D" w:rsidP="00B05573">
            <w:pPr>
              <w:spacing w:before="40" w:after="40"/>
              <w:ind w:left="100" w:right="100"/>
              <w:rPr>
                <w:del w:id="1182" w:author="Thea Lucille Knowles" w:date="2021-03-18T20:25:00Z"/>
                <w:sz w:val="15"/>
                <w:szCs w:val="15"/>
              </w:rPr>
            </w:pPr>
            <w:del w:id="1183"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57C79681" w14:textId="011C73B5" w:rsidR="0091264D" w:rsidRPr="00A80F22" w:rsidDel="00CB1E99" w:rsidRDefault="0091264D" w:rsidP="00B05573">
            <w:pPr>
              <w:spacing w:before="40" w:after="40"/>
              <w:ind w:left="100" w:right="100"/>
              <w:jc w:val="right"/>
              <w:rPr>
                <w:del w:id="1184" w:author="Thea Lucille Knowles" w:date="2021-03-18T20:25:00Z"/>
                <w:sz w:val="15"/>
                <w:szCs w:val="15"/>
              </w:rPr>
            </w:pPr>
            <w:del w:id="1185" w:author="Thea Lucille Knowles" w:date="2021-03-18T20:25:00Z">
              <w:r w:rsidRPr="00A80F22" w:rsidDel="00CB1E99">
                <w:rPr>
                  <w:rFonts w:ascii="Arial" w:eastAsia="Arial" w:hAnsi="Arial" w:cs="Arial"/>
                  <w:color w:val="111111"/>
                  <w:sz w:val="15"/>
                  <w:szCs w:val="15"/>
                </w:rPr>
                <w:delText>0.972</w:delText>
              </w:r>
            </w:del>
          </w:p>
        </w:tc>
        <w:tc>
          <w:tcPr>
            <w:tcW w:w="1080" w:type="dxa"/>
            <w:shd w:val="clear" w:color="auto" w:fill="FFFFFF"/>
            <w:tcMar>
              <w:top w:w="0" w:type="dxa"/>
              <w:left w:w="0" w:type="dxa"/>
              <w:bottom w:w="0" w:type="dxa"/>
              <w:right w:w="0" w:type="dxa"/>
            </w:tcMar>
            <w:vAlign w:val="center"/>
          </w:tcPr>
          <w:p w14:paraId="1EE5B1CD" w14:textId="0BEF1FB6" w:rsidR="0091264D" w:rsidRPr="00A80F22" w:rsidDel="00CB1E99" w:rsidRDefault="0091264D" w:rsidP="00B05573">
            <w:pPr>
              <w:spacing w:before="40" w:after="40"/>
              <w:ind w:left="100" w:right="100"/>
              <w:jc w:val="right"/>
              <w:rPr>
                <w:del w:id="1186" w:author="Thea Lucille Knowles" w:date="2021-03-18T20:25:00Z"/>
                <w:sz w:val="15"/>
                <w:szCs w:val="15"/>
              </w:rPr>
            </w:pPr>
            <w:del w:id="1187" w:author="Thea Lucille Knowles" w:date="2021-03-18T20:25:00Z">
              <w:r w:rsidRPr="00A80F22" w:rsidDel="00CB1E99">
                <w:rPr>
                  <w:rFonts w:ascii="Arial" w:eastAsia="Arial" w:hAnsi="Arial" w:cs="Arial"/>
                  <w:color w:val="111111"/>
                  <w:sz w:val="15"/>
                  <w:szCs w:val="15"/>
                </w:rPr>
                <w:delText>0.989</w:delText>
              </w:r>
            </w:del>
          </w:p>
        </w:tc>
      </w:tr>
      <w:tr w:rsidR="0091264D" w:rsidDel="00CB1E99" w14:paraId="3DDB8EC9" w14:textId="30ACA1AC" w:rsidTr="00281D09">
        <w:trPr>
          <w:cantSplit/>
          <w:jc w:val="center"/>
          <w:del w:id="1188" w:author="Thea Lucille Knowles" w:date="2021-03-18T20:25:00Z"/>
        </w:trPr>
        <w:tc>
          <w:tcPr>
            <w:tcW w:w="1080" w:type="dxa"/>
            <w:shd w:val="clear" w:color="auto" w:fill="FFFFFF"/>
            <w:tcMar>
              <w:top w:w="0" w:type="dxa"/>
              <w:left w:w="0" w:type="dxa"/>
              <w:bottom w:w="0" w:type="dxa"/>
              <w:right w:w="0" w:type="dxa"/>
            </w:tcMar>
            <w:vAlign w:val="center"/>
          </w:tcPr>
          <w:p w14:paraId="51AA2AC4" w14:textId="08C629DD" w:rsidR="0091264D" w:rsidRPr="00A80F22" w:rsidDel="00CB1E99" w:rsidRDefault="0091264D" w:rsidP="00B05573">
            <w:pPr>
              <w:spacing w:before="40" w:after="40"/>
              <w:ind w:left="100" w:right="100"/>
              <w:rPr>
                <w:del w:id="1189" w:author="Thea Lucille Knowles" w:date="2021-03-18T20:25:00Z"/>
                <w:sz w:val="15"/>
                <w:szCs w:val="15"/>
              </w:rPr>
            </w:pPr>
            <w:del w:id="1190" w:author="Thea Lucille Knowles" w:date="2021-03-18T20:25:00Z">
              <w:r w:rsidRPr="00A80F22" w:rsidDel="00CB1E99">
                <w:rPr>
                  <w:rFonts w:ascii="Arial" w:eastAsia="Arial" w:hAnsi="Arial" w:cs="Arial"/>
                  <w:color w:val="111111"/>
                  <w:sz w:val="15"/>
                  <w:szCs w:val="15"/>
                </w:rPr>
                <w:delText>2</w:delText>
              </w:r>
            </w:del>
          </w:p>
        </w:tc>
        <w:tc>
          <w:tcPr>
            <w:tcW w:w="1080" w:type="dxa"/>
            <w:shd w:val="clear" w:color="auto" w:fill="FFFFFF"/>
            <w:tcMar>
              <w:top w:w="0" w:type="dxa"/>
              <w:left w:w="0" w:type="dxa"/>
              <w:bottom w:w="0" w:type="dxa"/>
              <w:right w:w="0" w:type="dxa"/>
            </w:tcMar>
            <w:vAlign w:val="center"/>
          </w:tcPr>
          <w:p w14:paraId="083788FC" w14:textId="11900768" w:rsidR="0091264D" w:rsidRPr="00A80F22" w:rsidDel="00CB1E99" w:rsidRDefault="0091264D" w:rsidP="00B05573">
            <w:pPr>
              <w:spacing w:before="40" w:after="40"/>
              <w:ind w:left="100" w:right="100"/>
              <w:jc w:val="right"/>
              <w:rPr>
                <w:del w:id="1191" w:author="Thea Lucille Knowles" w:date="2021-03-18T20:25:00Z"/>
                <w:sz w:val="15"/>
                <w:szCs w:val="15"/>
              </w:rPr>
            </w:pPr>
            <w:del w:id="1192" w:author="Thea Lucille Knowles" w:date="2021-03-18T20:25:00Z">
              <w:r w:rsidRPr="00A80F22" w:rsidDel="00CB1E99">
                <w:rPr>
                  <w:rFonts w:ascii="Arial" w:eastAsia="Arial" w:hAnsi="Arial" w:cs="Arial"/>
                  <w:color w:val="111111"/>
                  <w:sz w:val="15"/>
                  <w:szCs w:val="15"/>
                </w:rPr>
                <w:delText>0.945</w:delText>
              </w:r>
            </w:del>
          </w:p>
        </w:tc>
        <w:tc>
          <w:tcPr>
            <w:tcW w:w="1080" w:type="dxa"/>
            <w:shd w:val="clear" w:color="auto" w:fill="FFFFFF"/>
            <w:tcMar>
              <w:top w:w="0" w:type="dxa"/>
              <w:left w:w="0" w:type="dxa"/>
              <w:bottom w:w="0" w:type="dxa"/>
              <w:right w:w="0" w:type="dxa"/>
            </w:tcMar>
            <w:vAlign w:val="center"/>
          </w:tcPr>
          <w:p w14:paraId="558ECE9D" w14:textId="02425952" w:rsidR="0091264D" w:rsidRPr="00A80F22" w:rsidDel="00CB1E99" w:rsidRDefault="0091264D" w:rsidP="00B05573">
            <w:pPr>
              <w:spacing w:before="40" w:after="40"/>
              <w:ind w:left="100" w:right="100"/>
              <w:jc w:val="right"/>
              <w:rPr>
                <w:del w:id="1193" w:author="Thea Lucille Knowles" w:date="2021-03-18T20:25:00Z"/>
                <w:sz w:val="15"/>
                <w:szCs w:val="15"/>
              </w:rPr>
            </w:pPr>
            <w:del w:id="1194" w:author="Thea Lucille Knowles" w:date="2021-03-18T20:25:00Z">
              <w:r w:rsidRPr="00A80F22" w:rsidDel="00CB1E99">
                <w:rPr>
                  <w:rFonts w:ascii="Arial" w:eastAsia="Arial" w:hAnsi="Arial" w:cs="Arial"/>
                  <w:color w:val="111111"/>
                  <w:sz w:val="15"/>
                  <w:szCs w:val="15"/>
                </w:rPr>
                <w:delText>18.061</w:delText>
              </w:r>
            </w:del>
          </w:p>
        </w:tc>
        <w:tc>
          <w:tcPr>
            <w:tcW w:w="1080" w:type="dxa"/>
            <w:shd w:val="clear" w:color="auto" w:fill="FFFFFF"/>
            <w:tcMar>
              <w:top w:w="0" w:type="dxa"/>
              <w:left w:w="0" w:type="dxa"/>
              <w:bottom w:w="0" w:type="dxa"/>
              <w:right w:w="0" w:type="dxa"/>
            </w:tcMar>
            <w:vAlign w:val="center"/>
          </w:tcPr>
          <w:p w14:paraId="6299372C" w14:textId="52494395" w:rsidR="0091264D" w:rsidRPr="00A80F22" w:rsidDel="00CB1E99" w:rsidRDefault="0091264D" w:rsidP="00B05573">
            <w:pPr>
              <w:spacing w:before="40" w:after="40"/>
              <w:ind w:left="100" w:right="100"/>
              <w:rPr>
                <w:del w:id="1195" w:author="Thea Lucille Knowles" w:date="2021-03-18T20:25:00Z"/>
                <w:sz w:val="15"/>
                <w:szCs w:val="15"/>
              </w:rPr>
            </w:pPr>
            <w:del w:id="1196"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2AE68088" w14:textId="6044BD03" w:rsidR="0091264D" w:rsidRPr="00A80F22" w:rsidDel="00CB1E99" w:rsidRDefault="0091264D" w:rsidP="00B05573">
            <w:pPr>
              <w:spacing w:before="40" w:after="40"/>
              <w:ind w:left="100" w:right="100"/>
              <w:jc w:val="right"/>
              <w:rPr>
                <w:del w:id="1197" w:author="Thea Lucille Knowles" w:date="2021-03-18T20:25:00Z"/>
                <w:sz w:val="15"/>
                <w:szCs w:val="15"/>
              </w:rPr>
            </w:pPr>
            <w:del w:id="1198" w:author="Thea Lucille Knowles" w:date="2021-03-18T20:25:00Z">
              <w:r w:rsidRPr="00A80F22" w:rsidDel="00CB1E99">
                <w:rPr>
                  <w:rFonts w:ascii="Arial" w:eastAsia="Arial" w:hAnsi="Arial" w:cs="Arial"/>
                  <w:color w:val="111111"/>
                  <w:sz w:val="15"/>
                  <w:szCs w:val="15"/>
                </w:rPr>
                <w:delText>0.910</w:delText>
              </w:r>
            </w:del>
          </w:p>
        </w:tc>
        <w:tc>
          <w:tcPr>
            <w:tcW w:w="1080" w:type="dxa"/>
            <w:shd w:val="clear" w:color="auto" w:fill="FFFFFF"/>
            <w:tcMar>
              <w:top w:w="0" w:type="dxa"/>
              <w:left w:w="0" w:type="dxa"/>
              <w:bottom w:w="0" w:type="dxa"/>
              <w:right w:w="0" w:type="dxa"/>
            </w:tcMar>
            <w:vAlign w:val="center"/>
          </w:tcPr>
          <w:p w14:paraId="67DDAA4F" w14:textId="432D01D8" w:rsidR="0091264D" w:rsidRPr="00A80F22" w:rsidDel="00CB1E99" w:rsidRDefault="0091264D" w:rsidP="00B05573">
            <w:pPr>
              <w:spacing w:before="40" w:after="40"/>
              <w:ind w:left="100" w:right="100"/>
              <w:jc w:val="right"/>
              <w:rPr>
                <w:del w:id="1199" w:author="Thea Lucille Knowles" w:date="2021-03-18T20:25:00Z"/>
                <w:sz w:val="15"/>
                <w:szCs w:val="15"/>
              </w:rPr>
            </w:pPr>
            <w:del w:id="1200" w:author="Thea Lucille Knowles" w:date="2021-03-18T20:25:00Z">
              <w:r w:rsidRPr="00A80F22" w:rsidDel="00CB1E99">
                <w:rPr>
                  <w:rFonts w:ascii="Arial" w:eastAsia="Arial" w:hAnsi="Arial" w:cs="Arial"/>
                  <w:color w:val="111111"/>
                  <w:sz w:val="15"/>
                  <w:szCs w:val="15"/>
                </w:rPr>
                <w:delText>0.966</w:delText>
              </w:r>
            </w:del>
          </w:p>
        </w:tc>
      </w:tr>
      <w:tr w:rsidR="0091264D" w:rsidDel="00CB1E99" w14:paraId="11AB20F1" w14:textId="3C20CC90" w:rsidTr="00281D09">
        <w:trPr>
          <w:cantSplit/>
          <w:jc w:val="center"/>
          <w:del w:id="1201" w:author="Thea Lucille Knowles" w:date="2021-03-18T20:25:00Z"/>
        </w:trPr>
        <w:tc>
          <w:tcPr>
            <w:tcW w:w="1080" w:type="dxa"/>
            <w:shd w:val="clear" w:color="auto" w:fill="FFFFFF"/>
            <w:tcMar>
              <w:top w:w="0" w:type="dxa"/>
              <w:left w:w="0" w:type="dxa"/>
              <w:bottom w:w="0" w:type="dxa"/>
              <w:right w:w="0" w:type="dxa"/>
            </w:tcMar>
            <w:vAlign w:val="center"/>
          </w:tcPr>
          <w:p w14:paraId="2B01990D" w14:textId="7BE45ADB" w:rsidR="0091264D" w:rsidRPr="00A80F22" w:rsidDel="00CB1E99" w:rsidRDefault="0091264D" w:rsidP="00B05573">
            <w:pPr>
              <w:spacing w:before="40" w:after="40"/>
              <w:ind w:left="100" w:right="100"/>
              <w:rPr>
                <w:del w:id="1202" w:author="Thea Lucille Knowles" w:date="2021-03-18T20:25:00Z"/>
                <w:sz w:val="15"/>
                <w:szCs w:val="15"/>
              </w:rPr>
            </w:pPr>
            <w:del w:id="1203" w:author="Thea Lucille Knowles" w:date="2021-03-18T20:25:00Z">
              <w:r w:rsidRPr="00A80F22" w:rsidDel="00CB1E99">
                <w:rPr>
                  <w:rFonts w:ascii="Arial" w:eastAsia="Arial" w:hAnsi="Arial" w:cs="Arial"/>
                  <w:color w:val="111111"/>
                  <w:sz w:val="15"/>
                  <w:szCs w:val="15"/>
                </w:rPr>
                <w:delText>3</w:delText>
              </w:r>
            </w:del>
          </w:p>
        </w:tc>
        <w:tc>
          <w:tcPr>
            <w:tcW w:w="1080" w:type="dxa"/>
            <w:shd w:val="clear" w:color="auto" w:fill="FFFFFF"/>
            <w:tcMar>
              <w:top w:w="0" w:type="dxa"/>
              <w:left w:w="0" w:type="dxa"/>
              <w:bottom w:w="0" w:type="dxa"/>
              <w:right w:w="0" w:type="dxa"/>
            </w:tcMar>
            <w:vAlign w:val="center"/>
          </w:tcPr>
          <w:p w14:paraId="77594E01" w14:textId="4C57CD27" w:rsidR="0091264D" w:rsidRPr="00A80F22" w:rsidDel="00CB1E99" w:rsidRDefault="0091264D" w:rsidP="00B05573">
            <w:pPr>
              <w:spacing w:before="40" w:after="40"/>
              <w:ind w:left="100" w:right="100"/>
              <w:jc w:val="right"/>
              <w:rPr>
                <w:del w:id="1204" w:author="Thea Lucille Knowles" w:date="2021-03-18T20:25:00Z"/>
                <w:sz w:val="15"/>
                <w:szCs w:val="15"/>
              </w:rPr>
            </w:pPr>
            <w:del w:id="1205" w:author="Thea Lucille Knowles" w:date="2021-03-18T20:25:00Z">
              <w:r w:rsidRPr="00A80F22" w:rsidDel="00CB1E99">
                <w:rPr>
                  <w:rFonts w:ascii="Arial" w:eastAsia="Arial" w:hAnsi="Arial" w:cs="Arial"/>
                  <w:color w:val="111111"/>
                  <w:sz w:val="15"/>
                  <w:szCs w:val="15"/>
                </w:rPr>
                <w:delText>0.895</w:delText>
              </w:r>
            </w:del>
          </w:p>
        </w:tc>
        <w:tc>
          <w:tcPr>
            <w:tcW w:w="1080" w:type="dxa"/>
            <w:shd w:val="clear" w:color="auto" w:fill="FFFFFF"/>
            <w:tcMar>
              <w:top w:w="0" w:type="dxa"/>
              <w:left w:w="0" w:type="dxa"/>
              <w:bottom w:w="0" w:type="dxa"/>
              <w:right w:w="0" w:type="dxa"/>
            </w:tcMar>
            <w:vAlign w:val="center"/>
          </w:tcPr>
          <w:p w14:paraId="381264BD" w14:textId="6EAF2756" w:rsidR="0091264D" w:rsidRPr="00A80F22" w:rsidDel="00CB1E99" w:rsidRDefault="0091264D" w:rsidP="00B05573">
            <w:pPr>
              <w:spacing w:before="40" w:after="40"/>
              <w:ind w:left="100" w:right="100"/>
              <w:jc w:val="right"/>
              <w:rPr>
                <w:del w:id="1206" w:author="Thea Lucille Knowles" w:date="2021-03-18T20:25:00Z"/>
                <w:sz w:val="15"/>
                <w:szCs w:val="15"/>
              </w:rPr>
            </w:pPr>
            <w:del w:id="1207" w:author="Thea Lucille Knowles" w:date="2021-03-18T20:25:00Z">
              <w:r w:rsidRPr="00A80F22" w:rsidDel="00CB1E99">
                <w:rPr>
                  <w:rFonts w:ascii="Arial" w:eastAsia="Arial" w:hAnsi="Arial" w:cs="Arial"/>
                  <w:color w:val="111111"/>
                  <w:sz w:val="15"/>
                  <w:szCs w:val="15"/>
                </w:rPr>
                <w:delText>9.546</w:delText>
              </w:r>
            </w:del>
          </w:p>
        </w:tc>
        <w:tc>
          <w:tcPr>
            <w:tcW w:w="1080" w:type="dxa"/>
            <w:shd w:val="clear" w:color="auto" w:fill="FFFFFF"/>
            <w:tcMar>
              <w:top w:w="0" w:type="dxa"/>
              <w:left w:w="0" w:type="dxa"/>
              <w:bottom w:w="0" w:type="dxa"/>
              <w:right w:w="0" w:type="dxa"/>
            </w:tcMar>
            <w:vAlign w:val="center"/>
          </w:tcPr>
          <w:p w14:paraId="34AF818D" w14:textId="1AF843A1" w:rsidR="0091264D" w:rsidRPr="00A80F22" w:rsidDel="00CB1E99" w:rsidRDefault="0091264D" w:rsidP="00B05573">
            <w:pPr>
              <w:spacing w:before="40" w:after="40"/>
              <w:ind w:left="100" w:right="100"/>
              <w:rPr>
                <w:del w:id="1208" w:author="Thea Lucille Knowles" w:date="2021-03-18T20:25:00Z"/>
                <w:sz w:val="15"/>
                <w:szCs w:val="15"/>
              </w:rPr>
            </w:pPr>
            <w:del w:id="1209"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4C09BE5C" w14:textId="65645394" w:rsidR="0091264D" w:rsidRPr="00A80F22" w:rsidDel="00CB1E99" w:rsidRDefault="0091264D" w:rsidP="00B05573">
            <w:pPr>
              <w:spacing w:before="40" w:after="40"/>
              <w:ind w:left="100" w:right="100"/>
              <w:jc w:val="right"/>
              <w:rPr>
                <w:del w:id="1210" w:author="Thea Lucille Knowles" w:date="2021-03-18T20:25:00Z"/>
                <w:sz w:val="15"/>
                <w:szCs w:val="15"/>
              </w:rPr>
            </w:pPr>
            <w:del w:id="1211" w:author="Thea Lucille Knowles" w:date="2021-03-18T20:25:00Z">
              <w:r w:rsidRPr="00A80F22" w:rsidDel="00CB1E99">
                <w:rPr>
                  <w:rFonts w:ascii="Arial" w:eastAsia="Arial" w:hAnsi="Arial" w:cs="Arial"/>
                  <w:color w:val="111111"/>
                  <w:sz w:val="15"/>
                  <w:szCs w:val="15"/>
                </w:rPr>
                <w:delText>0.830</w:delText>
              </w:r>
            </w:del>
          </w:p>
        </w:tc>
        <w:tc>
          <w:tcPr>
            <w:tcW w:w="1080" w:type="dxa"/>
            <w:shd w:val="clear" w:color="auto" w:fill="FFFFFF"/>
            <w:tcMar>
              <w:top w:w="0" w:type="dxa"/>
              <w:left w:w="0" w:type="dxa"/>
              <w:bottom w:w="0" w:type="dxa"/>
              <w:right w:w="0" w:type="dxa"/>
            </w:tcMar>
            <w:vAlign w:val="center"/>
          </w:tcPr>
          <w:p w14:paraId="2CD8BBD8" w14:textId="4549D297" w:rsidR="0091264D" w:rsidRPr="00A80F22" w:rsidDel="00CB1E99" w:rsidRDefault="0091264D" w:rsidP="00B05573">
            <w:pPr>
              <w:spacing w:before="40" w:after="40"/>
              <w:ind w:left="100" w:right="100"/>
              <w:jc w:val="right"/>
              <w:rPr>
                <w:del w:id="1212" w:author="Thea Lucille Knowles" w:date="2021-03-18T20:25:00Z"/>
                <w:sz w:val="15"/>
                <w:szCs w:val="15"/>
              </w:rPr>
            </w:pPr>
            <w:del w:id="1213" w:author="Thea Lucille Knowles" w:date="2021-03-18T20:25:00Z">
              <w:r w:rsidRPr="00A80F22" w:rsidDel="00CB1E99">
                <w:rPr>
                  <w:rFonts w:ascii="Arial" w:eastAsia="Arial" w:hAnsi="Arial" w:cs="Arial"/>
                  <w:color w:val="111111"/>
                  <w:sz w:val="15"/>
                  <w:szCs w:val="15"/>
                </w:rPr>
                <w:delText>0.935</w:delText>
              </w:r>
            </w:del>
          </w:p>
        </w:tc>
      </w:tr>
      <w:tr w:rsidR="0091264D" w:rsidDel="00CB1E99" w14:paraId="00675D6D" w14:textId="5D819DC9" w:rsidTr="00281D09">
        <w:trPr>
          <w:cantSplit/>
          <w:jc w:val="center"/>
          <w:del w:id="1214" w:author="Thea Lucille Knowles" w:date="2021-03-18T20:25:00Z"/>
        </w:trPr>
        <w:tc>
          <w:tcPr>
            <w:tcW w:w="1080" w:type="dxa"/>
            <w:shd w:val="clear" w:color="auto" w:fill="FFFFFF"/>
            <w:tcMar>
              <w:top w:w="0" w:type="dxa"/>
              <w:left w:w="0" w:type="dxa"/>
              <w:bottom w:w="0" w:type="dxa"/>
              <w:right w:w="0" w:type="dxa"/>
            </w:tcMar>
            <w:vAlign w:val="center"/>
          </w:tcPr>
          <w:p w14:paraId="6D1B7E5D" w14:textId="3275D527" w:rsidR="0091264D" w:rsidRPr="00A80F22" w:rsidDel="00CB1E99" w:rsidRDefault="0091264D" w:rsidP="00B05573">
            <w:pPr>
              <w:spacing w:before="40" w:after="40"/>
              <w:ind w:left="100" w:right="100"/>
              <w:rPr>
                <w:del w:id="1215" w:author="Thea Lucille Knowles" w:date="2021-03-18T20:25:00Z"/>
                <w:sz w:val="15"/>
                <w:szCs w:val="15"/>
              </w:rPr>
            </w:pPr>
            <w:del w:id="1216" w:author="Thea Lucille Knowles" w:date="2021-03-18T20:25:00Z">
              <w:r w:rsidRPr="00A80F22" w:rsidDel="00CB1E99">
                <w:rPr>
                  <w:rFonts w:ascii="Arial" w:eastAsia="Arial" w:hAnsi="Arial" w:cs="Arial"/>
                  <w:color w:val="111111"/>
                  <w:sz w:val="15"/>
                  <w:szCs w:val="15"/>
                </w:rPr>
                <w:delText>4</w:delText>
              </w:r>
            </w:del>
          </w:p>
        </w:tc>
        <w:tc>
          <w:tcPr>
            <w:tcW w:w="1080" w:type="dxa"/>
            <w:shd w:val="clear" w:color="auto" w:fill="FFFFFF"/>
            <w:tcMar>
              <w:top w:w="0" w:type="dxa"/>
              <w:left w:w="0" w:type="dxa"/>
              <w:bottom w:w="0" w:type="dxa"/>
              <w:right w:w="0" w:type="dxa"/>
            </w:tcMar>
            <w:vAlign w:val="center"/>
          </w:tcPr>
          <w:p w14:paraId="52CB9432" w14:textId="3D70D7C3" w:rsidR="0091264D" w:rsidRPr="00A80F22" w:rsidDel="00CB1E99" w:rsidRDefault="0091264D" w:rsidP="00B05573">
            <w:pPr>
              <w:spacing w:before="40" w:after="40"/>
              <w:ind w:left="100" w:right="100"/>
              <w:jc w:val="right"/>
              <w:rPr>
                <w:del w:id="1217" w:author="Thea Lucille Knowles" w:date="2021-03-18T20:25:00Z"/>
                <w:sz w:val="15"/>
                <w:szCs w:val="15"/>
              </w:rPr>
            </w:pPr>
            <w:del w:id="1218" w:author="Thea Lucille Knowles" w:date="2021-03-18T20:25:00Z">
              <w:r w:rsidRPr="00A80F22" w:rsidDel="00CB1E99">
                <w:rPr>
                  <w:rFonts w:ascii="Arial" w:eastAsia="Arial" w:hAnsi="Arial" w:cs="Arial"/>
                  <w:color w:val="111111"/>
                  <w:sz w:val="15"/>
                  <w:szCs w:val="15"/>
                </w:rPr>
                <w:delText>0.911</w:delText>
              </w:r>
            </w:del>
          </w:p>
        </w:tc>
        <w:tc>
          <w:tcPr>
            <w:tcW w:w="1080" w:type="dxa"/>
            <w:shd w:val="clear" w:color="auto" w:fill="FFFFFF"/>
            <w:tcMar>
              <w:top w:w="0" w:type="dxa"/>
              <w:left w:w="0" w:type="dxa"/>
              <w:bottom w:w="0" w:type="dxa"/>
              <w:right w:w="0" w:type="dxa"/>
            </w:tcMar>
            <w:vAlign w:val="center"/>
          </w:tcPr>
          <w:p w14:paraId="670116E8" w14:textId="2ED3ADD9" w:rsidR="0091264D" w:rsidRPr="00A80F22" w:rsidDel="00CB1E99" w:rsidRDefault="0091264D" w:rsidP="00B05573">
            <w:pPr>
              <w:spacing w:before="40" w:after="40"/>
              <w:ind w:left="100" w:right="100"/>
              <w:jc w:val="right"/>
              <w:rPr>
                <w:del w:id="1219" w:author="Thea Lucille Knowles" w:date="2021-03-18T20:25:00Z"/>
                <w:sz w:val="15"/>
                <w:szCs w:val="15"/>
              </w:rPr>
            </w:pPr>
            <w:del w:id="1220" w:author="Thea Lucille Knowles" w:date="2021-03-18T20:25:00Z">
              <w:r w:rsidRPr="00A80F22" w:rsidDel="00CB1E99">
                <w:rPr>
                  <w:rFonts w:ascii="Arial" w:eastAsia="Arial" w:hAnsi="Arial" w:cs="Arial"/>
                  <w:color w:val="111111"/>
                  <w:sz w:val="15"/>
                  <w:szCs w:val="15"/>
                </w:rPr>
                <w:delText>11.215</w:delText>
              </w:r>
            </w:del>
          </w:p>
        </w:tc>
        <w:tc>
          <w:tcPr>
            <w:tcW w:w="1080" w:type="dxa"/>
            <w:shd w:val="clear" w:color="auto" w:fill="FFFFFF"/>
            <w:tcMar>
              <w:top w:w="0" w:type="dxa"/>
              <w:left w:w="0" w:type="dxa"/>
              <w:bottom w:w="0" w:type="dxa"/>
              <w:right w:w="0" w:type="dxa"/>
            </w:tcMar>
            <w:vAlign w:val="center"/>
          </w:tcPr>
          <w:p w14:paraId="2FD8ACD5" w14:textId="5298E924" w:rsidR="0091264D" w:rsidRPr="00A80F22" w:rsidDel="00CB1E99" w:rsidRDefault="0091264D" w:rsidP="00B05573">
            <w:pPr>
              <w:spacing w:before="40" w:after="40"/>
              <w:ind w:left="100" w:right="100"/>
              <w:rPr>
                <w:del w:id="1221" w:author="Thea Lucille Knowles" w:date="2021-03-18T20:25:00Z"/>
                <w:sz w:val="15"/>
                <w:szCs w:val="15"/>
              </w:rPr>
            </w:pPr>
            <w:del w:id="1222"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266B2619" w14:textId="3C886F7D" w:rsidR="0091264D" w:rsidRPr="00A80F22" w:rsidDel="00CB1E99" w:rsidRDefault="0091264D" w:rsidP="00B05573">
            <w:pPr>
              <w:spacing w:before="40" w:after="40"/>
              <w:ind w:left="100" w:right="100"/>
              <w:jc w:val="right"/>
              <w:rPr>
                <w:del w:id="1223" w:author="Thea Lucille Knowles" w:date="2021-03-18T20:25:00Z"/>
                <w:sz w:val="15"/>
                <w:szCs w:val="15"/>
              </w:rPr>
            </w:pPr>
            <w:del w:id="1224" w:author="Thea Lucille Knowles" w:date="2021-03-18T20:25:00Z">
              <w:r w:rsidRPr="00A80F22" w:rsidDel="00CB1E99">
                <w:rPr>
                  <w:rFonts w:ascii="Arial" w:eastAsia="Arial" w:hAnsi="Arial" w:cs="Arial"/>
                  <w:color w:val="111111"/>
                  <w:sz w:val="15"/>
                  <w:szCs w:val="15"/>
                </w:rPr>
                <w:delText>0.855</w:delText>
              </w:r>
            </w:del>
          </w:p>
        </w:tc>
        <w:tc>
          <w:tcPr>
            <w:tcW w:w="1080" w:type="dxa"/>
            <w:shd w:val="clear" w:color="auto" w:fill="FFFFFF"/>
            <w:tcMar>
              <w:top w:w="0" w:type="dxa"/>
              <w:left w:w="0" w:type="dxa"/>
              <w:bottom w:w="0" w:type="dxa"/>
              <w:right w:w="0" w:type="dxa"/>
            </w:tcMar>
            <w:vAlign w:val="center"/>
          </w:tcPr>
          <w:p w14:paraId="77A141D4" w14:textId="391E6125" w:rsidR="0091264D" w:rsidRPr="00A80F22" w:rsidDel="00CB1E99" w:rsidRDefault="0091264D" w:rsidP="00B05573">
            <w:pPr>
              <w:spacing w:before="40" w:after="40"/>
              <w:ind w:left="100" w:right="100"/>
              <w:jc w:val="right"/>
              <w:rPr>
                <w:del w:id="1225" w:author="Thea Lucille Knowles" w:date="2021-03-18T20:25:00Z"/>
                <w:sz w:val="15"/>
                <w:szCs w:val="15"/>
              </w:rPr>
            </w:pPr>
            <w:del w:id="1226" w:author="Thea Lucille Knowles" w:date="2021-03-18T20:25:00Z">
              <w:r w:rsidRPr="00A80F22" w:rsidDel="00CB1E99">
                <w:rPr>
                  <w:rFonts w:ascii="Arial" w:eastAsia="Arial" w:hAnsi="Arial" w:cs="Arial"/>
                  <w:color w:val="111111"/>
                  <w:sz w:val="15"/>
                  <w:szCs w:val="15"/>
                </w:rPr>
                <w:delText>0.945</w:delText>
              </w:r>
            </w:del>
          </w:p>
        </w:tc>
      </w:tr>
      <w:tr w:rsidR="0091264D" w:rsidDel="00CB1E99" w14:paraId="6CB06E21" w14:textId="0408B413" w:rsidTr="00281D09">
        <w:trPr>
          <w:cantSplit/>
          <w:jc w:val="center"/>
          <w:del w:id="1227" w:author="Thea Lucille Knowles" w:date="2021-03-18T20:25:00Z"/>
        </w:trPr>
        <w:tc>
          <w:tcPr>
            <w:tcW w:w="1080" w:type="dxa"/>
            <w:shd w:val="clear" w:color="auto" w:fill="FFFFFF"/>
            <w:tcMar>
              <w:top w:w="0" w:type="dxa"/>
              <w:left w:w="0" w:type="dxa"/>
              <w:bottom w:w="0" w:type="dxa"/>
              <w:right w:w="0" w:type="dxa"/>
            </w:tcMar>
            <w:vAlign w:val="center"/>
          </w:tcPr>
          <w:p w14:paraId="1877D85F" w14:textId="18A34DF8" w:rsidR="0091264D" w:rsidRPr="00A80F22" w:rsidDel="00CB1E99" w:rsidRDefault="0091264D" w:rsidP="00B05573">
            <w:pPr>
              <w:spacing w:before="40" w:after="40"/>
              <w:ind w:left="100" w:right="100"/>
              <w:rPr>
                <w:del w:id="1228" w:author="Thea Lucille Knowles" w:date="2021-03-18T20:25:00Z"/>
                <w:sz w:val="15"/>
                <w:szCs w:val="15"/>
              </w:rPr>
            </w:pPr>
            <w:del w:id="1229" w:author="Thea Lucille Knowles" w:date="2021-03-18T20:25:00Z">
              <w:r w:rsidRPr="00A80F22" w:rsidDel="00CB1E99">
                <w:rPr>
                  <w:rFonts w:ascii="Arial" w:eastAsia="Arial" w:hAnsi="Arial" w:cs="Arial"/>
                  <w:color w:val="111111"/>
                  <w:sz w:val="15"/>
                  <w:szCs w:val="15"/>
                </w:rPr>
                <w:delText>5</w:delText>
              </w:r>
            </w:del>
          </w:p>
        </w:tc>
        <w:tc>
          <w:tcPr>
            <w:tcW w:w="1080" w:type="dxa"/>
            <w:shd w:val="clear" w:color="auto" w:fill="FFFFFF"/>
            <w:tcMar>
              <w:top w:w="0" w:type="dxa"/>
              <w:left w:w="0" w:type="dxa"/>
              <w:bottom w:w="0" w:type="dxa"/>
              <w:right w:w="0" w:type="dxa"/>
            </w:tcMar>
            <w:vAlign w:val="center"/>
          </w:tcPr>
          <w:p w14:paraId="48B469B6" w14:textId="3EC24957" w:rsidR="0091264D" w:rsidRPr="00A80F22" w:rsidDel="00CB1E99" w:rsidRDefault="0091264D" w:rsidP="00B05573">
            <w:pPr>
              <w:spacing w:before="40" w:after="40"/>
              <w:ind w:left="100" w:right="100"/>
              <w:jc w:val="right"/>
              <w:rPr>
                <w:del w:id="1230" w:author="Thea Lucille Knowles" w:date="2021-03-18T20:25:00Z"/>
                <w:sz w:val="15"/>
                <w:szCs w:val="15"/>
              </w:rPr>
            </w:pPr>
            <w:del w:id="1231" w:author="Thea Lucille Knowles" w:date="2021-03-18T20:25:00Z">
              <w:r w:rsidRPr="00A80F22" w:rsidDel="00CB1E99">
                <w:rPr>
                  <w:rFonts w:ascii="Arial" w:eastAsia="Arial" w:hAnsi="Arial" w:cs="Arial"/>
                  <w:color w:val="111111"/>
                  <w:sz w:val="15"/>
                  <w:szCs w:val="15"/>
                </w:rPr>
                <w:delText>0.894</w:delText>
              </w:r>
            </w:del>
          </w:p>
        </w:tc>
        <w:tc>
          <w:tcPr>
            <w:tcW w:w="1080" w:type="dxa"/>
            <w:shd w:val="clear" w:color="auto" w:fill="FFFFFF"/>
            <w:tcMar>
              <w:top w:w="0" w:type="dxa"/>
              <w:left w:w="0" w:type="dxa"/>
              <w:bottom w:w="0" w:type="dxa"/>
              <w:right w:w="0" w:type="dxa"/>
            </w:tcMar>
            <w:vAlign w:val="center"/>
          </w:tcPr>
          <w:p w14:paraId="4C4851F9" w14:textId="77E15802" w:rsidR="0091264D" w:rsidRPr="00A80F22" w:rsidDel="00CB1E99" w:rsidRDefault="0091264D" w:rsidP="00B05573">
            <w:pPr>
              <w:spacing w:before="40" w:after="40"/>
              <w:ind w:left="100" w:right="100"/>
              <w:jc w:val="right"/>
              <w:rPr>
                <w:del w:id="1232" w:author="Thea Lucille Knowles" w:date="2021-03-18T20:25:00Z"/>
                <w:sz w:val="15"/>
                <w:szCs w:val="15"/>
              </w:rPr>
            </w:pPr>
            <w:del w:id="1233" w:author="Thea Lucille Knowles" w:date="2021-03-18T20:25:00Z">
              <w:r w:rsidRPr="00A80F22" w:rsidDel="00CB1E99">
                <w:rPr>
                  <w:rFonts w:ascii="Arial" w:eastAsia="Arial" w:hAnsi="Arial" w:cs="Arial"/>
                  <w:color w:val="111111"/>
                  <w:sz w:val="15"/>
                  <w:szCs w:val="15"/>
                </w:rPr>
                <w:delText>9.410</w:delText>
              </w:r>
            </w:del>
          </w:p>
        </w:tc>
        <w:tc>
          <w:tcPr>
            <w:tcW w:w="1080" w:type="dxa"/>
            <w:shd w:val="clear" w:color="auto" w:fill="FFFFFF"/>
            <w:tcMar>
              <w:top w:w="0" w:type="dxa"/>
              <w:left w:w="0" w:type="dxa"/>
              <w:bottom w:w="0" w:type="dxa"/>
              <w:right w:w="0" w:type="dxa"/>
            </w:tcMar>
            <w:vAlign w:val="center"/>
          </w:tcPr>
          <w:p w14:paraId="0D7DAE3A" w14:textId="0AC0B7D7" w:rsidR="0091264D" w:rsidRPr="00A80F22" w:rsidDel="00CB1E99" w:rsidRDefault="0091264D" w:rsidP="00B05573">
            <w:pPr>
              <w:spacing w:before="40" w:after="40"/>
              <w:ind w:left="100" w:right="100"/>
              <w:rPr>
                <w:del w:id="1234" w:author="Thea Lucille Knowles" w:date="2021-03-18T20:25:00Z"/>
                <w:sz w:val="15"/>
                <w:szCs w:val="15"/>
              </w:rPr>
            </w:pPr>
            <w:del w:id="1235" w:author="Thea Lucille Knowles" w:date="2021-03-18T20:25:00Z">
              <w:r w:rsidRPr="00A80F22" w:rsidDel="00CB1E99">
                <w:rPr>
                  <w:rFonts w:ascii="Arial" w:eastAsia="Arial" w:hAnsi="Arial" w:cs="Arial"/>
                  <w:color w:val="111111"/>
                  <w:sz w:val="15"/>
                  <w:szCs w:val="15"/>
                </w:rPr>
                <w:delText>&lt;0.001</w:delText>
              </w:r>
            </w:del>
          </w:p>
        </w:tc>
        <w:tc>
          <w:tcPr>
            <w:tcW w:w="1080" w:type="dxa"/>
            <w:shd w:val="clear" w:color="auto" w:fill="FFFFFF"/>
            <w:tcMar>
              <w:top w:w="0" w:type="dxa"/>
              <w:left w:w="0" w:type="dxa"/>
              <w:bottom w:w="0" w:type="dxa"/>
              <w:right w:w="0" w:type="dxa"/>
            </w:tcMar>
            <w:vAlign w:val="center"/>
          </w:tcPr>
          <w:p w14:paraId="2991A8B6" w14:textId="669055FF" w:rsidR="0091264D" w:rsidRPr="00A80F22" w:rsidDel="00CB1E99" w:rsidRDefault="0091264D" w:rsidP="00B05573">
            <w:pPr>
              <w:spacing w:before="40" w:after="40"/>
              <w:ind w:left="100" w:right="100"/>
              <w:jc w:val="right"/>
              <w:rPr>
                <w:del w:id="1236" w:author="Thea Lucille Knowles" w:date="2021-03-18T20:25:00Z"/>
                <w:sz w:val="15"/>
                <w:szCs w:val="15"/>
              </w:rPr>
            </w:pPr>
            <w:del w:id="1237" w:author="Thea Lucille Knowles" w:date="2021-03-18T20:25:00Z">
              <w:r w:rsidRPr="00A80F22" w:rsidDel="00CB1E99">
                <w:rPr>
                  <w:rFonts w:ascii="Arial" w:eastAsia="Arial" w:hAnsi="Arial" w:cs="Arial"/>
                  <w:color w:val="111111"/>
                  <w:sz w:val="15"/>
                  <w:szCs w:val="15"/>
                </w:rPr>
                <w:delText>0.827</w:delText>
              </w:r>
            </w:del>
          </w:p>
        </w:tc>
        <w:tc>
          <w:tcPr>
            <w:tcW w:w="1080" w:type="dxa"/>
            <w:shd w:val="clear" w:color="auto" w:fill="FFFFFF"/>
            <w:tcMar>
              <w:top w:w="0" w:type="dxa"/>
              <w:left w:w="0" w:type="dxa"/>
              <w:bottom w:w="0" w:type="dxa"/>
              <w:right w:w="0" w:type="dxa"/>
            </w:tcMar>
            <w:vAlign w:val="center"/>
          </w:tcPr>
          <w:p w14:paraId="54020616" w14:textId="16CE5111" w:rsidR="0091264D" w:rsidRPr="00A80F22" w:rsidDel="00CB1E99" w:rsidRDefault="0091264D" w:rsidP="00B05573">
            <w:pPr>
              <w:spacing w:before="40" w:after="40"/>
              <w:ind w:left="100" w:right="100"/>
              <w:jc w:val="right"/>
              <w:rPr>
                <w:del w:id="1238" w:author="Thea Lucille Knowles" w:date="2021-03-18T20:25:00Z"/>
                <w:sz w:val="15"/>
                <w:szCs w:val="15"/>
              </w:rPr>
            </w:pPr>
            <w:del w:id="1239" w:author="Thea Lucille Knowles" w:date="2021-03-18T20:25:00Z">
              <w:r w:rsidRPr="00A80F22" w:rsidDel="00CB1E99">
                <w:rPr>
                  <w:rFonts w:ascii="Arial" w:eastAsia="Arial" w:hAnsi="Arial" w:cs="Arial"/>
                  <w:color w:val="111111"/>
                  <w:sz w:val="15"/>
                  <w:szCs w:val="15"/>
                </w:rPr>
                <w:delText>0.935</w:delText>
              </w:r>
            </w:del>
          </w:p>
        </w:tc>
      </w:tr>
      <w:tr w:rsidR="0091264D" w:rsidDel="00CB1E99" w14:paraId="68AA23CB" w14:textId="7769E2CC" w:rsidTr="00281D09">
        <w:trPr>
          <w:cantSplit/>
          <w:jc w:val="center"/>
          <w:del w:id="1240" w:author="Thea Lucille Knowles" w:date="2021-03-18T20:25:00Z"/>
        </w:trPr>
        <w:tc>
          <w:tcPr>
            <w:tcW w:w="1080" w:type="dxa"/>
            <w:tcBorders>
              <w:bottom w:val="single" w:sz="16" w:space="0" w:color="000000"/>
            </w:tcBorders>
            <w:shd w:val="clear" w:color="auto" w:fill="FFFFFF"/>
            <w:tcMar>
              <w:top w:w="0" w:type="dxa"/>
              <w:left w:w="0" w:type="dxa"/>
              <w:bottom w:w="0" w:type="dxa"/>
              <w:right w:w="0" w:type="dxa"/>
            </w:tcMar>
            <w:vAlign w:val="center"/>
          </w:tcPr>
          <w:p w14:paraId="477DD6A8" w14:textId="20EF5A2C" w:rsidR="0091264D" w:rsidRPr="00A80F22" w:rsidDel="00CB1E99" w:rsidRDefault="0091264D" w:rsidP="00B05573">
            <w:pPr>
              <w:spacing w:before="40" w:after="40"/>
              <w:ind w:left="100" w:right="100"/>
              <w:rPr>
                <w:del w:id="1241" w:author="Thea Lucille Knowles" w:date="2021-03-18T20:25:00Z"/>
                <w:sz w:val="15"/>
                <w:szCs w:val="15"/>
              </w:rPr>
            </w:pPr>
            <w:del w:id="1242" w:author="Thea Lucille Knowles" w:date="2021-03-18T20:25:00Z">
              <w:r w:rsidRPr="00A80F22" w:rsidDel="00CB1E99">
                <w:rPr>
                  <w:rFonts w:ascii="Arial" w:eastAsia="Arial" w:hAnsi="Arial" w:cs="Arial"/>
                  <w:color w:val="111111"/>
                  <w:sz w:val="15"/>
                  <w:szCs w:val="15"/>
                </w:rPr>
                <w:delText>6</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41A0CFCF" w14:textId="0973BD92" w:rsidR="0091264D" w:rsidRPr="00A80F22" w:rsidDel="00CB1E99" w:rsidRDefault="0091264D" w:rsidP="00B05573">
            <w:pPr>
              <w:spacing w:before="40" w:after="40"/>
              <w:ind w:left="100" w:right="100"/>
              <w:jc w:val="right"/>
              <w:rPr>
                <w:del w:id="1243" w:author="Thea Lucille Knowles" w:date="2021-03-18T20:25:00Z"/>
                <w:sz w:val="15"/>
                <w:szCs w:val="15"/>
              </w:rPr>
            </w:pPr>
            <w:del w:id="1244" w:author="Thea Lucille Knowles" w:date="2021-03-18T20:25:00Z">
              <w:r w:rsidRPr="00A80F22" w:rsidDel="00CB1E99">
                <w:rPr>
                  <w:rFonts w:ascii="Arial" w:eastAsia="Arial" w:hAnsi="Arial" w:cs="Arial"/>
                  <w:color w:val="111111"/>
                  <w:sz w:val="15"/>
                  <w:szCs w:val="15"/>
                </w:rPr>
                <w:delText>0.975</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51511DCD" w14:textId="7CBCE3D8" w:rsidR="0091264D" w:rsidRPr="00A80F22" w:rsidDel="00CB1E99" w:rsidRDefault="0091264D" w:rsidP="00B05573">
            <w:pPr>
              <w:spacing w:before="40" w:after="40"/>
              <w:ind w:left="100" w:right="100"/>
              <w:jc w:val="right"/>
              <w:rPr>
                <w:del w:id="1245" w:author="Thea Lucille Knowles" w:date="2021-03-18T20:25:00Z"/>
                <w:sz w:val="15"/>
                <w:szCs w:val="15"/>
              </w:rPr>
            </w:pPr>
            <w:del w:id="1246" w:author="Thea Lucille Knowles" w:date="2021-03-18T20:25:00Z">
              <w:r w:rsidRPr="00A80F22" w:rsidDel="00CB1E99">
                <w:rPr>
                  <w:rFonts w:ascii="Arial" w:eastAsia="Arial" w:hAnsi="Arial" w:cs="Arial"/>
                  <w:color w:val="111111"/>
                  <w:sz w:val="15"/>
                  <w:szCs w:val="15"/>
                </w:rPr>
                <w:delText>40.241</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2FF12700" w14:textId="74281F82" w:rsidR="0091264D" w:rsidRPr="00A80F22" w:rsidDel="00CB1E99" w:rsidRDefault="0091264D" w:rsidP="00B05573">
            <w:pPr>
              <w:spacing w:before="40" w:after="40"/>
              <w:ind w:left="100" w:right="100"/>
              <w:rPr>
                <w:del w:id="1247" w:author="Thea Lucille Knowles" w:date="2021-03-18T20:25:00Z"/>
                <w:sz w:val="15"/>
                <w:szCs w:val="15"/>
              </w:rPr>
            </w:pPr>
            <w:del w:id="1248" w:author="Thea Lucille Knowles" w:date="2021-03-18T20:25:00Z">
              <w:r w:rsidRPr="00A80F22" w:rsidDel="00CB1E99">
                <w:rPr>
                  <w:rFonts w:ascii="Arial" w:eastAsia="Arial" w:hAnsi="Arial" w:cs="Arial"/>
                  <w:color w:val="111111"/>
                  <w:sz w:val="15"/>
                  <w:szCs w:val="15"/>
                </w:rPr>
                <w:delText>&lt;0.001</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5172098F" w14:textId="3B6155C7" w:rsidR="0091264D" w:rsidRPr="00A80F22" w:rsidDel="00CB1E99" w:rsidRDefault="0091264D" w:rsidP="00B05573">
            <w:pPr>
              <w:spacing w:before="40" w:after="40"/>
              <w:ind w:left="100" w:right="100"/>
              <w:jc w:val="right"/>
              <w:rPr>
                <w:del w:id="1249" w:author="Thea Lucille Knowles" w:date="2021-03-18T20:25:00Z"/>
                <w:sz w:val="15"/>
                <w:szCs w:val="15"/>
              </w:rPr>
            </w:pPr>
            <w:del w:id="1250" w:author="Thea Lucille Knowles" w:date="2021-03-18T20:25:00Z">
              <w:r w:rsidRPr="00A80F22" w:rsidDel="00CB1E99">
                <w:rPr>
                  <w:rFonts w:ascii="Arial" w:eastAsia="Arial" w:hAnsi="Arial" w:cs="Arial"/>
                  <w:color w:val="111111"/>
                  <w:sz w:val="15"/>
                  <w:szCs w:val="15"/>
                </w:rPr>
                <w:delText>0.960</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1EE595A2" w14:textId="34A34A65" w:rsidR="0091264D" w:rsidRPr="00A80F22" w:rsidDel="00CB1E99" w:rsidRDefault="0091264D" w:rsidP="00B05573">
            <w:pPr>
              <w:spacing w:before="40" w:after="40"/>
              <w:ind w:left="100" w:right="100"/>
              <w:jc w:val="right"/>
              <w:rPr>
                <w:del w:id="1251" w:author="Thea Lucille Knowles" w:date="2021-03-18T20:25:00Z"/>
                <w:sz w:val="15"/>
                <w:szCs w:val="15"/>
              </w:rPr>
            </w:pPr>
            <w:del w:id="1252" w:author="Thea Lucille Knowles" w:date="2021-03-18T20:25:00Z">
              <w:r w:rsidRPr="00A80F22" w:rsidDel="00CB1E99">
                <w:rPr>
                  <w:rFonts w:ascii="Arial" w:eastAsia="Arial" w:hAnsi="Arial" w:cs="Arial"/>
                  <w:color w:val="111111"/>
                  <w:sz w:val="15"/>
                  <w:szCs w:val="15"/>
                </w:rPr>
                <w:delText>0.985</w:delText>
              </w:r>
            </w:del>
          </w:p>
        </w:tc>
      </w:tr>
      <w:tr w:rsidR="0091264D" w:rsidDel="00CB1E99" w14:paraId="4E51C379" w14:textId="67318FAF" w:rsidTr="00281D09">
        <w:trPr>
          <w:cantSplit/>
          <w:jc w:val="center"/>
          <w:del w:id="1253" w:author="Thea Lucille Knowles" w:date="2021-03-18T20:25:00Z"/>
        </w:trPr>
        <w:tc>
          <w:tcPr>
            <w:tcW w:w="6480" w:type="dxa"/>
            <w:gridSpan w:val="6"/>
            <w:shd w:val="clear" w:color="auto" w:fill="FFFFFF"/>
            <w:tcMar>
              <w:top w:w="0" w:type="dxa"/>
              <w:left w:w="0" w:type="dxa"/>
              <w:bottom w:w="0" w:type="dxa"/>
              <w:right w:w="0" w:type="dxa"/>
            </w:tcMar>
            <w:vAlign w:val="center"/>
          </w:tcPr>
          <w:p w14:paraId="622C0892" w14:textId="7E64417F" w:rsidR="0091264D" w:rsidRPr="00A80F22" w:rsidDel="00CB1E99" w:rsidRDefault="0091264D" w:rsidP="00B05573">
            <w:pPr>
              <w:spacing w:after="0"/>
              <w:rPr>
                <w:del w:id="1254" w:author="Thea Lucille Knowles" w:date="2021-03-18T20:25:00Z"/>
                <w:sz w:val="15"/>
                <w:szCs w:val="15"/>
              </w:rPr>
            </w:pPr>
            <w:del w:id="1255" w:author="Thea Lucille Knowles" w:date="2021-03-18T20:25:00Z">
              <w:r w:rsidRPr="00A80F22" w:rsidDel="00CB1E99">
                <w:rPr>
                  <w:rFonts w:ascii="Arial" w:eastAsia="Arial" w:hAnsi="Arial" w:cs="Arial"/>
                  <w:color w:val="000000"/>
                  <w:sz w:val="15"/>
                  <w:szCs w:val="15"/>
                </w:rPr>
                <w:delText>Note: ICC = Intraclass correlation coefficient (ICC 3,k).</w:delText>
              </w:r>
            </w:del>
          </w:p>
        </w:tc>
      </w:tr>
    </w:tbl>
    <w:p w14:paraId="5461DCE5" w14:textId="4C81ACAC" w:rsidR="001B1086" w:rsidRPr="00756B9E" w:rsidDel="00CB1E99" w:rsidRDefault="002E10F9" w:rsidP="00B05573">
      <w:pPr>
        <w:pStyle w:val="Heading2"/>
        <w:rPr>
          <w:del w:id="1256" w:author="Thea Lucille Knowles" w:date="2021-03-18T20:25:00Z"/>
        </w:rPr>
      </w:pPr>
      <w:del w:id="1257" w:author="Thea Lucille Knowles" w:date="2021-03-18T20:25:00Z">
        <w:r w:rsidRPr="00756B9E" w:rsidDel="00CB1E99">
          <w:delText>Intelligibility</w:delText>
        </w:r>
        <w:bookmarkEnd w:id="1063"/>
      </w:del>
    </w:p>
    <w:p w14:paraId="49641442" w14:textId="454C9114" w:rsidR="001B1086" w:rsidRPr="00756B9E" w:rsidDel="00CB1E99" w:rsidRDefault="002E10F9" w:rsidP="00B05573">
      <w:pPr>
        <w:pStyle w:val="Heading3"/>
        <w:rPr>
          <w:del w:id="1258" w:author="Thea Lucille Knowles" w:date="2021-03-18T20:25:00Z"/>
        </w:rPr>
      </w:pPr>
      <w:bookmarkStart w:id="1259" w:name="main-effects"/>
      <w:del w:id="1260" w:author="Thea Lucille Knowles" w:date="2021-03-18T20:25:00Z">
        <w:r w:rsidRPr="00756B9E" w:rsidDel="00CB1E99">
          <w:delText>Main effects</w:delText>
        </w:r>
        <w:bookmarkEnd w:id="1259"/>
      </w:del>
    </w:p>
    <w:p w14:paraId="1F6A045E" w14:textId="6C022B26" w:rsidR="001B1086" w:rsidRPr="00756B9E" w:rsidDel="00CB1E99" w:rsidRDefault="002E10F9" w:rsidP="00B05573">
      <w:pPr>
        <w:pStyle w:val="FirstParagraph"/>
        <w:rPr>
          <w:del w:id="1261" w:author="Thea Lucille Knowles" w:date="2021-03-18T20:25:00Z"/>
        </w:rPr>
      </w:pPr>
      <w:del w:id="1262" w:author="Thea Lucille Knowles" w:date="2021-03-18T20:25:00Z">
        <w:r w:rsidRPr="00756B9E" w:rsidDel="00CB1E99">
          <w:delText>Main effects, i.e., effects when other variables are held constant, are reported first. Interactions are reported in the following sections.</w:delText>
        </w:r>
      </w:del>
    </w:p>
    <w:p w14:paraId="41363C33" w14:textId="18FAF91F" w:rsidR="001B1086" w:rsidRPr="00756B9E" w:rsidDel="00CB1E99" w:rsidRDefault="002E10F9" w:rsidP="00B05573">
      <w:pPr>
        <w:pStyle w:val="Heading4"/>
        <w:rPr>
          <w:del w:id="1263" w:author="Thea Lucille Knowles" w:date="2021-03-18T20:25:00Z"/>
        </w:rPr>
      </w:pPr>
      <w:bookmarkStart w:id="1264" w:name="speaker-group"/>
      <w:del w:id="1265" w:author="Thea Lucille Knowles" w:date="2021-03-18T20:25:00Z">
        <w:r w:rsidRPr="00756B9E" w:rsidDel="00CB1E99">
          <w:delText>Speaker group</w:delText>
        </w:r>
        <w:bookmarkEnd w:id="1264"/>
      </w:del>
    </w:p>
    <w:p w14:paraId="58B05741" w14:textId="76A52209" w:rsidR="001B1086" w:rsidRPr="00756B9E" w:rsidDel="00CB1E99" w:rsidRDefault="002E10F9" w:rsidP="00B05573">
      <w:pPr>
        <w:pStyle w:val="FirstParagraph"/>
        <w:rPr>
          <w:del w:id="1266" w:author="Thea Lucille Knowles" w:date="2021-03-18T20:25:00Z"/>
        </w:rPr>
      </w:pPr>
      <w:del w:id="1267" w:author="Thea Lucille Knowles" w:date="2021-03-18T20:25:00Z">
        <w:r w:rsidRPr="00756B9E" w:rsidDel="00CB1E99">
          <w:delText xml:space="preserve">All three group contrasts were significant and may be interpreted in the following way: the YC group was rated as most intelligible (YC vs. OC, PD, DBS: </w:delText>
        </w:r>
      </w:del>
      <m:oMath>
        <m:acc>
          <m:accPr>
            <m:ctrlPr>
              <w:del w:id="1268" w:author="Thea Lucille Knowles" w:date="2021-03-18T20:25:00Z">
                <w:rPr>
                  <w:rFonts w:ascii="Cambria Math" w:hAnsi="Cambria Math"/>
                </w:rPr>
              </w:del>
            </m:ctrlPr>
          </m:accPr>
          <m:e>
            <m:r>
              <w:del w:id="1269" w:author="Thea Lucille Knowles" w:date="2021-03-18T20:25:00Z">
                <w:rPr>
                  <w:rFonts w:ascii="Cambria Math" w:hAnsi="Cambria Math"/>
                </w:rPr>
                <m:t>β</m:t>
              </w:del>
            </m:r>
          </m:e>
        </m:acc>
      </m:oMath>
      <w:del w:id="1270" w:author="Thea Lucille Knowles" w:date="2021-03-18T20:25:00Z">
        <w:r w:rsidRPr="00756B9E" w:rsidDel="00CB1E99">
          <w:delText xml:space="preserve"> = 1.901, </w:delText>
        </w:r>
      </w:del>
      <m:oMath>
        <m:r>
          <w:del w:id="1271" w:author="Thea Lucille Knowles" w:date="2021-03-18T20:25:00Z">
            <w:rPr>
              <w:rFonts w:ascii="Cambria Math" w:hAnsi="Cambria Math"/>
            </w:rPr>
            <m:t>p</m:t>
          </w:del>
        </m:r>
      </m:oMath>
      <w:del w:id="1272" w:author="Thea Lucille Knowles" w:date="2021-03-18T20:25:00Z">
        <w:r w:rsidRPr="00756B9E" w:rsidDel="00CB1E99">
          <w:delText xml:space="preserve"> </w:delText>
        </w:r>
        <w:r w:rsidR="00227E94" w:rsidRPr="00756B9E" w:rsidDel="00CB1E99">
          <w:delText>&lt; .</w:delText>
        </w:r>
        <w:r w:rsidRPr="00756B9E" w:rsidDel="00CB1E99">
          <w:delText xml:space="preserve">001), followed by the OC group (OC vs. PD, DBS: </w:delText>
        </w:r>
      </w:del>
      <m:oMath>
        <m:acc>
          <m:accPr>
            <m:ctrlPr>
              <w:del w:id="1273" w:author="Thea Lucille Knowles" w:date="2021-03-18T20:25:00Z">
                <w:rPr>
                  <w:rFonts w:ascii="Cambria Math" w:hAnsi="Cambria Math"/>
                </w:rPr>
              </w:del>
            </m:ctrlPr>
          </m:accPr>
          <m:e>
            <m:r>
              <w:del w:id="1274" w:author="Thea Lucille Knowles" w:date="2021-03-18T20:25:00Z">
                <w:rPr>
                  <w:rFonts w:ascii="Cambria Math" w:hAnsi="Cambria Math"/>
                </w:rPr>
                <m:t>β</m:t>
              </w:del>
            </m:r>
          </m:e>
        </m:acc>
      </m:oMath>
      <w:del w:id="1275" w:author="Thea Lucille Knowles" w:date="2021-03-18T20:25:00Z">
        <w:r w:rsidRPr="00756B9E" w:rsidDel="00CB1E99">
          <w:delText xml:space="preserve"> = 2.022, </w:delText>
        </w:r>
      </w:del>
      <m:oMath>
        <m:r>
          <w:del w:id="1276" w:author="Thea Lucille Knowles" w:date="2021-03-18T20:25:00Z">
            <w:rPr>
              <w:rFonts w:ascii="Cambria Math" w:hAnsi="Cambria Math"/>
            </w:rPr>
            <m:t>p</m:t>
          </w:del>
        </m:r>
      </m:oMath>
      <w:del w:id="1277" w:author="Thea Lucille Knowles" w:date="2021-03-18T20:25:00Z">
        <w:r w:rsidRPr="00756B9E" w:rsidDel="00CB1E99">
          <w:delText xml:space="preserve"> </w:delText>
        </w:r>
        <w:r w:rsidR="00227E94" w:rsidRPr="00756B9E" w:rsidDel="00CB1E99">
          <w:delText>&lt; .</w:delText>
        </w:r>
        <w:r w:rsidRPr="00756B9E" w:rsidDel="00CB1E99">
          <w:delText>001), with the DBS group being rated as least intelligible (</w:delText>
        </w:r>
        <w:r w:rsidR="00EF4FBD" w:rsidRPr="00756B9E" w:rsidDel="00CB1E99">
          <w:delText>PD-Med vs. PD-DBS</w:delText>
        </w:r>
        <w:r w:rsidRPr="00756B9E" w:rsidDel="00CB1E99">
          <w:delText xml:space="preserve">: </w:delText>
        </w:r>
      </w:del>
      <m:oMath>
        <m:acc>
          <m:accPr>
            <m:ctrlPr>
              <w:del w:id="1278" w:author="Thea Lucille Knowles" w:date="2021-03-18T20:25:00Z">
                <w:rPr>
                  <w:rFonts w:ascii="Cambria Math" w:hAnsi="Cambria Math"/>
                </w:rPr>
              </w:del>
            </m:ctrlPr>
          </m:accPr>
          <m:e>
            <m:r>
              <w:del w:id="1279" w:author="Thea Lucille Knowles" w:date="2021-03-18T20:25:00Z">
                <w:rPr>
                  <w:rFonts w:ascii="Cambria Math" w:hAnsi="Cambria Math"/>
                </w:rPr>
                <m:t>β</m:t>
              </w:del>
            </m:r>
          </m:e>
        </m:acc>
      </m:oMath>
      <w:del w:id="1280" w:author="Thea Lucille Knowles" w:date="2021-03-18T20:25:00Z">
        <w:r w:rsidRPr="00756B9E" w:rsidDel="00CB1E99">
          <w:delText xml:space="preserve"> = 1.282, </w:delText>
        </w:r>
      </w:del>
      <m:oMath>
        <m:r>
          <w:del w:id="1281" w:author="Thea Lucille Knowles" w:date="2021-03-18T20:25:00Z">
            <w:rPr>
              <w:rFonts w:ascii="Cambria Math" w:hAnsi="Cambria Math"/>
            </w:rPr>
            <m:t>p</m:t>
          </w:del>
        </m:r>
      </m:oMath>
      <w:del w:id="1282" w:author="Thea Lucille Knowles" w:date="2021-03-18T20:25:00Z">
        <w:r w:rsidRPr="00756B9E" w:rsidDel="00CB1E99">
          <w:delText xml:space="preserve"> </w:delText>
        </w:r>
        <w:r w:rsidR="00227E94" w:rsidRPr="00756B9E" w:rsidDel="00CB1E99">
          <w:delText>&lt; .</w:delText>
        </w:r>
        <w:r w:rsidRPr="00756B9E" w:rsidDel="00CB1E99">
          <w:delText>001).</w:delText>
        </w:r>
      </w:del>
    </w:p>
    <w:p w14:paraId="00103395" w14:textId="68501A3B" w:rsidR="001B1086" w:rsidRPr="00756B9E" w:rsidDel="00CB1E99" w:rsidRDefault="002E10F9" w:rsidP="00B05573">
      <w:pPr>
        <w:pStyle w:val="Heading4"/>
        <w:rPr>
          <w:del w:id="1283" w:author="Thea Lucille Knowles" w:date="2021-03-18T20:25:00Z"/>
        </w:rPr>
      </w:pPr>
      <w:bookmarkStart w:id="1284" w:name="speech-rate"/>
      <w:del w:id="1285" w:author="Thea Lucille Knowles" w:date="2021-03-18T20:25:00Z">
        <w:r w:rsidRPr="00756B9E" w:rsidDel="00CB1E99">
          <w:delText>Speech rate</w:delText>
        </w:r>
        <w:bookmarkEnd w:id="1284"/>
        <w:r w:rsidR="00015C89" w:rsidDel="00CB1E99">
          <w:delText xml:space="preserve"> conditions</w:delText>
        </w:r>
      </w:del>
    </w:p>
    <w:p w14:paraId="08977BE0" w14:textId="39D5E82F" w:rsidR="001B1086" w:rsidRPr="00756B9E" w:rsidDel="00CB1E99" w:rsidRDefault="002E10F9" w:rsidP="00B05573">
      <w:pPr>
        <w:pStyle w:val="FirstParagraph"/>
        <w:rPr>
          <w:del w:id="1286" w:author="Thea Lucille Knowles" w:date="2021-03-18T20:25:00Z"/>
        </w:rPr>
      </w:pPr>
      <w:del w:id="1287" w:author="Thea Lucille Knowles" w:date="2021-03-18T20:25:00Z">
        <w:r w:rsidRPr="00756B9E" w:rsidDel="00CB1E99">
          <w:delText>When averaged across all speaker groups, all three fast rate</w:delText>
        </w:r>
        <w:r w:rsidR="00B673F3" w:rsidDel="00CB1E99">
          <w:delText xml:space="preserve"> conditions</w:delText>
        </w:r>
        <w:r w:rsidRPr="00756B9E" w:rsidDel="00CB1E99">
          <w:delText xml:space="preserve"> were associated with increasing declines in speech intelligibility, as captured by significant effects of each rate </w:delText>
        </w:r>
        <w:r w:rsidR="00B673F3" w:rsidDel="00CB1E99">
          <w:delText xml:space="preserve">condition </w:delText>
        </w:r>
        <w:r w:rsidRPr="00756B9E" w:rsidDel="00CB1E99">
          <w:delText xml:space="preserve">compared to habitual speech, and increasingly larger estimates (F2: </w:delText>
        </w:r>
      </w:del>
      <m:oMath>
        <m:acc>
          <m:accPr>
            <m:ctrlPr>
              <w:del w:id="1288" w:author="Thea Lucille Knowles" w:date="2021-03-18T20:25:00Z">
                <w:rPr>
                  <w:rFonts w:ascii="Cambria Math" w:hAnsi="Cambria Math"/>
                </w:rPr>
              </w:del>
            </m:ctrlPr>
          </m:accPr>
          <m:e>
            <m:r>
              <w:del w:id="1289" w:author="Thea Lucille Knowles" w:date="2021-03-18T20:25:00Z">
                <w:rPr>
                  <w:rFonts w:ascii="Cambria Math" w:hAnsi="Cambria Math"/>
                </w:rPr>
                <m:t>β</m:t>
              </w:del>
            </m:r>
          </m:e>
        </m:acc>
      </m:oMath>
      <w:del w:id="1290" w:author="Thea Lucille Knowles" w:date="2021-03-18T20:25:00Z">
        <w:r w:rsidRPr="00756B9E" w:rsidDel="00CB1E99">
          <w:delText xml:space="preserve"> = -0.448, </w:delText>
        </w:r>
      </w:del>
      <m:oMath>
        <m:r>
          <w:del w:id="1291" w:author="Thea Lucille Knowles" w:date="2021-03-18T20:25:00Z">
            <w:rPr>
              <w:rFonts w:ascii="Cambria Math" w:hAnsi="Cambria Math"/>
            </w:rPr>
            <m:t>p</m:t>
          </w:del>
        </m:r>
      </m:oMath>
      <w:del w:id="1292" w:author="Thea Lucille Knowles" w:date="2021-03-18T20:25:00Z">
        <w:r w:rsidRPr="00756B9E" w:rsidDel="00CB1E99">
          <w:delText xml:space="preserve"> &lt;</w:delText>
        </w:r>
        <w:r w:rsidR="00227E94" w:rsidRPr="00756B9E" w:rsidDel="00CB1E99">
          <w:delText xml:space="preserve"> </w:delText>
        </w:r>
        <w:r w:rsidRPr="00756B9E" w:rsidDel="00CB1E99">
          <w:delText xml:space="preserve">.001; F3: </w:delText>
        </w:r>
      </w:del>
      <m:oMath>
        <m:acc>
          <m:accPr>
            <m:ctrlPr>
              <w:del w:id="1293" w:author="Thea Lucille Knowles" w:date="2021-03-18T20:25:00Z">
                <w:rPr>
                  <w:rFonts w:ascii="Cambria Math" w:hAnsi="Cambria Math"/>
                </w:rPr>
              </w:del>
            </m:ctrlPr>
          </m:accPr>
          <m:e>
            <m:r>
              <w:del w:id="1294" w:author="Thea Lucille Knowles" w:date="2021-03-18T20:25:00Z">
                <w:rPr>
                  <w:rFonts w:ascii="Cambria Math" w:hAnsi="Cambria Math"/>
                </w:rPr>
                <m:t>β</m:t>
              </w:del>
            </m:r>
          </m:e>
        </m:acc>
      </m:oMath>
      <w:del w:id="1295" w:author="Thea Lucille Knowles" w:date="2021-03-18T20:25:00Z">
        <w:r w:rsidRPr="00756B9E" w:rsidDel="00CB1E99">
          <w:delText xml:space="preserve"> = -0.83, </w:delText>
        </w:r>
      </w:del>
      <m:oMath>
        <m:r>
          <w:del w:id="1296" w:author="Thea Lucille Knowles" w:date="2021-03-18T20:25:00Z">
            <w:rPr>
              <w:rFonts w:ascii="Cambria Math" w:hAnsi="Cambria Math"/>
            </w:rPr>
            <m:t>p</m:t>
          </w:del>
        </m:r>
      </m:oMath>
      <w:del w:id="1297" w:author="Thea Lucille Knowles" w:date="2021-03-18T20:25:00Z">
        <w:r w:rsidRPr="00756B9E" w:rsidDel="00CB1E99">
          <w:delText xml:space="preserve"> </w:delText>
        </w:r>
        <w:r w:rsidR="00227E94" w:rsidRPr="00756B9E" w:rsidDel="00CB1E99">
          <w:delText>&lt; .</w:delText>
        </w:r>
        <w:r w:rsidRPr="00756B9E" w:rsidDel="00CB1E99">
          <w:delText xml:space="preserve">001; F3: </w:delText>
        </w:r>
      </w:del>
      <m:oMath>
        <m:acc>
          <m:accPr>
            <m:ctrlPr>
              <w:del w:id="1298" w:author="Thea Lucille Knowles" w:date="2021-03-18T20:25:00Z">
                <w:rPr>
                  <w:rFonts w:ascii="Cambria Math" w:hAnsi="Cambria Math"/>
                </w:rPr>
              </w:del>
            </m:ctrlPr>
          </m:accPr>
          <m:e>
            <m:r>
              <w:del w:id="1299" w:author="Thea Lucille Knowles" w:date="2021-03-18T20:25:00Z">
                <w:rPr>
                  <w:rFonts w:ascii="Cambria Math" w:hAnsi="Cambria Math"/>
                </w:rPr>
                <m:t>β</m:t>
              </w:del>
            </m:r>
          </m:e>
        </m:acc>
      </m:oMath>
      <w:del w:id="1300" w:author="Thea Lucille Knowles" w:date="2021-03-18T20:25:00Z">
        <w:r w:rsidRPr="00756B9E" w:rsidDel="00CB1E99">
          <w:delText xml:space="preserve"> = -1.268, </w:delText>
        </w:r>
      </w:del>
      <m:oMath>
        <m:r>
          <w:del w:id="1301" w:author="Thea Lucille Knowles" w:date="2021-03-18T20:25:00Z">
            <w:rPr>
              <w:rFonts w:ascii="Cambria Math" w:hAnsi="Cambria Math"/>
            </w:rPr>
            <m:t>p</m:t>
          </w:del>
        </m:r>
      </m:oMath>
      <w:del w:id="1302" w:author="Thea Lucille Knowles" w:date="2021-03-18T20:25:00Z">
        <w:r w:rsidRPr="00756B9E" w:rsidDel="00CB1E99">
          <w:delText xml:space="preserve"> &lt;</w:delText>
        </w:r>
        <w:r w:rsidR="00227E94" w:rsidRPr="00756B9E" w:rsidDel="00CB1E99">
          <w:delText xml:space="preserve"> </w:delText>
        </w:r>
        <w:r w:rsidRPr="00756B9E" w:rsidDel="00CB1E99">
          <w:delText>.001)</w:delText>
        </w:r>
        <w:r w:rsidRPr="00756B9E" w:rsidDel="00CB1E99">
          <w:rPr>
            <w:rStyle w:val="FootnoteReference"/>
          </w:rPr>
          <w:footnoteReference w:id="6"/>
        </w:r>
        <w:r w:rsidRPr="00756B9E" w:rsidDel="00CB1E99">
          <w:delText>. In contrast, none of the slowest rate</w:delText>
        </w:r>
        <w:r w:rsidR="00B673F3" w:rsidDel="00CB1E99">
          <w:delText xml:space="preserve"> condition</w:delText>
        </w:r>
        <w:r w:rsidRPr="00756B9E" w:rsidDel="00CB1E99">
          <w:delText>s were associated with significant changes in intelligibility when averaged over speaker groups.</w:delText>
        </w:r>
      </w:del>
    </w:p>
    <w:p w14:paraId="36780250" w14:textId="44B62248" w:rsidR="001B1086" w:rsidRPr="00756B9E" w:rsidDel="00CB1E99" w:rsidRDefault="002E10F9" w:rsidP="00B05573">
      <w:pPr>
        <w:pStyle w:val="Heading4"/>
        <w:rPr>
          <w:del w:id="1305" w:author="Thea Lucille Knowles" w:date="2021-03-18T20:25:00Z"/>
        </w:rPr>
      </w:pPr>
      <w:bookmarkStart w:id="1306" w:name="task"/>
      <w:del w:id="1307" w:author="Thea Lucille Knowles" w:date="2021-03-18T20:25:00Z">
        <w:r w:rsidRPr="00756B9E" w:rsidDel="00CB1E99">
          <w:delText>Task</w:delText>
        </w:r>
        <w:bookmarkEnd w:id="1306"/>
      </w:del>
    </w:p>
    <w:p w14:paraId="34FD9890" w14:textId="37909050" w:rsidR="001B1086" w:rsidRPr="00756B9E" w:rsidDel="00CB1E99" w:rsidRDefault="002E10F9" w:rsidP="00B05573">
      <w:pPr>
        <w:pStyle w:val="FirstParagraph"/>
        <w:rPr>
          <w:del w:id="1308" w:author="Thea Lucille Knowles" w:date="2021-03-18T20:25:00Z"/>
        </w:rPr>
      </w:pPr>
      <w:del w:id="1309" w:author="Thea Lucille Knowles" w:date="2021-03-18T20:25:00Z">
        <w:r w:rsidRPr="00756B9E" w:rsidDel="00CB1E99">
          <w:delText xml:space="preserve">The monologue task was associated with significantly lower speech intelligibility compared to the sentences (Task: </w:delText>
        </w:r>
      </w:del>
      <m:oMath>
        <m:acc>
          <m:accPr>
            <m:ctrlPr>
              <w:del w:id="1310" w:author="Thea Lucille Knowles" w:date="2021-03-18T20:25:00Z">
                <w:rPr>
                  <w:rFonts w:ascii="Cambria Math" w:hAnsi="Cambria Math"/>
                </w:rPr>
              </w:del>
            </m:ctrlPr>
          </m:accPr>
          <m:e>
            <m:r>
              <w:del w:id="1311" w:author="Thea Lucille Knowles" w:date="2021-03-18T20:25:00Z">
                <w:rPr>
                  <w:rFonts w:ascii="Cambria Math" w:hAnsi="Cambria Math"/>
                </w:rPr>
                <m:t>β</m:t>
              </w:del>
            </m:r>
          </m:e>
        </m:acc>
      </m:oMath>
      <w:del w:id="1312" w:author="Thea Lucille Knowles" w:date="2021-03-18T20:25:00Z">
        <w:r w:rsidRPr="00756B9E" w:rsidDel="00CB1E99">
          <w:delText xml:space="preserve"> = 0.262, </w:delText>
        </w:r>
      </w:del>
      <m:oMath>
        <m:r>
          <w:del w:id="1313" w:author="Thea Lucille Knowles" w:date="2021-03-18T20:25:00Z">
            <w:rPr>
              <w:rFonts w:ascii="Cambria Math" w:hAnsi="Cambria Math"/>
            </w:rPr>
            <m:t>p</m:t>
          </w:del>
        </m:r>
      </m:oMath>
      <w:del w:id="1314" w:author="Thea Lucille Knowles" w:date="2021-03-18T20:25:00Z">
        <w:r w:rsidRPr="00756B9E" w:rsidDel="00CB1E99">
          <w:delText xml:space="preserve"> </w:delText>
        </w:r>
        <w:r w:rsidR="00227E94" w:rsidRPr="00756B9E" w:rsidDel="00CB1E99">
          <w:delText>&lt; .</w:delText>
        </w:r>
        <w:r w:rsidRPr="00756B9E" w:rsidDel="00CB1E99">
          <w:delText xml:space="preserve">001).    </w:delText>
        </w:r>
      </w:del>
    </w:p>
    <w:p w14:paraId="7FD2AA58" w14:textId="03AF4D4B" w:rsidR="001B1086" w:rsidRPr="00756B9E" w:rsidDel="00CB1E99" w:rsidRDefault="002E10F9" w:rsidP="00B05573">
      <w:pPr>
        <w:pStyle w:val="Heading3"/>
        <w:rPr>
          <w:del w:id="1315" w:author="Thea Lucille Knowles" w:date="2021-03-18T20:25:00Z"/>
        </w:rPr>
      </w:pPr>
      <w:bookmarkStart w:id="1316" w:name="group-by-rate-interactions"/>
      <w:del w:id="1317" w:author="Thea Lucille Knowles" w:date="2021-03-18T20:25:00Z">
        <w:r w:rsidRPr="00756B9E" w:rsidDel="00CB1E99">
          <w:delText>Group by rate interactions</w:delText>
        </w:r>
        <w:bookmarkEnd w:id="1316"/>
      </w:del>
    </w:p>
    <w:p w14:paraId="4FDDF099" w14:textId="0DF6FF80" w:rsidR="001B1086" w:rsidRPr="00756B9E" w:rsidDel="00CB1E99" w:rsidRDefault="002E10F9" w:rsidP="00B05573">
      <w:pPr>
        <w:pStyle w:val="FirstParagraph"/>
        <w:rPr>
          <w:del w:id="1318" w:author="Thea Lucille Knowles" w:date="2021-03-18T20:25:00Z"/>
        </w:rPr>
      </w:pPr>
      <w:del w:id="1319" w:author="Thea Lucille Knowles" w:date="2021-03-18T20:25:00Z">
        <w:r w:rsidRPr="00756B9E" w:rsidDel="00CB1E99">
          <w:delText>Given the contrast coding, two-way interactions between speech rate condition and group reported in this section may be interpreted as follows. A significant interaction for a given rate</w:delText>
        </w:r>
        <w:r w:rsidR="00B673F3" w:rsidDel="00CB1E99">
          <w:delText xml:space="preserve"> condition</w:delText>
        </w:r>
        <w:r w:rsidRPr="00756B9E" w:rsidDel="00CB1E99">
          <w:delText xml:space="preserve"> (i.e., 2x/3x/4x-slower or faster) and a given group contrast (i.e., YC vs. rest, OC vs. Clinical, </w:delText>
        </w:r>
        <w:r w:rsidR="00EF4FBD" w:rsidRPr="00756B9E" w:rsidDel="00CB1E99">
          <w:delText>PD-Med vs. PD-DBS</w:delText>
        </w:r>
        <w:r w:rsidRPr="00756B9E" w:rsidDel="00CB1E99">
          <w:delText>) indicates that at that rate, the magnitude and/or direction of change in intelligibility compared to habitual speech differed for the groups at that contrast level. The model predictions in Figure 2 A demonstrate the observed interaction patterns</w:delText>
        </w:r>
        <w:r w:rsidR="00007D1E" w:rsidRPr="00756B9E" w:rsidDel="00CB1E99">
          <w:delText xml:space="preserve"> across both speech tasks</w:delText>
        </w:r>
        <w:r w:rsidRPr="00756B9E" w:rsidDel="00CB1E99">
          <w:delText>. Empirical data are shown in Figure 2 B.</w:delText>
        </w:r>
      </w:del>
    </w:p>
    <w:p w14:paraId="46F5719E" w14:textId="34CA1D35" w:rsidR="003A4AD4" w:rsidDel="00CB1E99" w:rsidRDefault="00281D09" w:rsidP="00B05573">
      <w:pPr>
        <w:pStyle w:val="BodyText"/>
        <w:keepNext/>
        <w:rPr>
          <w:del w:id="1320" w:author="Thea Lucille Knowles" w:date="2021-03-18T20:25:00Z"/>
        </w:rPr>
      </w:pPr>
      <w:del w:id="1321" w:author="Thea Lucille Knowles" w:date="2021-03-18T20:25:00Z">
        <w:r w:rsidDel="00CB1E99">
          <w:rPr>
            <w:b/>
            <w:i/>
            <w:iCs/>
            <w:noProof/>
          </w:rPr>
          <w:drawing>
            <wp:inline distT="0" distB="0" distL="0" distR="0" wp14:anchorId="66DF643B" wp14:editId="1596C1B4">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del>
    </w:p>
    <w:p w14:paraId="511486AD" w14:textId="295FFB37" w:rsidR="003A4AD4" w:rsidDel="00CB1E99" w:rsidRDefault="003A4AD4" w:rsidP="00B05573">
      <w:pPr>
        <w:pStyle w:val="Caption"/>
        <w:rPr>
          <w:del w:id="1322" w:author="Thea Lucille Knowles" w:date="2021-03-18T20:25:00Z"/>
        </w:rPr>
      </w:pPr>
      <w:del w:id="1323" w:author="Thea Lucille Knowles" w:date="2021-03-18T20:25:00Z">
        <w:r w:rsidDel="00CB1E99">
          <w:delText xml:space="preserve">Figure </w:delText>
        </w:r>
        <w:r w:rsidR="00D8216F" w:rsidDel="00CB1E99">
          <w:fldChar w:fldCharType="begin"/>
        </w:r>
        <w:r w:rsidR="00D8216F" w:rsidDel="00CB1E99">
          <w:delInstrText xml:space="preserve"> SEQ Figure \* ARABIC </w:delInstrText>
        </w:r>
        <w:r w:rsidR="00D8216F" w:rsidDel="00CB1E99">
          <w:fldChar w:fldCharType="separate"/>
        </w:r>
        <w:r w:rsidR="00854DBD" w:rsidDel="00CB1E99">
          <w:rPr>
            <w:noProof/>
          </w:rPr>
          <w:delText>2</w:delText>
        </w:r>
        <w:r w:rsidR="00D8216F" w:rsidDel="00CB1E99">
          <w:rPr>
            <w:noProof/>
          </w:rPr>
          <w:fldChar w:fldCharType="end"/>
        </w:r>
        <w:r w:rsidRPr="003A4AD4" w:rsidDel="00CB1E99">
          <w:delText>: Intelligibility along the speech rate conditions for each group across both speech tasks. Plot A displays the predicted model responses and 95% confidence intervals for each rate condition. Plot B displays the empirical data averaged over listeners. Individual lines represent individual participants. Points represent individual utterances. Grey bands reflect 95% confidence interval around best-fit loess curves (black lines), averaged over participants. YC = Younger healthy controls; OC = Older healthy controls; PD-Med = People with Parkinson’s disease without deep brain stimulation; PD-DBS = People with Parkinson’s disease with deep brain stimulation.</w:delText>
        </w:r>
      </w:del>
    </w:p>
    <w:p w14:paraId="7373CBCF" w14:textId="2F442AF9" w:rsidR="006A7ACD" w:rsidRPr="00756B9E" w:rsidDel="00CB1E99" w:rsidRDefault="006A7ACD" w:rsidP="00B05573">
      <w:pPr>
        <w:pStyle w:val="BodyText"/>
        <w:rPr>
          <w:del w:id="1324" w:author="Thea Lucille Knowles" w:date="2021-03-18T20:25:00Z"/>
          <w:b/>
          <w:i/>
          <w:iCs/>
        </w:rPr>
      </w:pPr>
      <w:del w:id="1325" w:author="Thea Lucille Knowles" w:date="2021-03-18T20:25:00Z">
        <w:r w:rsidRPr="00756B9E" w:rsidDel="00CB1E99">
          <w:rPr>
            <w:b/>
            <w:i/>
            <w:iCs/>
            <w:noProof/>
          </w:rPr>
          <w:delText xml:space="preserve"> </w:delText>
        </w:r>
        <w:bookmarkStart w:id="1326" w:name="slow-speech"/>
      </w:del>
    </w:p>
    <w:p w14:paraId="65F53D75" w14:textId="56ACACFE" w:rsidR="001B1086" w:rsidRPr="00756B9E" w:rsidDel="00CB1E99" w:rsidRDefault="002E10F9" w:rsidP="00B05573">
      <w:pPr>
        <w:pStyle w:val="Heading4"/>
        <w:rPr>
          <w:del w:id="1327" w:author="Thea Lucille Knowles" w:date="2021-03-18T20:25:00Z"/>
        </w:rPr>
      </w:pPr>
      <w:del w:id="1328" w:author="Thea Lucille Knowles" w:date="2021-03-18T20:25:00Z">
        <w:r w:rsidRPr="00756B9E" w:rsidDel="00CB1E99">
          <w:delText>Slow speech</w:delText>
        </w:r>
        <w:bookmarkEnd w:id="1326"/>
        <w:r w:rsidR="0059508E" w:rsidDel="00CB1E99">
          <w:delText xml:space="preserve"> conditions</w:delText>
        </w:r>
      </w:del>
    </w:p>
    <w:p w14:paraId="0C4395FC" w14:textId="0CD1B3C0" w:rsidR="001B1086" w:rsidRPr="00756B9E" w:rsidDel="00CB1E99" w:rsidRDefault="002E10F9" w:rsidP="00B05573">
      <w:pPr>
        <w:pStyle w:val="FirstParagraph"/>
        <w:rPr>
          <w:del w:id="1329" w:author="Thea Lucille Knowles" w:date="2021-03-18T20:25:00Z"/>
        </w:rPr>
      </w:pPr>
      <w:del w:id="1330" w:author="Thea Lucille Knowles" w:date="2021-03-18T20:25:00Z">
        <w:r w:rsidRPr="00756B9E" w:rsidDel="00CB1E99">
          <w:delText>In this model, a significant positive estimate at a given rate</w:delText>
        </w:r>
        <w:r w:rsidR="00B673F3" w:rsidDel="00CB1E99">
          <w:delText xml:space="preserve"> level</w:delText>
        </w:r>
        <w:r w:rsidRPr="00756B9E" w:rsidDel="00CB1E99">
          <w:delText xml:space="preserve"> indicates that, compared to habitual, the intelligibility difference was </w:delText>
        </w:r>
        <w:r w:rsidRPr="00756B9E" w:rsidDel="00CB1E99">
          <w:rPr>
            <w:i/>
          </w:rPr>
          <w:delText>more positive</w:delText>
        </w:r>
        <w:r w:rsidRPr="00756B9E" w:rsidDel="00CB1E99">
          <w:delText xml:space="preserve"> for the reference group in a given contrast, whereas a negative estimate indicates the difference was </w:delText>
        </w:r>
        <w:r w:rsidRPr="00756B9E" w:rsidDel="00CB1E99">
          <w:rPr>
            <w:i/>
          </w:rPr>
          <w:delText>smaller</w:delText>
        </w:r>
        <w:r w:rsidRPr="00756B9E" w:rsidDel="00CB1E99">
          <w:delText xml:space="preserve"> or </w:delText>
        </w:r>
        <w:r w:rsidRPr="00756B9E" w:rsidDel="00CB1E99">
          <w:rPr>
            <w:i/>
          </w:rPr>
          <w:delText>more negative</w:delText>
        </w:r>
        <w:r w:rsidRPr="00756B9E" w:rsidDel="00CB1E99">
          <w:delText xml:space="preserve"> for the reference group.</w:delText>
        </w:r>
      </w:del>
    </w:p>
    <w:p w14:paraId="17DDAE47" w14:textId="0A261CAB" w:rsidR="001B1086" w:rsidRPr="00756B9E" w:rsidDel="00CB1E99" w:rsidRDefault="002E10F9" w:rsidP="00B05573">
      <w:pPr>
        <w:pStyle w:val="BodyText"/>
        <w:rPr>
          <w:del w:id="1331" w:author="Thea Lucille Knowles" w:date="2021-03-18T20:25:00Z"/>
        </w:rPr>
      </w:pPr>
      <w:del w:id="1332" w:author="Thea Lucille Knowles" w:date="2021-03-18T20:25:00Z">
        <w:r w:rsidRPr="00756B9E" w:rsidDel="00CB1E99">
          <w:delText xml:space="preserve">As can be seen in Figure 2 A, the YC, OC, and PD-Med groups do not demonstrate any changes in speech intelligibility </w:delText>
        </w:r>
        <w:r w:rsidR="00B673F3" w:rsidDel="00CB1E99">
          <w:delText>in</w:delText>
        </w:r>
        <w:r w:rsidRPr="00756B9E" w:rsidDel="00CB1E99">
          <w:delText xml:space="preserve"> the slower </w:delText>
        </w:r>
        <w:r w:rsidR="00B673F3" w:rsidDel="00CB1E99">
          <w:delText>rate conditions</w:delText>
        </w:r>
        <w:r w:rsidRPr="00756B9E" w:rsidDel="00CB1E99">
          <w:delText xml:space="preserve">, whereas the PD-DBS group shows a sharp increase at the 2x-slower rate </w:delText>
        </w:r>
        <w:r w:rsidR="00B673F3" w:rsidDel="00CB1E99">
          <w:delText xml:space="preserve">condition </w:delText>
        </w:r>
        <w:r w:rsidRPr="00756B9E" w:rsidDel="00CB1E99">
          <w:delText xml:space="preserve">before leveling off. In the model, this difference was reflected in the significant group </w:delText>
        </w:r>
        <w:r w:rsidR="00680EEC" w:rsidRPr="00756B9E" w:rsidDel="00CB1E99">
          <w:delText>by</w:delText>
        </w:r>
        <w:r w:rsidRPr="00756B9E" w:rsidDel="00CB1E99">
          <w:delText xml:space="preserve"> rate interaction for the PD-Med vs. PD-DBS contrast in the 2x-slower rate condition (</w:delText>
        </w:r>
      </w:del>
      <m:oMath>
        <m:acc>
          <m:accPr>
            <m:ctrlPr>
              <w:del w:id="1333" w:author="Thea Lucille Knowles" w:date="2021-03-18T20:25:00Z">
                <w:rPr>
                  <w:rFonts w:ascii="Cambria Math" w:hAnsi="Cambria Math"/>
                </w:rPr>
              </w:del>
            </m:ctrlPr>
          </m:accPr>
          <m:e>
            <m:r>
              <w:del w:id="1334" w:author="Thea Lucille Knowles" w:date="2021-03-18T20:25:00Z">
                <w:rPr>
                  <w:rFonts w:ascii="Cambria Math" w:hAnsi="Cambria Math"/>
                </w:rPr>
                <m:t>β</m:t>
              </w:del>
            </m:r>
          </m:e>
        </m:acc>
      </m:oMath>
      <w:del w:id="1335" w:author="Thea Lucille Knowles" w:date="2021-03-18T20:25:00Z">
        <w:r w:rsidRPr="00756B9E" w:rsidDel="00CB1E99">
          <w:delText xml:space="preserve"> = -0.44, </w:delText>
        </w:r>
      </w:del>
      <m:oMath>
        <m:r>
          <w:del w:id="1336" w:author="Thea Lucille Knowles" w:date="2021-03-18T20:25:00Z">
            <w:rPr>
              <w:rFonts w:ascii="Cambria Math" w:hAnsi="Cambria Math"/>
            </w:rPr>
            <m:t>p</m:t>
          </w:del>
        </m:r>
      </m:oMath>
      <w:del w:id="1337" w:author="Thea Lucille Knowles" w:date="2021-03-18T20:25:00Z">
        <w:r w:rsidRPr="00756B9E" w:rsidDel="00CB1E99">
          <w:delText xml:space="preserve"> </w:delText>
        </w:r>
        <w:r w:rsidR="00227E94" w:rsidRPr="00756B9E" w:rsidDel="00CB1E99">
          <w:delText>= .</w:delText>
        </w:r>
        <w:r w:rsidRPr="00756B9E" w:rsidDel="00CB1E99">
          <w:delText xml:space="preserve">044). There were no other significant interactions between group and rate for the 2x-slower condition, indicating that intelligibility for all groups were rated similarly </w:delText>
        </w:r>
        <w:r w:rsidR="00B673F3" w:rsidDel="00CB1E99">
          <w:delText>in</w:delText>
        </w:r>
        <w:r w:rsidRPr="00756B9E" w:rsidDel="00CB1E99">
          <w:delText xml:space="preserve"> this rate </w:delText>
        </w:r>
        <w:r w:rsidR="00B673F3" w:rsidDel="00CB1E99">
          <w:delText xml:space="preserve">condition </w:delText>
        </w:r>
        <w:r w:rsidRPr="00756B9E" w:rsidDel="00CB1E99">
          <w:delText>compared to their habitual speech (</w:delText>
        </w:r>
      </w:del>
      <m:oMath>
        <m:r>
          <w:del w:id="1338" w:author="Thea Lucille Knowles" w:date="2021-03-18T20:25:00Z">
            <w:rPr>
              <w:rFonts w:ascii="Cambria Math" w:hAnsi="Cambria Math"/>
            </w:rPr>
            <m:t>p</m:t>
          </w:del>
        </m:r>
      </m:oMath>
      <w:del w:id="1339" w:author="Thea Lucille Knowles" w:date="2021-03-18T20:25:00Z">
        <w:r w:rsidRPr="00756B9E" w:rsidDel="00CB1E99">
          <w:delText xml:space="preserve"> </w:delText>
        </w:r>
        <w:r w:rsidR="00227E94" w:rsidRPr="00756B9E" w:rsidDel="00CB1E99">
          <w:delText>&gt; .</w:delText>
        </w:r>
        <w:r w:rsidRPr="00756B9E" w:rsidDel="00CB1E99">
          <w:delText>1).</w:delText>
        </w:r>
      </w:del>
    </w:p>
    <w:p w14:paraId="2E73A971" w14:textId="1664C508" w:rsidR="001B1086" w:rsidRPr="00756B9E" w:rsidDel="00CB1E99" w:rsidRDefault="002E10F9" w:rsidP="00B05573">
      <w:pPr>
        <w:pStyle w:val="BodyText"/>
        <w:rPr>
          <w:del w:id="1340" w:author="Thea Lucille Knowles" w:date="2021-03-18T20:25:00Z"/>
        </w:rPr>
      </w:pPr>
      <w:del w:id="1341" w:author="Thea Lucille Knowles" w:date="2021-03-18T20:25:00Z">
        <w:r w:rsidRPr="00756B9E" w:rsidDel="00CB1E99">
          <w:delText>At the 3x-slower rate</w:delText>
        </w:r>
        <w:r w:rsidR="00E002A3" w:rsidDel="00CB1E99">
          <w:delText xml:space="preserve"> condition</w:delText>
        </w:r>
        <w:r w:rsidRPr="00756B9E" w:rsidDel="00CB1E99">
          <w:delText xml:space="preserve">, a significant negative interaction for the OC vs. PD contrast suggested the OC groups showed less change (compared to habitual speech) than the PD groups combined (OC vs. PD, DBS: </w:delText>
        </w:r>
      </w:del>
      <m:oMath>
        <m:acc>
          <m:accPr>
            <m:ctrlPr>
              <w:del w:id="1342" w:author="Thea Lucille Knowles" w:date="2021-03-18T20:25:00Z">
                <w:rPr>
                  <w:rFonts w:ascii="Cambria Math" w:hAnsi="Cambria Math"/>
                </w:rPr>
              </w:del>
            </m:ctrlPr>
          </m:accPr>
          <m:e>
            <m:r>
              <w:del w:id="1343" w:author="Thea Lucille Knowles" w:date="2021-03-18T20:25:00Z">
                <w:rPr>
                  <w:rFonts w:ascii="Cambria Math" w:hAnsi="Cambria Math"/>
                </w:rPr>
                <m:t>β</m:t>
              </w:del>
            </m:r>
          </m:e>
        </m:acc>
      </m:oMath>
      <w:del w:id="1344" w:author="Thea Lucille Knowles" w:date="2021-03-18T20:25:00Z">
        <w:r w:rsidRPr="00756B9E" w:rsidDel="00CB1E99">
          <w:delText xml:space="preserve"> = -0.397, </w:delText>
        </w:r>
      </w:del>
      <m:oMath>
        <m:r>
          <w:del w:id="1345" w:author="Thea Lucille Knowles" w:date="2021-03-18T20:25:00Z">
            <w:rPr>
              <w:rFonts w:ascii="Cambria Math" w:hAnsi="Cambria Math"/>
            </w:rPr>
            <m:t>p</m:t>
          </w:del>
        </m:r>
      </m:oMath>
      <w:del w:id="1346" w:author="Thea Lucille Knowles" w:date="2021-03-18T20:25:00Z">
        <w:r w:rsidRPr="00756B9E" w:rsidDel="00CB1E99">
          <w:delText xml:space="preserve"> </w:delText>
        </w:r>
        <w:r w:rsidR="00227E94" w:rsidRPr="00756B9E" w:rsidDel="00CB1E99">
          <w:delText>= .</w:delText>
        </w:r>
        <w:r w:rsidRPr="00756B9E" w:rsidDel="00CB1E99">
          <w:delText>044).  This finding was mainly driven by the finding that the PD-DBS group demonstrated steeper intelligibility gains in the 3x-slower condition compared to habitual speech, as shown by the significant group by rate interaction for the PD-Med versus PD-DBS contrast (</w:delText>
        </w:r>
        <w:r w:rsidR="00EF4FBD" w:rsidRPr="00756B9E" w:rsidDel="00CB1E99">
          <w:delText>PD-Med vs. PD-DBS</w:delText>
        </w:r>
        <w:r w:rsidRPr="00756B9E" w:rsidDel="00CB1E99">
          <w:delText xml:space="preserve">: </w:delText>
        </w:r>
      </w:del>
      <m:oMath>
        <m:acc>
          <m:accPr>
            <m:ctrlPr>
              <w:del w:id="1347" w:author="Thea Lucille Knowles" w:date="2021-03-18T20:25:00Z">
                <w:rPr>
                  <w:rFonts w:ascii="Cambria Math" w:hAnsi="Cambria Math"/>
                </w:rPr>
              </w:del>
            </m:ctrlPr>
          </m:accPr>
          <m:e>
            <m:r>
              <w:del w:id="1348" w:author="Thea Lucille Knowles" w:date="2021-03-18T20:25:00Z">
                <w:rPr>
                  <w:rFonts w:ascii="Cambria Math" w:hAnsi="Cambria Math"/>
                </w:rPr>
                <m:t>β</m:t>
              </w:del>
            </m:r>
          </m:e>
        </m:acc>
      </m:oMath>
      <w:del w:id="1349" w:author="Thea Lucille Knowles" w:date="2021-03-18T20:25:00Z">
        <w:r w:rsidRPr="00756B9E" w:rsidDel="00CB1E99">
          <w:delText xml:space="preserve"> = -0.643, </w:delText>
        </w:r>
      </w:del>
      <m:oMath>
        <m:r>
          <w:del w:id="1350" w:author="Thea Lucille Knowles" w:date="2021-03-18T20:25:00Z">
            <w:rPr>
              <w:rFonts w:ascii="Cambria Math" w:hAnsi="Cambria Math"/>
            </w:rPr>
            <m:t>p</m:t>
          </w:del>
        </m:r>
      </m:oMath>
      <w:del w:id="1351" w:author="Thea Lucille Knowles" w:date="2021-03-18T20:25:00Z">
        <w:r w:rsidRPr="00756B9E" w:rsidDel="00CB1E99">
          <w:delText xml:space="preserve"> </w:delText>
        </w:r>
        <w:r w:rsidR="00227E94" w:rsidRPr="00756B9E" w:rsidDel="00CB1E99">
          <w:delText>= .</w:delText>
        </w:r>
        <w:r w:rsidRPr="00756B9E" w:rsidDel="00CB1E99">
          <w:delText>006).</w:delText>
        </w:r>
      </w:del>
    </w:p>
    <w:p w14:paraId="2638311D" w14:textId="34C2A646" w:rsidR="001B1086" w:rsidRPr="00756B9E" w:rsidDel="00CB1E99" w:rsidRDefault="00E002A3" w:rsidP="00B05573">
      <w:pPr>
        <w:pStyle w:val="BodyText"/>
        <w:rPr>
          <w:del w:id="1352" w:author="Thea Lucille Knowles" w:date="2021-03-18T20:25:00Z"/>
        </w:rPr>
      </w:pPr>
      <w:del w:id="1353" w:author="Thea Lucille Knowles" w:date="2021-03-18T20:25:00Z">
        <w:r w:rsidDel="00CB1E99">
          <w:delText>In</w:delText>
        </w:r>
        <w:r w:rsidRPr="00756B9E" w:rsidDel="00CB1E99">
          <w:delText xml:space="preserve"> </w:delText>
        </w:r>
        <w:r w:rsidR="002E10F9" w:rsidRPr="00756B9E" w:rsidDel="00CB1E99">
          <w:delText>the slowest rate</w:delText>
        </w:r>
        <w:r w:rsidDel="00CB1E99">
          <w:delText xml:space="preserve"> condition</w:delText>
        </w:r>
        <w:r w:rsidR="002E10F9" w:rsidRPr="00756B9E" w:rsidDel="00CB1E99">
          <w:delText xml:space="preserve"> (4x-slower), interactions for the YC vs. Rest and OC vs. Clinical contrasts showed that the control groups showed relative decreases in intelligibility compared to baseline, while the PD groups combined showed relative increases (YC vs. Rest: </w:delText>
        </w:r>
      </w:del>
      <m:oMath>
        <m:acc>
          <m:accPr>
            <m:ctrlPr>
              <w:del w:id="1354" w:author="Thea Lucille Knowles" w:date="2021-03-18T20:25:00Z">
                <w:rPr>
                  <w:rFonts w:ascii="Cambria Math" w:hAnsi="Cambria Math"/>
                </w:rPr>
              </w:del>
            </m:ctrlPr>
          </m:accPr>
          <m:e>
            <m:r>
              <w:del w:id="1355" w:author="Thea Lucille Knowles" w:date="2021-03-18T20:25:00Z">
                <w:rPr>
                  <w:rFonts w:ascii="Cambria Math" w:hAnsi="Cambria Math"/>
                </w:rPr>
                <m:t>β</m:t>
              </w:del>
            </m:r>
          </m:e>
        </m:acc>
      </m:oMath>
      <w:del w:id="1356" w:author="Thea Lucille Knowles" w:date="2021-03-18T20:25:00Z">
        <w:r w:rsidR="002E10F9" w:rsidRPr="00756B9E" w:rsidDel="00CB1E99">
          <w:delText xml:space="preserve"> = -0.577, </w:delText>
        </w:r>
      </w:del>
      <m:oMath>
        <m:r>
          <w:del w:id="1357" w:author="Thea Lucille Knowles" w:date="2021-03-18T20:25:00Z">
            <w:rPr>
              <w:rFonts w:ascii="Cambria Math" w:hAnsi="Cambria Math"/>
            </w:rPr>
            <m:t>p</m:t>
          </w:del>
        </m:r>
      </m:oMath>
      <w:del w:id="1358" w:author="Thea Lucille Knowles" w:date="2021-03-18T20:25:00Z">
        <w:r w:rsidR="002E10F9" w:rsidRPr="00756B9E" w:rsidDel="00CB1E99">
          <w:delText xml:space="preserve"> </w:delText>
        </w:r>
        <w:r w:rsidR="00227E94" w:rsidRPr="00756B9E" w:rsidDel="00CB1E99">
          <w:delText>= .</w:delText>
        </w:r>
        <w:r w:rsidR="002E10F9" w:rsidRPr="00756B9E" w:rsidDel="00CB1E99">
          <w:delText xml:space="preserve">005; OC vs PD, DBS: </w:delText>
        </w:r>
      </w:del>
      <m:oMath>
        <m:acc>
          <m:accPr>
            <m:ctrlPr>
              <w:del w:id="1359" w:author="Thea Lucille Knowles" w:date="2021-03-18T20:25:00Z">
                <w:rPr>
                  <w:rFonts w:ascii="Cambria Math" w:hAnsi="Cambria Math"/>
                </w:rPr>
              </w:del>
            </m:ctrlPr>
          </m:accPr>
          <m:e>
            <m:r>
              <w:del w:id="1360" w:author="Thea Lucille Knowles" w:date="2021-03-18T20:25:00Z">
                <w:rPr>
                  <w:rFonts w:ascii="Cambria Math" w:hAnsi="Cambria Math"/>
                </w:rPr>
                <m:t>β</m:t>
              </w:del>
            </m:r>
          </m:e>
        </m:acc>
      </m:oMath>
      <w:del w:id="1361" w:author="Thea Lucille Knowles" w:date="2021-03-18T20:25:00Z">
        <w:r w:rsidR="002E10F9" w:rsidRPr="00756B9E" w:rsidDel="00CB1E99">
          <w:delText xml:space="preserve"> = -0.565, </w:delText>
        </w:r>
      </w:del>
      <m:oMath>
        <m:r>
          <w:del w:id="1362" w:author="Thea Lucille Knowles" w:date="2021-03-18T20:25:00Z">
            <w:rPr>
              <w:rFonts w:ascii="Cambria Math" w:hAnsi="Cambria Math"/>
            </w:rPr>
            <m:t>p</m:t>
          </w:del>
        </m:r>
      </m:oMath>
      <w:del w:id="1363" w:author="Thea Lucille Knowles" w:date="2021-03-18T20:25:00Z">
        <w:r w:rsidR="002E10F9" w:rsidRPr="00756B9E" w:rsidDel="00CB1E99">
          <w:delText xml:space="preserve"> </w:delText>
        </w:r>
        <w:r w:rsidR="00227E94" w:rsidRPr="00756B9E" w:rsidDel="00CB1E99">
          <w:delText>= .</w:delText>
        </w:r>
        <w:r w:rsidR="002E10F9" w:rsidRPr="00756B9E" w:rsidDel="00CB1E99">
          <w:delText xml:space="preserve">011). Once again, this was driven by the PD-DBS group. As can be seen in Figure 2 A, in the 4x-slower condition (S4), intelligibility for the PD-DBS group drops, bringing it closer to the lower intelligibility ratings observed in habitual speech. Meanwhile, intelligibility ratings for the PD-Med group remain essentially stable across all slow rates. It is this drop, then, for the PD-DBS group </w:delText>
        </w:r>
        <w:r w:rsidDel="00CB1E99">
          <w:delText>in</w:delText>
        </w:r>
        <w:r w:rsidR="002E10F9" w:rsidRPr="00756B9E" w:rsidDel="00CB1E99">
          <w:delText xml:space="preserve"> the slowest rate</w:delText>
        </w:r>
        <w:r w:rsidDel="00CB1E99">
          <w:delText xml:space="preserve"> condition</w:delText>
        </w:r>
        <w:r w:rsidR="002E10F9" w:rsidRPr="00756B9E" w:rsidDel="00CB1E99">
          <w:delText>, that explains the lack of an interaction for the PD-Med vs. PD-DBS groups for this comparison.</w:delText>
        </w:r>
      </w:del>
    </w:p>
    <w:p w14:paraId="54C0EFF0" w14:textId="7651AA20" w:rsidR="001B1086" w:rsidRPr="00756B9E" w:rsidDel="00CB1E99" w:rsidRDefault="002E10F9" w:rsidP="00B05573">
      <w:pPr>
        <w:pStyle w:val="Heading4"/>
        <w:rPr>
          <w:del w:id="1364" w:author="Thea Lucille Knowles" w:date="2021-03-18T20:25:00Z"/>
        </w:rPr>
      </w:pPr>
      <w:bookmarkStart w:id="1365" w:name="faster-speech"/>
      <w:del w:id="1366" w:author="Thea Lucille Knowles" w:date="2021-03-18T20:25:00Z">
        <w:r w:rsidRPr="00756B9E" w:rsidDel="00CB1E99">
          <w:delText>Fast speech</w:delText>
        </w:r>
        <w:bookmarkEnd w:id="1365"/>
        <w:r w:rsidR="00E002A3" w:rsidDel="00CB1E99">
          <w:delText xml:space="preserve"> conditions</w:delText>
        </w:r>
      </w:del>
    </w:p>
    <w:p w14:paraId="08C1B231" w14:textId="1370D6BD" w:rsidR="001B1086" w:rsidRPr="00756B9E" w:rsidDel="00CB1E99" w:rsidRDefault="002E10F9" w:rsidP="00B05573">
      <w:pPr>
        <w:pStyle w:val="FirstParagraph"/>
        <w:rPr>
          <w:del w:id="1367" w:author="Thea Lucille Knowles" w:date="2021-03-18T20:25:00Z"/>
        </w:rPr>
      </w:pPr>
      <w:del w:id="1368" w:author="Thea Lucille Knowles" w:date="2021-03-18T20:25:00Z">
        <w:r w:rsidRPr="00756B9E" w:rsidDel="00CB1E99">
          <w:delText>As with slow</w:delText>
        </w:r>
        <w:r w:rsidR="005220D8" w:rsidDel="00CB1E99">
          <w:delText>er</w:delText>
        </w:r>
        <w:r w:rsidRPr="00756B9E" w:rsidDel="00CB1E99">
          <w:delText xml:space="preserve"> speech, for </w:delText>
        </w:r>
        <w:r w:rsidR="005220D8" w:rsidDel="00CB1E99">
          <w:delText xml:space="preserve">the </w:delText>
        </w:r>
        <w:r w:rsidRPr="00756B9E" w:rsidDel="00CB1E99">
          <w:delText>fast speech</w:delText>
        </w:r>
        <w:r w:rsidR="005220D8" w:rsidDel="00CB1E99">
          <w:delText xml:space="preserve"> conditions</w:delText>
        </w:r>
        <w:r w:rsidRPr="00756B9E" w:rsidDel="00CB1E99">
          <w:delText xml:space="preserve">, a negative estimate implies that the reference group </w:delText>
        </w:r>
        <w:r w:rsidR="00680EEC" w:rsidRPr="00756B9E" w:rsidDel="00CB1E99">
          <w:delText xml:space="preserve">(for that contrast) </w:delText>
        </w:r>
        <w:r w:rsidRPr="00756B9E" w:rsidDel="00CB1E99">
          <w:delText xml:space="preserve">showed a </w:delText>
        </w:r>
        <w:r w:rsidRPr="00756B9E" w:rsidDel="00CB1E99">
          <w:rPr>
            <w:i/>
          </w:rPr>
          <w:delText>more negative</w:delText>
        </w:r>
        <w:r w:rsidRPr="00756B9E" w:rsidDel="00CB1E99">
          <w:delText xml:space="preserve"> change in intelligibility compared to at habitual rates. Figure 2 shows that, in general, all groups showed relative declines in fast speech.</w:delText>
        </w:r>
      </w:del>
    </w:p>
    <w:p w14:paraId="09DDB9C7" w14:textId="0247BCD5" w:rsidR="001B1086" w:rsidRPr="00756B9E" w:rsidDel="00CB1E99" w:rsidRDefault="002E10F9" w:rsidP="00B05573">
      <w:pPr>
        <w:pStyle w:val="BodyText"/>
        <w:rPr>
          <w:del w:id="1369" w:author="Thea Lucille Knowles" w:date="2021-03-18T20:25:00Z"/>
        </w:rPr>
      </w:pPr>
      <w:del w:id="1370" w:author="Thea Lucille Knowles" w:date="2021-03-18T20:25:00Z">
        <w:r w:rsidRPr="00756B9E" w:rsidDel="00CB1E99">
          <w:delText>At all three faster rate</w:delText>
        </w:r>
        <w:r w:rsidR="005220D8" w:rsidDel="00CB1E99">
          <w:delText xml:space="preserve"> condition</w:delText>
        </w:r>
        <w:r w:rsidRPr="00756B9E" w:rsidDel="00CB1E99">
          <w:delText xml:space="preserve">s, significant negative interactions were found for the PD-Med vs. PD-DBS contrast, indicating that the PD-Med group saw a greater decline in intelligibility at </w:delText>
        </w:r>
        <w:r w:rsidR="005220D8" w:rsidDel="00CB1E99">
          <w:delText>these</w:delText>
        </w:r>
        <w:r w:rsidR="005220D8" w:rsidRPr="00756B9E" w:rsidDel="00CB1E99">
          <w:delText xml:space="preserve"> </w:delText>
        </w:r>
        <w:r w:rsidRPr="00756B9E" w:rsidDel="00CB1E99">
          <w:delText>rat</w:delText>
        </w:r>
        <w:r w:rsidR="005220D8" w:rsidDel="00CB1E99">
          <w:delText xml:space="preserve">e conditions </w:delText>
        </w:r>
        <w:r w:rsidRPr="00756B9E" w:rsidDel="00CB1E99">
          <w:delText>compared to the PD-DBS talkers (</w:delText>
        </w:r>
        <w:r w:rsidR="0033174E" w:rsidRPr="00756B9E" w:rsidDel="00CB1E99">
          <w:delText>PD-Med vs. PD-DBS</w:delText>
        </w:r>
        <w:r w:rsidRPr="00756B9E" w:rsidDel="00CB1E99">
          <w:delText xml:space="preserve">, 2x-faster: </w:delText>
        </w:r>
      </w:del>
      <m:oMath>
        <m:acc>
          <m:accPr>
            <m:ctrlPr>
              <w:del w:id="1371" w:author="Thea Lucille Knowles" w:date="2021-03-18T20:25:00Z">
                <w:rPr>
                  <w:rFonts w:ascii="Cambria Math" w:hAnsi="Cambria Math"/>
                </w:rPr>
              </w:del>
            </m:ctrlPr>
          </m:accPr>
          <m:e>
            <m:r>
              <w:del w:id="1372" w:author="Thea Lucille Knowles" w:date="2021-03-18T20:25:00Z">
                <w:rPr>
                  <w:rFonts w:ascii="Cambria Math" w:hAnsi="Cambria Math"/>
                </w:rPr>
                <m:t>β</m:t>
              </w:del>
            </m:r>
          </m:e>
        </m:acc>
      </m:oMath>
      <w:del w:id="1373" w:author="Thea Lucille Knowles" w:date="2021-03-18T20:25:00Z">
        <w:r w:rsidRPr="00756B9E" w:rsidDel="00CB1E99">
          <w:delText xml:space="preserve"> = -0.582, </w:delText>
        </w:r>
      </w:del>
      <m:oMath>
        <m:r>
          <w:del w:id="1374" w:author="Thea Lucille Knowles" w:date="2021-03-18T20:25:00Z">
            <w:rPr>
              <w:rFonts w:ascii="Cambria Math" w:hAnsi="Cambria Math"/>
            </w:rPr>
            <m:t>p</m:t>
          </w:del>
        </m:r>
      </m:oMath>
      <w:del w:id="1375" w:author="Thea Lucille Knowles" w:date="2021-03-18T20:25:00Z">
        <w:r w:rsidRPr="00756B9E" w:rsidDel="00CB1E99">
          <w:delText xml:space="preserve"> </w:delText>
        </w:r>
        <w:r w:rsidR="00227E94" w:rsidRPr="00756B9E" w:rsidDel="00CB1E99">
          <w:delText>= .</w:delText>
        </w:r>
        <w:r w:rsidRPr="00756B9E" w:rsidDel="00CB1E99">
          <w:delText xml:space="preserve">027; 3x-faster: </w:delText>
        </w:r>
      </w:del>
      <m:oMath>
        <m:acc>
          <m:accPr>
            <m:ctrlPr>
              <w:del w:id="1376" w:author="Thea Lucille Knowles" w:date="2021-03-18T20:25:00Z">
                <w:rPr>
                  <w:rFonts w:ascii="Cambria Math" w:hAnsi="Cambria Math"/>
                </w:rPr>
              </w:del>
            </m:ctrlPr>
          </m:accPr>
          <m:e>
            <m:r>
              <w:del w:id="1377" w:author="Thea Lucille Knowles" w:date="2021-03-18T20:25:00Z">
                <w:rPr>
                  <w:rFonts w:ascii="Cambria Math" w:hAnsi="Cambria Math"/>
                </w:rPr>
                <m:t>β</m:t>
              </w:del>
            </m:r>
          </m:e>
        </m:acc>
      </m:oMath>
      <w:del w:id="1378" w:author="Thea Lucille Knowles" w:date="2021-03-18T20:25:00Z">
        <w:r w:rsidRPr="00756B9E" w:rsidDel="00CB1E99">
          <w:delText xml:space="preserve"> = -0.862, </w:delText>
        </w:r>
      </w:del>
      <m:oMath>
        <m:r>
          <w:del w:id="1379" w:author="Thea Lucille Knowles" w:date="2021-03-18T20:25:00Z">
            <w:rPr>
              <w:rFonts w:ascii="Cambria Math" w:hAnsi="Cambria Math"/>
            </w:rPr>
            <m:t>p</m:t>
          </w:del>
        </m:r>
      </m:oMath>
      <w:del w:id="1380" w:author="Thea Lucille Knowles" w:date="2021-03-18T20:25:00Z">
        <w:r w:rsidRPr="00756B9E" w:rsidDel="00CB1E99">
          <w:delText xml:space="preserve"> </w:delText>
        </w:r>
        <w:r w:rsidR="00227E94" w:rsidRPr="00756B9E" w:rsidDel="00CB1E99">
          <w:delText>= .</w:delText>
        </w:r>
        <w:r w:rsidRPr="00756B9E" w:rsidDel="00CB1E99">
          <w:delText xml:space="preserve">009; </w:delText>
        </w:r>
      </w:del>
      <m:oMath>
        <m:acc>
          <m:accPr>
            <m:ctrlPr>
              <w:del w:id="1381" w:author="Thea Lucille Knowles" w:date="2021-03-18T20:25:00Z">
                <w:rPr>
                  <w:rFonts w:ascii="Cambria Math" w:hAnsi="Cambria Math"/>
                </w:rPr>
              </w:del>
            </m:ctrlPr>
          </m:accPr>
          <m:e>
            <m:r>
              <w:del w:id="1382" w:author="Thea Lucille Knowles" w:date="2021-03-18T20:25:00Z">
                <w:rPr>
                  <w:rFonts w:ascii="Cambria Math" w:hAnsi="Cambria Math"/>
                </w:rPr>
                <m:t>β</m:t>
              </w:del>
            </m:r>
          </m:e>
        </m:acc>
      </m:oMath>
      <w:del w:id="1383" w:author="Thea Lucille Knowles" w:date="2021-03-18T20:25:00Z">
        <w:r w:rsidRPr="00756B9E" w:rsidDel="00CB1E99">
          <w:delText xml:space="preserve"> = -1.218, </w:delText>
        </w:r>
      </w:del>
      <m:oMath>
        <m:r>
          <w:del w:id="1384" w:author="Thea Lucille Knowles" w:date="2021-03-18T20:25:00Z">
            <w:rPr>
              <w:rFonts w:ascii="Cambria Math" w:hAnsi="Cambria Math"/>
            </w:rPr>
            <m:t>p</m:t>
          </w:del>
        </m:r>
      </m:oMath>
      <w:del w:id="1385" w:author="Thea Lucille Knowles" w:date="2021-03-18T20:25:00Z">
        <w:r w:rsidRPr="00756B9E" w:rsidDel="00CB1E99">
          <w:delText xml:space="preserve"> </w:delText>
        </w:r>
        <w:r w:rsidR="00227E94" w:rsidRPr="00756B9E" w:rsidDel="00CB1E99">
          <w:delText>= .</w:delText>
        </w:r>
        <w:r w:rsidRPr="00756B9E" w:rsidDel="00CB1E99">
          <w:delText>004).</w:delText>
        </w:r>
      </w:del>
    </w:p>
    <w:p w14:paraId="1A2CAEB5" w14:textId="0FF5065B" w:rsidR="001B1086" w:rsidRPr="00756B9E" w:rsidDel="00CB1E99" w:rsidRDefault="002E10F9" w:rsidP="00B05573">
      <w:pPr>
        <w:pStyle w:val="BodyText"/>
        <w:rPr>
          <w:del w:id="1386" w:author="Thea Lucille Knowles" w:date="2021-03-18T20:25:00Z"/>
        </w:rPr>
      </w:pPr>
      <w:del w:id="1387" w:author="Thea Lucille Knowles" w:date="2021-03-18T20:25:00Z">
        <w:r w:rsidRPr="00756B9E" w:rsidDel="00CB1E99">
          <w:delText>No significant interactions were found for the OC vs. PD contrast at the faster speech rate</w:delText>
        </w:r>
        <w:r w:rsidR="00FF35E4" w:rsidDel="00CB1E99">
          <w:delText xml:space="preserve"> condition</w:delText>
        </w:r>
        <w:r w:rsidRPr="00756B9E" w:rsidDel="00CB1E99">
          <w:delText xml:space="preserve">s, indicating that the older healthy controls demonstrated an overall similar direction and magnitude of intelligibility declines in faster speech compared to the combined PD groups. A significant negative interaction for the YC vs. Rest comparison at the fastest rate (4x-faster) suggests that the younger healthy controls actually saw a greater </w:delText>
        </w:r>
        <w:r w:rsidRPr="00756B9E" w:rsidDel="00CB1E99">
          <w:rPr>
            <w:i/>
          </w:rPr>
          <w:delText>relative magnitude</w:delText>
        </w:r>
        <w:r w:rsidRPr="00756B9E" w:rsidDel="00CB1E99">
          <w:delText xml:space="preserve"> of change in intelligibility at the fastest rate</w:delText>
        </w:r>
        <w:r w:rsidR="00FF35E4" w:rsidDel="00CB1E99">
          <w:delText xml:space="preserve"> condition</w:delText>
        </w:r>
        <w:r w:rsidRPr="00756B9E" w:rsidDel="00CB1E99">
          <w:delText xml:space="preserve">s compared to the OC group (YC vs. Rest, 4x-faster: </w:delText>
        </w:r>
      </w:del>
      <m:oMath>
        <m:acc>
          <m:accPr>
            <m:ctrlPr>
              <w:del w:id="1388" w:author="Thea Lucille Knowles" w:date="2021-03-18T20:25:00Z">
                <w:rPr>
                  <w:rFonts w:ascii="Cambria Math" w:hAnsi="Cambria Math"/>
                </w:rPr>
              </w:del>
            </m:ctrlPr>
          </m:accPr>
          <m:e>
            <m:r>
              <w:del w:id="1389" w:author="Thea Lucille Knowles" w:date="2021-03-18T20:25:00Z">
                <w:rPr>
                  <w:rFonts w:ascii="Cambria Math" w:hAnsi="Cambria Math"/>
                </w:rPr>
                <m:t>β</m:t>
              </w:del>
            </m:r>
          </m:e>
        </m:acc>
      </m:oMath>
      <w:del w:id="1390" w:author="Thea Lucille Knowles" w:date="2021-03-18T20:25:00Z">
        <w:r w:rsidRPr="00756B9E" w:rsidDel="00CB1E99">
          <w:delText xml:space="preserve"> = -0.792, </w:delText>
        </w:r>
      </w:del>
      <m:oMath>
        <m:r>
          <w:del w:id="1391" w:author="Thea Lucille Knowles" w:date="2021-03-18T20:25:00Z">
            <w:rPr>
              <w:rFonts w:ascii="Cambria Math" w:hAnsi="Cambria Math"/>
            </w:rPr>
            <m:t>p</m:t>
          </w:del>
        </m:r>
      </m:oMath>
      <w:del w:id="1392" w:author="Thea Lucille Knowles" w:date="2021-03-18T20:25:00Z">
        <w:r w:rsidRPr="00756B9E" w:rsidDel="00CB1E99">
          <w:delText xml:space="preserve"> </w:delText>
        </w:r>
        <w:r w:rsidR="00227E94" w:rsidRPr="00756B9E" w:rsidDel="00CB1E99">
          <w:delText>= .</w:delText>
        </w:r>
        <w:r w:rsidRPr="00756B9E" w:rsidDel="00CB1E99">
          <w:delText>015).</w:delText>
        </w:r>
      </w:del>
    </w:p>
    <w:p w14:paraId="645758CD" w14:textId="43C8783E" w:rsidR="001B1086" w:rsidRPr="00756B9E" w:rsidDel="00CB1E99" w:rsidRDefault="002E10F9" w:rsidP="00B05573">
      <w:pPr>
        <w:pStyle w:val="Heading3"/>
        <w:rPr>
          <w:del w:id="1393" w:author="Thea Lucille Knowles" w:date="2021-03-18T20:25:00Z"/>
        </w:rPr>
      </w:pPr>
      <w:bookmarkStart w:id="1394" w:name="interactions-with-speech-task"/>
      <w:del w:id="1395" w:author="Thea Lucille Knowles" w:date="2021-03-18T20:25:00Z">
        <w:r w:rsidRPr="00756B9E" w:rsidDel="00CB1E99">
          <w:delText>Interactions with speech task</w:delText>
        </w:r>
        <w:bookmarkEnd w:id="1394"/>
      </w:del>
    </w:p>
    <w:p w14:paraId="05F69A20" w14:textId="6449946C" w:rsidR="001B1086" w:rsidRPr="00756B9E" w:rsidDel="00CB1E99" w:rsidRDefault="002E10F9" w:rsidP="00B05573">
      <w:pPr>
        <w:pStyle w:val="Heading4"/>
        <w:rPr>
          <w:del w:id="1396" w:author="Thea Lucille Knowles" w:date="2021-03-18T20:25:00Z"/>
        </w:rPr>
      </w:pPr>
      <w:bookmarkStart w:id="1397" w:name="group-by-task-interactions"/>
      <w:del w:id="1398" w:author="Thea Lucille Knowles" w:date="2021-03-18T20:25:00Z">
        <w:r w:rsidRPr="00756B9E" w:rsidDel="00CB1E99">
          <w:delText>Group by task interactions</w:delText>
        </w:r>
        <w:bookmarkEnd w:id="1397"/>
      </w:del>
    </w:p>
    <w:p w14:paraId="60837572" w14:textId="335B0397" w:rsidR="001B1086" w:rsidRPr="00756B9E" w:rsidDel="00CB1E99" w:rsidRDefault="002E10F9" w:rsidP="00B05573">
      <w:pPr>
        <w:pStyle w:val="FirstParagraph"/>
        <w:rPr>
          <w:del w:id="1399" w:author="Thea Lucille Knowles" w:date="2021-03-18T20:25:00Z"/>
        </w:rPr>
      </w:pPr>
      <w:del w:id="1400" w:author="Thea Lucille Knowles" w:date="2021-03-18T20:25:00Z">
        <w:r w:rsidRPr="00756B9E" w:rsidDel="00CB1E99">
          <w:delText xml:space="preserve">Results are displayed in </w:delText>
        </w:r>
        <w:r w:rsidR="000F040A" w:rsidRPr="00756B9E" w:rsidDel="00CB1E99">
          <w:delText>Figure 3</w:delText>
        </w:r>
        <w:r w:rsidRPr="00756B9E" w:rsidDel="00CB1E99">
          <w:delText xml:space="preserve">. A significant interaction was found for the YC vs. Rest comparison, which indicated that, across all rates, task differences in intelligibility for the YC group were smaller than for the other three groups combined (YC vs. Rest, Task: </w:delText>
        </w:r>
      </w:del>
      <m:oMath>
        <m:acc>
          <m:accPr>
            <m:ctrlPr>
              <w:del w:id="1401" w:author="Thea Lucille Knowles" w:date="2021-03-18T20:25:00Z">
                <w:rPr>
                  <w:rFonts w:ascii="Cambria Math" w:hAnsi="Cambria Math"/>
                </w:rPr>
              </w:del>
            </m:ctrlPr>
          </m:accPr>
          <m:e>
            <m:r>
              <w:del w:id="1402" w:author="Thea Lucille Knowles" w:date="2021-03-18T20:25:00Z">
                <w:rPr>
                  <w:rFonts w:ascii="Cambria Math" w:hAnsi="Cambria Math"/>
                </w:rPr>
                <m:t>β</m:t>
              </w:del>
            </m:r>
          </m:e>
        </m:acc>
      </m:oMath>
      <w:del w:id="1403" w:author="Thea Lucille Knowles" w:date="2021-03-18T20:25:00Z">
        <w:r w:rsidRPr="00756B9E" w:rsidDel="00CB1E99">
          <w:delText xml:space="preserve"> = -0.243, </w:delText>
        </w:r>
      </w:del>
      <m:oMath>
        <m:r>
          <w:del w:id="1404" w:author="Thea Lucille Knowles" w:date="2021-03-18T20:25:00Z">
            <w:rPr>
              <w:rFonts w:ascii="Cambria Math" w:hAnsi="Cambria Math"/>
            </w:rPr>
            <m:t>p</m:t>
          </w:del>
        </m:r>
      </m:oMath>
      <w:del w:id="1405" w:author="Thea Lucille Knowles" w:date="2021-03-18T20:25:00Z">
        <w:r w:rsidRPr="00756B9E" w:rsidDel="00CB1E99">
          <w:delText xml:space="preserve"> </w:delText>
        </w:r>
        <w:r w:rsidR="00227E94" w:rsidRPr="00756B9E" w:rsidDel="00CB1E99">
          <w:delText>= .</w:delText>
        </w:r>
        <w:r w:rsidRPr="00756B9E" w:rsidDel="00CB1E99">
          <w:delText>004). Neither of the other group comparisons reached significance, though the PD-Med vs. PD-DBS comparison demonstrated a non-significant trend suggesting that while the PD-Med speakers were overall rated as more intelligible than the PD-DBS speakers, this difference widened in the monologue task (</w:delText>
        </w:r>
      </w:del>
      <m:oMath>
        <m:acc>
          <m:accPr>
            <m:ctrlPr>
              <w:del w:id="1406" w:author="Thea Lucille Knowles" w:date="2021-03-18T20:25:00Z">
                <w:rPr>
                  <w:rFonts w:ascii="Cambria Math" w:hAnsi="Cambria Math"/>
                </w:rPr>
              </w:del>
            </m:ctrlPr>
          </m:accPr>
          <m:e>
            <m:r>
              <w:del w:id="1407" w:author="Thea Lucille Knowles" w:date="2021-03-18T20:25:00Z">
                <w:rPr>
                  <w:rFonts w:ascii="Cambria Math" w:hAnsi="Cambria Math"/>
                </w:rPr>
                <m:t>β</m:t>
              </w:del>
            </m:r>
          </m:e>
        </m:acc>
      </m:oMath>
      <w:del w:id="1408" w:author="Thea Lucille Knowles" w:date="2021-03-18T20:25:00Z">
        <w:r w:rsidRPr="00756B9E" w:rsidDel="00CB1E99">
          <w:delText xml:space="preserve"> = -0.191, </w:delText>
        </w:r>
      </w:del>
      <m:oMath>
        <m:r>
          <w:del w:id="1409" w:author="Thea Lucille Knowles" w:date="2021-03-18T20:25:00Z">
            <w:rPr>
              <w:rFonts w:ascii="Cambria Math" w:hAnsi="Cambria Math"/>
            </w:rPr>
            <m:t>p</m:t>
          </w:del>
        </m:r>
      </m:oMath>
      <w:del w:id="1410" w:author="Thea Lucille Knowles" w:date="2021-03-18T20:25:00Z">
        <w:r w:rsidRPr="00756B9E" w:rsidDel="00CB1E99">
          <w:delText xml:space="preserve"> </w:delText>
        </w:r>
        <w:r w:rsidR="00227E94" w:rsidRPr="00756B9E" w:rsidDel="00CB1E99">
          <w:delText>= .</w:delText>
        </w:r>
        <w:r w:rsidRPr="00756B9E" w:rsidDel="00CB1E99">
          <w:delText>068).</w:delText>
        </w:r>
      </w:del>
    </w:p>
    <w:p w14:paraId="2E3D7C9E" w14:textId="208CD79A" w:rsidR="001B1086" w:rsidRPr="00756B9E" w:rsidDel="00CB1E99" w:rsidRDefault="002E10F9" w:rsidP="00B05573">
      <w:pPr>
        <w:pStyle w:val="Heading4"/>
        <w:rPr>
          <w:del w:id="1411" w:author="Thea Lucille Knowles" w:date="2021-03-18T20:25:00Z"/>
        </w:rPr>
      </w:pPr>
      <w:bookmarkStart w:id="1412" w:name="group-by-rate-by-task-interactions"/>
      <w:del w:id="1413" w:author="Thea Lucille Knowles" w:date="2021-03-18T20:25:00Z">
        <w:r w:rsidRPr="00756B9E" w:rsidDel="00CB1E99">
          <w:delText>Group by rate</w:delText>
        </w:r>
        <w:r w:rsidR="00FF35E4" w:rsidDel="00CB1E99">
          <w:delText xml:space="preserve"> condition</w:delText>
        </w:r>
        <w:r w:rsidRPr="00756B9E" w:rsidDel="00CB1E99">
          <w:delText xml:space="preserve"> by task interactions</w:delText>
        </w:r>
        <w:bookmarkEnd w:id="1412"/>
      </w:del>
    </w:p>
    <w:p w14:paraId="07E289F3" w14:textId="06888D15" w:rsidR="001B1086" w:rsidRPr="00756B9E" w:rsidDel="00CB1E99" w:rsidRDefault="002E10F9" w:rsidP="00B05573">
      <w:pPr>
        <w:pStyle w:val="FirstParagraph"/>
        <w:rPr>
          <w:del w:id="1414" w:author="Thea Lucille Knowles" w:date="2021-03-18T20:25:00Z"/>
        </w:rPr>
      </w:pPr>
      <w:del w:id="1415" w:author="Thea Lucille Knowles" w:date="2021-03-18T20:25:00Z">
        <w:r w:rsidRPr="00756B9E" w:rsidDel="00CB1E99">
          <w:delText>For the most part, there were few significant three-way group, rate</w:delText>
        </w:r>
        <w:r w:rsidR="00FF35E4" w:rsidDel="00CB1E99">
          <w:delText xml:space="preserve"> condition</w:delText>
        </w:r>
        <w:r w:rsidRPr="00756B9E" w:rsidDel="00CB1E99">
          <w:delText>, and task interactions at both the slower and faster rates, suggesting that groups demonstrated similar patterns of intelligibility across the rate continuum in each of the tasks. At slower rate</w:delText>
        </w:r>
        <w:r w:rsidR="00FF35E4" w:rsidDel="00CB1E99">
          <w:delText xml:space="preserve"> conditions</w:delText>
        </w:r>
        <w:r w:rsidRPr="00756B9E" w:rsidDel="00CB1E99">
          <w:delText xml:space="preserve">, an exception to this was the three-way interaction for the </w:delText>
        </w:r>
        <w:r w:rsidR="0033174E" w:rsidRPr="00756B9E" w:rsidDel="00CB1E99">
          <w:delText>PD-Med vs. PD-DBS</w:delText>
        </w:r>
        <w:r w:rsidRPr="00756B9E" w:rsidDel="00CB1E99">
          <w:delText xml:space="preserve"> contrast at the 2x-slower </w:delText>
        </w:r>
        <w:r w:rsidR="00FF35E4" w:rsidDel="00CB1E99">
          <w:delText>condition</w:delText>
        </w:r>
        <w:r w:rsidR="00FF35E4" w:rsidRPr="00756B9E" w:rsidDel="00CB1E99">
          <w:delText xml:space="preserve"> </w:delText>
        </w:r>
        <w:r w:rsidRPr="00756B9E" w:rsidDel="00CB1E99">
          <w:delText>(</w:delText>
        </w:r>
      </w:del>
      <m:oMath>
        <m:acc>
          <m:accPr>
            <m:ctrlPr>
              <w:del w:id="1416" w:author="Thea Lucille Knowles" w:date="2021-03-18T20:25:00Z">
                <w:rPr>
                  <w:rFonts w:ascii="Cambria Math" w:hAnsi="Cambria Math"/>
                </w:rPr>
              </w:del>
            </m:ctrlPr>
          </m:accPr>
          <m:e>
            <m:r>
              <w:del w:id="1417" w:author="Thea Lucille Knowles" w:date="2021-03-18T20:25:00Z">
                <w:rPr>
                  <w:rFonts w:ascii="Cambria Math" w:hAnsi="Cambria Math"/>
                </w:rPr>
                <m:t>β</m:t>
              </w:del>
            </m:r>
          </m:e>
        </m:acc>
      </m:oMath>
      <w:del w:id="1418" w:author="Thea Lucille Knowles" w:date="2021-03-18T20:25:00Z">
        <w:r w:rsidRPr="00756B9E" w:rsidDel="00CB1E99">
          <w:delText xml:space="preserve"> = 0.487, </w:delText>
        </w:r>
      </w:del>
      <m:oMath>
        <m:r>
          <w:del w:id="1419" w:author="Thea Lucille Knowles" w:date="2021-03-18T20:25:00Z">
            <w:rPr>
              <w:rFonts w:ascii="Cambria Math" w:hAnsi="Cambria Math"/>
            </w:rPr>
            <m:t>p</m:t>
          </w:del>
        </m:r>
      </m:oMath>
      <w:del w:id="1420" w:author="Thea Lucille Knowles" w:date="2021-03-18T20:25:00Z">
        <w:r w:rsidRPr="00756B9E" w:rsidDel="00CB1E99">
          <w:delText xml:space="preserve"> </w:delText>
        </w:r>
        <w:r w:rsidR="00227E94" w:rsidRPr="00756B9E" w:rsidDel="00CB1E99">
          <w:delText>= .</w:delText>
        </w:r>
        <w:r w:rsidRPr="00756B9E" w:rsidDel="00CB1E99">
          <w:delText xml:space="preserve">001). This suggests that the PD-DBS group (compared to the PD-Med group) showed a larger intelligibility benefit at the 2x-slower </w:delText>
        </w:r>
        <w:r w:rsidR="00FF35E4" w:rsidDel="00CB1E99">
          <w:delText>condition</w:delText>
        </w:r>
        <w:r w:rsidR="00FF35E4" w:rsidRPr="00756B9E" w:rsidDel="00CB1E99">
          <w:delText xml:space="preserve"> </w:delText>
        </w:r>
        <w:r w:rsidRPr="00756B9E" w:rsidDel="00CB1E99">
          <w:delText xml:space="preserve">in the monologue task compared to the sentence reading task. This pattern is visible in the empirical plots displayed in </w:delText>
        </w:r>
        <w:r w:rsidR="000F040A" w:rsidRPr="00756B9E" w:rsidDel="00CB1E99">
          <w:delText>Figure 3</w:delText>
        </w:r>
        <w:r w:rsidRPr="00756B9E" w:rsidDel="00CB1E99">
          <w:delText>, in which the PD-DBS talkers show a steep spike in monologue speech intelligibility at S2 compared to H1, and compared to sentence intelligibility. The PD-Med talkers, on the other hand, show a much more modest increase in monologue speech intelligibility.</w:delText>
        </w:r>
      </w:del>
    </w:p>
    <w:p w14:paraId="18D2ECDF" w14:textId="2BE36E0A" w:rsidR="001B1086" w:rsidRPr="00756B9E" w:rsidDel="00CB1E99" w:rsidRDefault="002E10F9" w:rsidP="00B05573">
      <w:pPr>
        <w:pStyle w:val="BodyText"/>
        <w:rPr>
          <w:del w:id="1421" w:author="Thea Lucille Knowles" w:date="2021-03-18T20:25:00Z"/>
        </w:rPr>
      </w:pPr>
      <w:del w:id="1422" w:author="Thea Lucille Knowles" w:date="2021-03-18T20:25:00Z">
        <w:r w:rsidRPr="00756B9E" w:rsidDel="00CB1E99">
          <w:delText xml:space="preserve">At faster rates, a non-significant negative interaction between the OC vs. PD and DBS groups </w:delText>
        </w:r>
        <w:r w:rsidR="00EF4FBD" w:rsidRPr="00756B9E" w:rsidDel="00CB1E99">
          <w:delText xml:space="preserve">was observed </w:delText>
        </w:r>
        <w:r w:rsidR="00F24738" w:rsidDel="00CB1E99">
          <w:delText>for</w:delText>
        </w:r>
        <w:r w:rsidRPr="00756B9E" w:rsidDel="00CB1E99">
          <w:delText xml:space="preserve"> the 2x-faster </w:delText>
        </w:r>
        <w:r w:rsidR="00F24738" w:rsidDel="00CB1E99">
          <w:delText>condition</w:delText>
        </w:r>
        <w:r w:rsidR="00EF4FBD" w:rsidRPr="00756B9E" w:rsidDel="00CB1E99">
          <w:delText>. This suggests</w:delText>
        </w:r>
        <w:r w:rsidRPr="00756B9E" w:rsidDel="00CB1E99">
          <w:delText xml:space="preserve"> that the</w:delText>
        </w:r>
        <w:r w:rsidR="00EF4FBD" w:rsidRPr="00756B9E" w:rsidDel="00CB1E99">
          <w:delText xml:space="preserve"> difference in</w:delText>
        </w:r>
        <w:r w:rsidRPr="00756B9E" w:rsidDel="00CB1E99">
          <w:delText xml:space="preserve"> intelligibility between older healthy and disordered speaker groups widened in monologue speech</w:delText>
        </w:r>
        <w:r w:rsidR="00EF4FBD" w:rsidRPr="00756B9E" w:rsidDel="00CB1E99">
          <w:delText>, compared to sentence reading</w:delText>
        </w:r>
        <w:r w:rsidRPr="00756B9E" w:rsidDel="00CB1E99">
          <w:delText xml:space="preserve">. Specifically, Figure </w:delText>
        </w:r>
        <w:r w:rsidR="00007D1E" w:rsidRPr="00756B9E" w:rsidDel="00CB1E99">
          <w:delText>3</w:delText>
        </w:r>
        <w:r w:rsidRPr="00756B9E" w:rsidDel="00CB1E99">
          <w:delText xml:space="preserve"> suggests a complex group pattern at this rate, whereby the OC group remained stable, the PD-Med group declined, and the PD-DBS group actually showed a modest increase in intelligibility.</w:delText>
        </w:r>
      </w:del>
    </w:p>
    <w:p w14:paraId="6ED5E653" w14:textId="099944F9" w:rsidR="001B1086" w:rsidRPr="00756B9E" w:rsidDel="00CB1E99" w:rsidRDefault="002E10F9" w:rsidP="00B05573">
      <w:pPr>
        <w:pStyle w:val="BodyText"/>
        <w:rPr>
          <w:del w:id="1423" w:author="Thea Lucille Knowles" w:date="2021-03-18T20:25:00Z"/>
        </w:rPr>
      </w:pPr>
      <w:del w:id="1424" w:author="Thea Lucille Knowles" w:date="2021-03-18T20:25:00Z">
        <w:r w:rsidRPr="00756B9E" w:rsidDel="00CB1E99">
          <w:delText>The fastest rate</w:delText>
        </w:r>
        <w:r w:rsidR="00F24738" w:rsidDel="00CB1E99">
          <w:delText xml:space="preserve"> condition</w:delText>
        </w:r>
        <w:r w:rsidRPr="00756B9E" w:rsidDel="00CB1E99">
          <w:delText xml:space="preserve"> (4x-faster) was associated with a three-way interaction with group and task for both comparisons involving the control speakers (</w:delText>
        </w:r>
      </w:del>
      <m:oMath>
        <m:acc>
          <m:accPr>
            <m:ctrlPr>
              <w:del w:id="1425" w:author="Thea Lucille Knowles" w:date="2021-03-18T20:25:00Z">
                <w:rPr>
                  <w:rFonts w:ascii="Cambria Math" w:hAnsi="Cambria Math"/>
                </w:rPr>
              </w:del>
            </m:ctrlPr>
          </m:accPr>
          <m:e>
            <m:r>
              <w:del w:id="1426" w:author="Thea Lucille Knowles" w:date="2021-03-18T20:25:00Z">
                <w:rPr>
                  <w:rFonts w:ascii="Cambria Math" w:hAnsi="Cambria Math"/>
                </w:rPr>
                <m:t>β</m:t>
              </w:del>
            </m:r>
          </m:e>
        </m:acc>
      </m:oMath>
      <w:del w:id="1427" w:author="Thea Lucille Knowles" w:date="2021-03-18T20:25:00Z">
        <w:r w:rsidRPr="00756B9E" w:rsidDel="00CB1E99">
          <w:delText xml:space="preserve"> = -0.246, </w:delText>
        </w:r>
      </w:del>
      <m:oMath>
        <m:r>
          <w:del w:id="1428" w:author="Thea Lucille Knowles" w:date="2021-03-18T20:25:00Z">
            <w:rPr>
              <w:rFonts w:ascii="Cambria Math" w:hAnsi="Cambria Math"/>
            </w:rPr>
            <m:t>p</m:t>
          </w:del>
        </m:r>
      </m:oMath>
      <w:del w:id="1429" w:author="Thea Lucille Knowles" w:date="2021-03-18T20:25:00Z">
        <w:r w:rsidRPr="00756B9E" w:rsidDel="00CB1E99">
          <w:delText xml:space="preserve"> </w:delText>
        </w:r>
        <w:r w:rsidR="00227E94" w:rsidRPr="00756B9E" w:rsidDel="00CB1E99">
          <w:delText>= .</w:delText>
        </w:r>
        <w:r w:rsidRPr="00756B9E" w:rsidDel="00CB1E99">
          <w:delText xml:space="preserve">04; </w:delText>
        </w:r>
      </w:del>
      <m:oMath>
        <m:acc>
          <m:accPr>
            <m:ctrlPr>
              <w:del w:id="1430" w:author="Thea Lucille Knowles" w:date="2021-03-18T20:25:00Z">
                <w:rPr>
                  <w:rFonts w:ascii="Cambria Math" w:hAnsi="Cambria Math"/>
                </w:rPr>
              </w:del>
            </m:ctrlPr>
          </m:accPr>
          <m:e>
            <m:r>
              <w:del w:id="1431" w:author="Thea Lucille Knowles" w:date="2021-03-18T20:25:00Z">
                <w:rPr>
                  <w:rFonts w:ascii="Cambria Math" w:hAnsi="Cambria Math"/>
                </w:rPr>
                <m:t>β</m:t>
              </w:del>
            </m:r>
          </m:e>
        </m:acc>
      </m:oMath>
      <w:del w:id="1432" w:author="Thea Lucille Knowles" w:date="2021-03-18T20:25:00Z">
        <w:r w:rsidRPr="00756B9E" w:rsidDel="00CB1E99">
          <w:delText xml:space="preserve"> = -0.511, </w:delText>
        </w:r>
      </w:del>
      <m:oMath>
        <m:r>
          <w:del w:id="1433" w:author="Thea Lucille Knowles" w:date="2021-03-18T20:25:00Z">
            <w:rPr>
              <w:rFonts w:ascii="Cambria Math" w:hAnsi="Cambria Math"/>
            </w:rPr>
            <m:t>p</m:t>
          </w:del>
        </m:r>
      </m:oMath>
      <w:del w:id="1434" w:author="Thea Lucille Knowles" w:date="2021-03-18T20:25:00Z">
        <w:r w:rsidRPr="00756B9E" w:rsidDel="00CB1E99">
          <w:delText xml:space="preserve"> </w:delText>
        </w:r>
        <w:r w:rsidR="00227E94" w:rsidRPr="00756B9E" w:rsidDel="00CB1E99">
          <w:delText>&lt; .</w:delText>
        </w:r>
        <w:r w:rsidRPr="00756B9E" w:rsidDel="00CB1E99">
          <w:delText>001). Similar to the pattern observed in the two-way interaction, this suggests that the difference in intelligibility ratings between healthy and disordered speakers widened in monologue speech, and in this case that the difference was observed to be even greater at the fastest</w:delText>
        </w:r>
        <w:r w:rsidR="00F24738" w:rsidDel="00CB1E99">
          <w:delText xml:space="preserve"> self-selected</w:delText>
        </w:r>
        <w:r w:rsidRPr="00756B9E" w:rsidDel="00CB1E99">
          <w:delText xml:space="preserve"> speech rates. Figure </w:delText>
        </w:r>
        <w:r w:rsidR="00007D1E" w:rsidRPr="00756B9E" w:rsidDel="00CB1E99">
          <w:delText>3</w:delText>
        </w:r>
        <w:r w:rsidRPr="00756B9E" w:rsidDel="00CB1E99">
          <w:delText xml:space="preserve"> demonstrates that monologue speech intelligibility does not change for either control group to the extent that it did for the PD groups. There were no significant three-way interactions for the PD group comparison </w:delText>
        </w:r>
        <w:r w:rsidR="00F24738" w:rsidDel="00CB1E99">
          <w:delText>for</w:delText>
        </w:r>
        <w:r w:rsidRPr="00756B9E" w:rsidDel="00CB1E99">
          <w:delText xml:space="preserve"> any of the fast rate</w:delText>
        </w:r>
        <w:r w:rsidR="00F24738" w:rsidDel="00CB1E99">
          <w:delText xml:space="preserve"> conditions</w:delText>
        </w:r>
        <w:r w:rsidRPr="00756B9E" w:rsidDel="00CB1E99">
          <w:delText>.</w:delText>
        </w:r>
      </w:del>
    </w:p>
    <w:p w14:paraId="1EF1EAA7" w14:textId="47FB8668" w:rsidR="001B1086" w:rsidRPr="00756B9E" w:rsidDel="00CB1E99" w:rsidRDefault="002E10F9" w:rsidP="00B05573">
      <w:pPr>
        <w:pStyle w:val="Heading2"/>
        <w:rPr>
          <w:del w:id="1435" w:author="Thea Lucille Knowles" w:date="2021-03-18T20:25:00Z"/>
        </w:rPr>
      </w:pPr>
      <w:bookmarkStart w:id="1436" w:name="X3994374490ee58a5a7baad0c93499bd9b3889a8"/>
      <w:del w:id="1437" w:author="Thea Lucille Knowles" w:date="2021-03-18T20:25:00Z">
        <w:r w:rsidRPr="00756B9E" w:rsidDel="00CB1E99">
          <w:delText>Sequential changes in intelligibility across rate</w:delText>
        </w:r>
        <w:r w:rsidR="00DA6504" w:rsidDel="00CB1E99">
          <w:delText xml:space="preserve"> conditions</w:delText>
        </w:r>
        <w:bookmarkEnd w:id="1436"/>
      </w:del>
    </w:p>
    <w:p w14:paraId="41C3BCBE" w14:textId="14C21F23" w:rsidR="001B1086" w:rsidRPr="00756B9E" w:rsidDel="00CB1E99" w:rsidRDefault="002E10F9" w:rsidP="00B05573">
      <w:pPr>
        <w:pStyle w:val="FirstParagraph"/>
        <w:rPr>
          <w:del w:id="1438" w:author="Thea Lucille Knowles" w:date="2021-03-18T20:25:00Z"/>
        </w:rPr>
      </w:pPr>
      <w:del w:id="1439" w:author="Thea Lucille Knowles" w:date="2021-03-18T20:25:00Z">
        <w:r w:rsidRPr="00756B9E" w:rsidDel="00CB1E99">
          <w:delText xml:space="preserve">A series of pairwise comparisons was run to test for differences within groups and tasks for each sequential rate </w:delText>
        </w:r>
        <w:r w:rsidR="00B84C11" w:rsidDel="00CB1E99">
          <w:delText xml:space="preserve">condition </w:delText>
        </w:r>
        <w:r w:rsidRPr="00756B9E" w:rsidDel="00CB1E99">
          <w:delText xml:space="preserve">(H1 vs S2, S2 vs S3, S4 vs S4, etc.). These are reported in Appendix Tables 2 and 3.   Post-hoc pairwise comparisons were computed using estimated marginal means (i.e., least-squares means) from the </w:delText>
        </w:r>
        <w:r w:rsidRPr="00756B9E" w:rsidDel="00CB1E99">
          <w:rPr>
            <w:rStyle w:val="VerbatimChar"/>
          </w:rPr>
          <w:delText>emmeans</w:delText>
        </w:r>
        <w:r w:rsidRPr="00756B9E" w:rsidDel="00CB1E99">
          <w:delText xml:space="preserve"> package, with </w:delText>
        </w:r>
      </w:del>
      <m:oMath>
        <m:r>
          <w:del w:id="1440" w:author="Thea Lucille Knowles" w:date="2021-03-18T20:25:00Z">
            <w:rPr>
              <w:rFonts w:ascii="Cambria Math" w:hAnsi="Cambria Math"/>
            </w:rPr>
            <m:t>p</m:t>
          </w:del>
        </m:r>
      </m:oMath>
      <w:del w:id="1441" w:author="Thea Lucille Knowles" w:date="2021-03-18T20:25:00Z">
        <w:r w:rsidRPr="00756B9E" w:rsidDel="00CB1E99">
          <w:delText xml:space="preserve">-values adjusted using the Tukey method (Lenth, 2020). The estimates are equal to the estimated difference </w:delText>
        </w:r>
        <w:r w:rsidR="00680EEC" w:rsidRPr="00756B9E" w:rsidDel="00CB1E99">
          <w:delText xml:space="preserve">(on the response, not the logit scale) </w:delText>
        </w:r>
        <w:r w:rsidRPr="00756B9E" w:rsidDel="00CB1E99">
          <w:delText xml:space="preserve">between pairs. Differences were computed as the contrast on the left minus the contrast on the right. In Appendix Tables 2 and 3,  the </w:delText>
        </w:r>
        <w:r w:rsidRPr="00756B9E" w:rsidDel="00CB1E99">
          <w:rPr>
            <w:i/>
          </w:rPr>
          <w:delText>estimate</w:delText>
        </w:r>
        <w:r w:rsidRPr="00756B9E" w:rsidDel="00CB1E99">
          <w:delText xml:space="preserve"> reported for the </w:delText>
        </w:r>
        <w:r w:rsidRPr="00756B9E" w:rsidDel="00CB1E99">
          <w:rPr>
            <w:i/>
          </w:rPr>
          <w:delText>contrast</w:delText>
        </w:r>
        <w:r w:rsidRPr="00756B9E" w:rsidDel="00CB1E99">
          <w:delText xml:space="preserve"> H1-S2, then, reflects </w:delText>
        </w:r>
        <w:r w:rsidR="00CE2E87" w:rsidRPr="00756B9E" w:rsidDel="00CB1E99">
          <w:delText xml:space="preserve">the model’s </w:delText>
        </w:r>
        <w:r w:rsidRPr="00756B9E" w:rsidDel="00CB1E99">
          <w:delText>estimated intelligibility in the habitual condition minus intelligibility ratings in the 2x-slower (S2) condition. A negative estimate, for example between habitual speech and 2x-slower (written as H1-S2), would indicate that the habitual rate (H1) had a lower intelligibility rating than the 2x-slower rate (S2) for a given group. A positive difference, on the other hand, for example between habitual speech and 4x-faster (written as H1-F4), would indicate higher intelligibility for habitual speech compared to the 4x-faster condition for a given group.</w:delText>
        </w:r>
      </w:del>
    </w:p>
    <w:p w14:paraId="0D2CA815" w14:textId="497B7812" w:rsidR="001B1086" w:rsidRPr="00756B9E" w:rsidDel="00CB1E99" w:rsidRDefault="002E10F9" w:rsidP="00B05573">
      <w:pPr>
        <w:pStyle w:val="BodyText"/>
        <w:rPr>
          <w:del w:id="1442" w:author="Thea Lucille Knowles" w:date="2021-03-18T20:25:00Z"/>
        </w:rPr>
      </w:pPr>
      <w:del w:id="1443" w:author="Thea Lucille Knowles" w:date="2021-03-18T20:25:00Z">
        <w:r w:rsidRPr="00756B9E" w:rsidDel="00CB1E99">
          <w:delText xml:space="preserve">Only comparisons to habitual rate (e.g., S4 vs. H1) and sequential comparisons (e.g., S4 vs. S3, S3 vs. S2) are reported here. Comparisons spanning more than one rate adjustment were not of interest (e.g., S4 vs. S2 or S4 vs. F3). Comparisons were considered significant at </w:delText>
        </w:r>
      </w:del>
      <m:oMath>
        <m:r>
          <w:del w:id="1444" w:author="Thea Lucille Knowles" w:date="2021-03-18T20:25:00Z">
            <w:rPr>
              <w:rFonts w:ascii="Cambria Math" w:hAnsi="Cambria Math"/>
            </w:rPr>
            <m:t>p</m:t>
          </w:del>
        </m:r>
      </m:oMath>
      <w:del w:id="1445" w:author="Thea Lucille Knowles" w:date="2021-03-18T20:25:00Z">
        <w:r w:rsidRPr="00756B9E" w:rsidDel="00CB1E99">
          <w:delText xml:space="preserve"> </w:delText>
        </w:r>
        <w:r w:rsidR="00227E94" w:rsidRPr="00756B9E" w:rsidDel="00CB1E99">
          <w:delText>&lt; .</w:delText>
        </w:r>
        <w:r w:rsidRPr="00756B9E" w:rsidDel="00CB1E99">
          <w:delText>05.</w:delText>
        </w:r>
      </w:del>
    </w:p>
    <w:p w14:paraId="0538E60E" w14:textId="6091C9BD" w:rsidR="001B1086" w:rsidRPr="00756B9E" w:rsidDel="00CB1E99" w:rsidRDefault="002E10F9" w:rsidP="00B05573">
      <w:pPr>
        <w:pStyle w:val="BodyText"/>
        <w:rPr>
          <w:del w:id="1446" w:author="Thea Lucille Knowles" w:date="2021-03-18T20:25:00Z"/>
        </w:rPr>
      </w:pPr>
      <w:del w:id="1447" w:author="Thea Lucille Knowles" w:date="2021-03-18T20:25:00Z">
        <w:r w:rsidRPr="00756B9E" w:rsidDel="00CB1E99">
          <w:delText>Slower rate</w:delText>
        </w:r>
        <w:r w:rsidR="00CA2224" w:rsidDel="00CB1E99">
          <w:delText xml:space="preserve"> conditions</w:delText>
        </w:r>
        <w:r w:rsidRPr="00756B9E" w:rsidDel="00CB1E99">
          <w:delText>, compared to habitual speech, did not yield any significant pairwise comparisons for any group in either task with two exceptions for the PD-DBS group. Compared to habitual speech, the S3 condition (3x-slower) was associated with significantly higher sentence intelligibility (estimated difference = -0.0</w:delText>
        </w:r>
        <w:r w:rsidR="006A0F73" w:rsidRPr="00756B9E" w:rsidDel="00CB1E99">
          <w:delText>61</w:delText>
        </w:r>
        <w:r w:rsidRPr="00756B9E" w:rsidDel="00CB1E99">
          <w:delText xml:space="preserve">, </w:delText>
        </w:r>
      </w:del>
      <m:oMath>
        <m:r>
          <w:del w:id="1448" w:author="Thea Lucille Knowles" w:date="2021-03-18T20:25:00Z">
            <w:rPr>
              <w:rFonts w:ascii="Cambria Math" w:hAnsi="Cambria Math"/>
            </w:rPr>
            <m:t>p</m:t>
          </w:del>
        </m:r>
      </m:oMath>
      <w:del w:id="1449" w:author="Thea Lucille Knowles" w:date="2021-03-18T20:25:00Z">
        <w:r w:rsidRPr="00756B9E" w:rsidDel="00CB1E99">
          <w:delText xml:space="preserve"> </w:delText>
        </w:r>
        <w:r w:rsidR="00227E94" w:rsidRPr="00756B9E" w:rsidDel="00CB1E99">
          <w:delText>= .</w:delText>
        </w:r>
        <w:r w:rsidR="006A0F73" w:rsidRPr="00756B9E" w:rsidDel="00CB1E99">
          <w:delText>016</w:delText>
        </w:r>
        <w:r w:rsidRPr="00756B9E" w:rsidDel="00CB1E99">
          <w:delText xml:space="preserve">), and the S2 condition (2x-slower) demonstrated a non-significant trend towards higher monologue intelligibility (estimated difference = -0.11, </w:delText>
        </w:r>
      </w:del>
      <m:oMath>
        <m:r>
          <w:del w:id="1450" w:author="Thea Lucille Knowles" w:date="2021-03-18T20:25:00Z">
            <w:rPr>
              <w:rFonts w:ascii="Cambria Math" w:hAnsi="Cambria Math"/>
            </w:rPr>
            <m:t>p</m:t>
          </w:del>
        </m:r>
      </m:oMath>
      <w:del w:id="1451" w:author="Thea Lucille Knowles" w:date="2021-03-18T20:25:00Z">
        <w:r w:rsidRPr="00756B9E" w:rsidDel="00CB1E99">
          <w:delText xml:space="preserve"> </w:delText>
        </w:r>
        <w:r w:rsidR="00227E94" w:rsidRPr="00756B9E" w:rsidDel="00CB1E99">
          <w:delText>= .</w:delText>
        </w:r>
        <w:r w:rsidRPr="00756B9E" w:rsidDel="00CB1E99">
          <w:delText>054).</w:delText>
        </w:r>
      </w:del>
    </w:p>
    <w:p w14:paraId="72DE51F1" w14:textId="7C6FB4E4" w:rsidR="001B1086" w:rsidRPr="00756B9E" w:rsidDel="00CB1E99" w:rsidRDefault="002E10F9" w:rsidP="00B05573">
      <w:pPr>
        <w:pStyle w:val="BodyText"/>
        <w:rPr>
          <w:del w:id="1452" w:author="Thea Lucille Knowles" w:date="2021-03-18T20:25:00Z"/>
        </w:rPr>
      </w:pPr>
      <w:del w:id="1453" w:author="Thea Lucille Knowles" w:date="2021-03-18T20:25:00Z">
        <w:r w:rsidRPr="00756B9E" w:rsidDel="00CB1E99">
          <w:delText>Faster rate</w:delText>
        </w:r>
        <w:r w:rsidR="00CA2224" w:rsidDel="00CB1E99">
          <w:delText xml:space="preserve"> condition</w:delText>
        </w:r>
        <w:r w:rsidRPr="00756B9E" w:rsidDel="00CB1E99">
          <w:delText xml:space="preserve">s, compared to habitual speech, were associated with significant declines in intelligibility for most comparisons in the Sentence task. The 2x-faster rate condition (F2) was associated with declines in sentence intelligibility for the PD-Med group (estimated difference = 0.067, </w:delText>
        </w:r>
      </w:del>
      <m:oMath>
        <m:r>
          <w:del w:id="1454" w:author="Thea Lucille Knowles" w:date="2021-03-18T20:25:00Z">
            <w:rPr>
              <w:rFonts w:ascii="Cambria Math" w:hAnsi="Cambria Math"/>
            </w:rPr>
            <m:t>p</m:t>
          </w:del>
        </m:r>
      </m:oMath>
      <w:del w:id="1455" w:author="Thea Lucille Knowles" w:date="2021-03-18T20:25:00Z">
        <w:r w:rsidRPr="00756B9E" w:rsidDel="00CB1E99">
          <w:delText xml:space="preserve"> </w:delText>
        </w:r>
        <w:r w:rsidR="00227E94" w:rsidRPr="00756B9E" w:rsidDel="00CB1E99">
          <w:delText>= .</w:delText>
        </w:r>
        <w:r w:rsidRPr="00756B9E" w:rsidDel="00CB1E99">
          <w:delText xml:space="preserve">001). The faster rates, F3 and F4, were associated with declines in sentence intelligibility for both control groups and the PD-Med group (H1-F3: YC: estimated difference = 0.038, </w:delText>
        </w:r>
      </w:del>
      <m:oMath>
        <m:r>
          <w:del w:id="1456" w:author="Thea Lucille Knowles" w:date="2021-03-18T20:25:00Z">
            <w:rPr>
              <w:rFonts w:ascii="Cambria Math" w:hAnsi="Cambria Math"/>
            </w:rPr>
            <m:t>p</m:t>
          </w:del>
        </m:r>
      </m:oMath>
      <w:del w:id="1457" w:author="Thea Lucille Knowles" w:date="2021-03-18T20:25:00Z">
        <w:r w:rsidRPr="00756B9E" w:rsidDel="00CB1E99">
          <w:delText xml:space="preserve"> </w:delText>
        </w:r>
        <w:r w:rsidR="00227E94" w:rsidRPr="00756B9E" w:rsidDel="00CB1E99">
          <w:delText>= .</w:delText>
        </w:r>
        <w:r w:rsidRPr="00756B9E" w:rsidDel="00CB1E99">
          <w:delText xml:space="preserve">019; OC: estimated difference = 0.037, </w:delText>
        </w:r>
      </w:del>
      <m:oMath>
        <m:r>
          <w:del w:id="1458" w:author="Thea Lucille Knowles" w:date="2021-03-18T20:25:00Z">
            <w:rPr>
              <w:rFonts w:ascii="Cambria Math" w:hAnsi="Cambria Math"/>
            </w:rPr>
            <m:t>p</m:t>
          </w:del>
        </m:r>
      </m:oMath>
      <w:del w:id="1459" w:author="Thea Lucille Knowles" w:date="2021-03-18T20:25:00Z">
        <w:r w:rsidRPr="00756B9E" w:rsidDel="00CB1E99">
          <w:delText xml:space="preserve"> </w:delText>
        </w:r>
        <w:r w:rsidR="00227E94" w:rsidRPr="00756B9E" w:rsidDel="00CB1E99">
          <w:delText>= .</w:delText>
        </w:r>
        <w:r w:rsidRPr="00756B9E" w:rsidDel="00CB1E99">
          <w:delText xml:space="preserve">039 PD-Med: estimated difference = 0.158, </w:delText>
        </w:r>
      </w:del>
      <m:oMath>
        <m:r>
          <w:del w:id="1460" w:author="Thea Lucille Knowles" w:date="2021-03-18T20:25:00Z">
            <w:rPr>
              <w:rFonts w:ascii="Cambria Math" w:hAnsi="Cambria Math"/>
            </w:rPr>
            <m:t>p</m:t>
          </w:del>
        </m:r>
      </m:oMath>
      <w:del w:id="1461" w:author="Thea Lucille Knowles" w:date="2021-03-18T20:25:00Z">
        <w:r w:rsidRPr="00756B9E" w:rsidDel="00CB1E99">
          <w:delText xml:space="preserve"> &lt;</w:delText>
        </w:r>
        <w:r w:rsidR="00227E94" w:rsidRPr="00756B9E" w:rsidDel="00CB1E99">
          <w:delText xml:space="preserve"> </w:delText>
        </w:r>
        <w:r w:rsidRPr="00756B9E" w:rsidDel="00CB1E99">
          <w:delText xml:space="preserve">.001; H1-F4: YC: estimated difference = 0.116, </w:delText>
        </w:r>
      </w:del>
      <m:oMath>
        <m:r>
          <w:del w:id="1462" w:author="Thea Lucille Knowles" w:date="2021-03-18T20:25:00Z">
            <w:rPr>
              <w:rFonts w:ascii="Cambria Math" w:hAnsi="Cambria Math"/>
            </w:rPr>
            <m:t>p</m:t>
          </w:del>
        </m:r>
      </m:oMath>
      <w:del w:id="1463" w:author="Thea Lucille Knowles" w:date="2021-03-18T20:25:00Z">
        <w:r w:rsidRPr="00756B9E" w:rsidDel="00CB1E99">
          <w:delText xml:space="preserve"> </w:delText>
        </w:r>
        <w:r w:rsidR="00227E94" w:rsidRPr="00756B9E" w:rsidDel="00CB1E99">
          <w:delText>= .</w:delText>
        </w:r>
        <w:r w:rsidRPr="00756B9E" w:rsidDel="00CB1E99">
          <w:delText xml:space="preserve">004 OC: estimated difference = 0.086, </w:delText>
        </w:r>
      </w:del>
      <m:oMath>
        <m:r>
          <w:del w:id="1464" w:author="Thea Lucille Knowles" w:date="2021-03-18T20:25:00Z">
            <w:rPr>
              <w:rFonts w:ascii="Cambria Math" w:hAnsi="Cambria Math"/>
            </w:rPr>
            <m:t>p</m:t>
          </w:del>
        </m:r>
      </m:oMath>
      <w:del w:id="1465" w:author="Thea Lucille Knowles" w:date="2021-03-18T20:25:00Z">
        <w:r w:rsidRPr="00756B9E" w:rsidDel="00CB1E99">
          <w:delText xml:space="preserve"> </w:delText>
        </w:r>
        <w:r w:rsidR="00227E94" w:rsidRPr="00756B9E" w:rsidDel="00CB1E99">
          <w:delText>= .</w:delText>
        </w:r>
        <w:r w:rsidRPr="00756B9E" w:rsidDel="00CB1E99">
          <w:delText xml:space="preserve">018, PD-Med: estimated difference = 0.216, </w:delText>
        </w:r>
      </w:del>
      <m:oMath>
        <m:r>
          <w:del w:id="1466" w:author="Thea Lucille Knowles" w:date="2021-03-18T20:25:00Z">
            <w:rPr>
              <w:rFonts w:ascii="Cambria Math" w:hAnsi="Cambria Math"/>
            </w:rPr>
            <m:t>p</m:t>
          </w:del>
        </m:r>
      </m:oMath>
      <w:del w:id="1467" w:author="Thea Lucille Knowles" w:date="2021-03-18T20:25:00Z">
        <w:r w:rsidRPr="00756B9E" w:rsidDel="00CB1E99">
          <w:delText xml:space="preserve"> </w:delText>
        </w:r>
        <w:r w:rsidR="00227E94" w:rsidRPr="00756B9E" w:rsidDel="00CB1E99">
          <w:delText>&lt; .</w:delText>
        </w:r>
        <w:r w:rsidRPr="00756B9E" w:rsidDel="00CB1E99">
          <w:delText>001).</w:delText>
        </w:r>
      </w:del>
    </w:p>
    <w:p w14:paraId="55FA86DB" w14:textId="0467EBA1" w:rsidR="001B1086" w:rsidRPr="00756B9E" w:rsidDel="00CB1E99" w:rsidRDefault="002E10F9" w:rsidP="00B05573">
      <w:pPr>
        <w:pStyle w:val="BodyText"/>
        <w:rPr>
          <w:del w:id="1468" w:author="Thea Lucille Knowles" w:date="2021-03-18T20:25:00Z"/>
        </w:rPr>
      </w:pPr>
      <w:del w:id="1469" w:author="Thea Lucille Knowles" w:date="2021-03-18T20:25:00Z">
        <w:r w:rsidRPr="00756B9E" w:rsidDel="00CB1E99">
          <w:delText xml:space="preserve">These 3x and 4x-faster </w:delText>
        </w:r>
        <w:r w:rsidR="00CA2224" w:rsidDel="00CB1E99">
          <w:delText>conditions</w:delText>
        </w:r>
        <w:r w:rsidR="00CA2224" w:rsidRPr="00756B9E" w:rsidDel="00CB1E99">
          <w:delText xml:space="preserve"> </w:delText>
        </w:r>
        <w:r w:rsidRPr="00756B9E" w:rsidDel="00CB1E99">
          <w:delText xml:space="preserve">(but not the 2x-faster </w:delText>
        </w:r>
        <w:r w:rsidR="00CA2224" w:rsidDel="00CB1E99">
          <w:delText>condition</w:delText>
        </w:r>
        <w:r w:rsidRPr="00756B9E" w:rsidDel="00CB1E99">
          <w:delText xml:space="preserve">) were also associated with declines in monologue speech intelligibility for the PD-Med group (H1-F3: estimated difference = </w:delText>
        </w:r>
      </w:del>
      <m:oMath>
        <m:acc>
          <m:accPr>
            <m:ctrlPr>
              <w:del w:id="1470" w:author="Thea Lucille Knowles" w:date="2021-03-18T20:25:00Z">
                <w:rPr>
                  <w:rFonts w:ascii="Cambria Math" w:hAnsi="Cambria Math"/>
                </w:rPr>
              </w:del>
            </m:ctrlPr>
          </m:accPr>
          <m:e>
            <m:r>
              <w:del w:id="1471" w:author="Thea Lucille Knowles" w:date="2021-03-18T20:25:00Z">
                <w:rPr>
                  <w:rFonts w:ascii="Cambria Math" w:hAnsi="Cambria Math"/>
                </w:rPr>
                <m:t>β</m:t>
              </w:del>
            </m:r>
          </m:e>
        </m:acc>
      </m:oMath>
      <w:del w:id="1472" w:author="Thea Lucille Knowles" w:date="2021-03-18T20:25:00Z">
        <w:r w:rsidRPr="00756B9E" w:rsidDel="00CB1E99">
          <w:delText xml:space="preserve"> = 0.109, </w:delText>
        </w:r>
      </w:del>
      <m:oMath>
        <m:r>
          <w:del w:id="1473" w:author="Thea Lucille Knowles" w:date="2021-03-18T20:25:00Z">
            <w:rPr>
              <w:rFonts w:ascii="Cambria Math" w:hAnsi="Cambria Math"/>
            </w:rPr>
            <m:t>p</m:t>
          </w:del>
        </m:r>
      </m:oMath>
      <w:del w:id="1474" w:author="Thea Lucille Knowles" w:date="2021-03-18T20:25:00Z">
        <w:r w:rsidRPr="00756B9E" w:rsidDel="00CB1E99">
          <w:delText xml:space="preserve"> </w:delText>
        </w:r>
        <w:r w:rsidR="00227E94" w:rsidRPr="00756B9E" w:rsidDel="00CB1E99">
          <w:delText>= .</w:delText>
        </w:r>
        <w:r w:rsidRPr="00756B9E" w:rsidDel="00CB1E99">
          <w:delText xml:space="preserve">016; H1-F4: estimated difference = </w:delText>
        </w:r>
      </w:del>
      <m:oMath>
        <m:acc>
          <m:accPr>
            <m:ctrlPr>
              <w:del w:id="1475" w:author="Thea Lucille Knowles" w:date="2021-03-18T20:25:00Z">
                <w:rPr>
                  <w:rFonts w:ascii="Cambria Math" w:hAnsi="Cambria Math"/>
                </w:rPr>
              </w:del>
            </m:ctrlPr>
          </m:accPr>
          <m:e>
            <m:r>
              <w:del w:id="1476" w:author="Thea Lucille Knowles" w:date="2021-03-18T20:25:00Z">
                <w:rPr>
                  <w:rFonts w:ascii="Cambria Math" w:hAnsi="Cambria Math"/>
                </w:rPr>
                <m:t>β</m:t>
              </w:del>
            </m:r>
          </m:e>
        </m:acc>
      </m:oMath>
      <w:del w:id="1477" w:author="Thea Lucille Knowles" w:date="2021-03-18T20:25:00Z">
        <w:r w:rsidRPr="00756B9E" w:rsidDel="00CB1E99">
          <w:delText xml:space="preserve"> = 0.182, </w:delText>
        </w:r>
      </w:del>
      <m:oMath>
        <m:r>
          <w:del w:id="1478" w:author="Thea Lucille Knowles" w:date="2021-03-18T20:25:00Z">
            <w:rPr>
              <w:rFonts w:ascii="Cambria Math" w:hAnsi="Cambria Math"/>
            </w:rPr>
            <m:t>p</m:t>
          </w:del>
        </m:r>
      </m:oMath>
      <w:del w:id="1479" w:author="Thea Lucille Knowles" w:date="2021-03-18T20:25:00Z">
        <w:r w:rsidRPr="00756B9E" w:rsidDel="00CB1E99">
          <w:delText xml:space="preserve"> </w:delText>
        </w:r>
        <w:r w:rsidR="00227E94" w:rsidRPr="00756B9E" w:rsidDel="00CB1E99">
          <w:delText>= .</w:delText>
        </w:r>
        <w:r w:rsidRPr="00756B9E" w:rsidDel="00CB1E99">
          <w:delText xml:space="preserve">001). Faster </w:delText>
        </w:r>
        <w:r w:rsidR="00CA2224" w:rsidDel="00CB1E99">
          <w:delText>conditions</w:delText>
        </w:r>
        <w:r w:rsidR="00CA2224" w:rsidRPr="00756B9E" w:rsidDel="00CB1E99">
          <w:delText xml:space="preserve"> </w:delText>
        </w:r>
        <w:r w:rsidRPr="00756B9E" w:rsidDel="00CB1E99">
          <w:delText>were not associated with significant changes in monologue speech intelligibility for any of the other groups.</w:delText>
        </w:r>
      </w:del>
    </w:p>
    <w:p w14:paraId="07146697" w14:textId="1AB3DDAB" w:rsidR="001B1086" w:rsidRPr="00756B9E" w:rsidDel="00CB1E99" w:rsidRDefault="002E10F9" w:rsidP="00B05573">
      <w:pPr>
        <w:pStyle w:val="BodyText"/>
        <w:rPr>
          <w:del w:id="1480" w:author="Thea Lucille Knowles" w:date="2021-03-18T20:25:00Z"/>
        </w:rPr>
      </w:pPr>
      <w:del w:id="1481" w:author="Thea Lucille Knowles" w:date="2021-03-18T20:25:00Z">
        <w:r w:rsidRPr="00756B9E" w:rsidDel="00CB1E99">
          <w:delText>Sequential differences across rate</w:delText>
        </w:r>
        <w:r w:rsidR="00CA2224" w:rsidDel="00CB1E99">
          <w:delText xml:space="preserve"> condition</w:delText>
        </w:r>
        <w:r w:rsidRPr="00756B9E" w:rsidDel="00CB1E99">
          <w:delText xml:space="preserve">s (e.g., 2x vs. 3x and 3x vs. 4x-slower or faster) were not associated with significant changes for any pairwise comparisons at </w:delText>
        </w:r>
      </w:del>
      <m:oMath>
        <m:r>
          <w:del w:id="1482" w:author="Thea Lucille Knowles" w:date="2021-03-18T20:25:00Z">
            <w:rPr>
              <w:rFonts w:ascii="Cambria Math" w:hAnsi="Cambria Math"/>
            </w:rPr>
            <m:t>p</m:t>
          </w:del>
        </m:r>
      </m:oMath>
      <w:del w:id="1483" w:author="Thea Lucille Knowles" w:date="2021-03-18T20:25:00Z">
        <w:r w:rsidRPr="00756B9E" w:rsidDel="00CB1E99">
          <w:delText xml:space="preserve"> </w:delText>
        </w:r>
        <w:r w:rsidR="00227E94" w:rsidRPr="00756B9E" w:rsidDel="00CB1E99">
          <w:delText>&lt; .</w:delText>
        </w:r>
        <w:r w:rsidRPr="00756B9E" w:rsidDel="00CB1E99">
          <w:delText>05.</w:delText>
        </w:r>
      </w:del>
    </w:p>
    <w:p w14:paraId="1C557FBD" w14:textId="266173F3" w:rsidR="00854DBD" w:rsidDel="00CB1E99" w:rsidRDefault="00854DBD" w:rsidP="00B05573">
      <w:pPr>
        <w:pStyle w:val="BodyText"/>
        <w:keepNext/>
        <w:rPr>
          <w:del w:id="1484" w:author="Thea Lucille Knowles" w:date="2021-03-18T20:25:00Z"/>
        </w:rPr>
      </w:pPr>
      <w:del w:id="1485" w:author="Thea Lucille Knowles" w:date="2021-03-18T20:25:00Z">
        <w:r w:rsidDel="00CB1E99">
          <w:rPr>
            <w:b/>
            <w:bCs/>
            <w:i/>
            <w:iCs/>
            <w:noProof/>
          </w:rPr>
          <w:drawing>
            <wp:inline distT="0" distB="0" distL="0" distR="0" wp14:anchorId="557C2EB4" wp14:editId="05528F7B">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del>
    </w:p>
    <w:p w14:paraId="72FE961D" w14:textId="4E63732F" w:rsidR="00854DBD" w:rsidRPr="00756B9E" w:rsidDel="00CB1E99" w:rsidRDefault="00854DBD" w:rsidP="00B05573">
      <w:pPr>
        <w:pStyle w:val="Caption"/>
        <w:rPr>
          <w:del w:id="1486" w:author="Thea Lucille Knowles" w:date="2021-03-18T20:25:00Z"/>
          <w:b/>
          <w:bCs/>
          <w:i w:val="0"/>
          <w:iCs/>
        </w:rPr>
      </w:pPr>
      <w:del w:id="1487" w:author="Thea Lucille Knowles" w:date="2021-03-18T20:25:00Z">
        <w:r w:rsidDel="00CB1E99">
          <w:delText xml:space="preserve">Figure </w:delText>
        </w:r>
        <w:r w:rsidR="00D8216F" w:rsidDel="00CB1E99">
          <w:fldChar w:fldCharType="begin"/>
        </w:r>
        <w:r w:rsidR="00D8216F" w:rsidDel="00CB1E99">
          <w:delInstrText xml:space="preserve"> SEQ Figure \* ARABIC </w:delInstrText>
        </w:r>
        <w:r w:rsidR="00D8216F" w:rsidDel="00CB1E99">
          <w:fldChar w:fldCharType="separate"/>
        </w:r>
        <w:r w:rsidDel="00CB1E99">
          <w:rPr>
            <w:noProof/>
          </w:rPr>
          <w:delText>3</w:delText>
        </w:r>
        <w:r w:rsidR="00D8216F" w:rsidDel="00CB1E99">
          <w:rPr>
            <w:noProof/>
          </w:rPr>
          <w:fldChar w:fldCharType="end"/>
        </w:r>
        <w:r w:rsidRPr="00854DBD" w:rsidDel="00CB1E99">
          <w:delText xml:space="preserve"> </w:delText>
        </w:r>
        <w:r w:rsidRPr="00756B9E" w:rsidDel="00CB1E99">
          <w:delText xml:space="preserve">Empirical data representing intelligibility ratings along </w:delText>
        </w:r>
        <w:r w:rsidDel="00CB1E99">
          <w:delText>the</w:delText>
        </w:r>
        <w:r w:rsidRPr="00756B9E" w:rsidDel="00CB1E99">
          <w:delText xml:space="preserve"> speech rate</w:delText>
        </w:r>
        <w:r w:rsidDel="00CB1E99">
          <w:delText xml:space="preserve"> conditions </w:delText>
        </w:r>
        <w:r w:rsidRPr="00756B9E" w:rsidDel="00CB1E99">
          <w:delText>for each group and task. Shaded band represents the 95% confidence interval around the best-fit loess curves for each group, averaged across participants. YC = Younger healthy controls; OC = Older healthy controls; PD-Med = People with Parkinson’s disease without deep brain stimulation; PD-DBS = People with Parkinson’s disease with deep brain stimulation.</w:delText>
        </w:r>
      </w:del>
    </w:p>
    <w:p w14:paraId="34B058F7" w14:textId="09C3A262" w:rsidR="001B1086" w:rsidRPr="00756B9E" w:rsidDel="00CB1E99" w:rsidRDefault="002E10F9" w:rsidP="00B05573">
      <w:pPr>
        <w:pStyle w:val="Heading1"/>
        <w:rPr>
          <w:del w:id="1488" w:author="Thea Lucille Knowles" w:date="2021-03-18T20:25:00Z"/>
        </w:rPr>
      </w:pPr>
      <w:bookmarkStart w:id="1489" w:name="discussion"/>
      <w:del w:id="1490" w:author="Thea Lucille Knowles" w:date="2021-03-18T20:25:00Z">
        <w:r w:rsidRPr="00756B9E" w:rsidDel="00CB1E99">
          <w:delText>Discussion</w:delText>
        </w:r>
        <w:bookmarkEnd w:id="1489"/>
      </w:del>
    </w:p>
    <w:p w14:paraId="6C51D8B7" w14:textId="6C473F75" w:rsidR="001B1086" w:rsidRPr="00756B9E" w:rsidDel="00CB1E99" w:rsidRDefault="002E10F9" w:rsidP="00B05573">
      <w:pPr>
        <w:pStyle w:val="FirstParagraph"/>
        <w:rPr>
          <w:del w:id="1491" w:author="Thea Lucille Knowles" w:date="2021-03-18T20:25:00Z"/>
        </w:rPr>
      </w:pPr>
      <w:del w:id="1492" w:author="Thea Lucille Knowles" w:date="2021-03-18T20:25:00Z">
        <w:r w:rsidRPr="00756B9E" w:rsidDel="00CB1E99">
          <w:delText>The current study aimed to quantify changes in speech intelligibility across a wide range of self-selected speech rates for individuals with and without PD. The three primary goals of this study included 1) characterizing intelligibility patterns at three slower and three faster rate</w:delText>
        </w:r>
        <w:r w:rsidR="00CA2224" w:rsidDel="00CB1E99">
          <w:delText xml:space="preserve"> condition</w:delText>
        </w:r>
        <w:r w:rsidRPr="00756B9E" w:rsidDel="00CB1E99">
          <w:delText>s compared to habitual rates of speech, 2) quantifying differences between older and younger healthy controls as well as people with PD with and without STN-DBS, and 3) quantifying differences between sentence reading and monologues.</w:delText>
        </w:r>
      </w:del>
    </w:p>
    <w:p w14:paraId="1AF3CE48" w14:textId="3A090AF2" w:rsidR="001B1086" w:rsidRPr="00756B9E" w:rsidDel="00CB1E99" w:rsidRDefault="002E10F9" w:rsidP="00B05573">
      <w:pPr>
        <w:pStyle w:val="Heading2"/>
        <w:rPr>
          <w:del w:id="1493" w:author="Thea Lucille Knowles" w:date="2021-03-18T20:25:00Z"/>
        </w:rPr>
      </w:pPr>
      <w:bookmarkStart w:id="1494" w:name="group-differences-across-speech-rates"/>
      <w:del w:id="1495" w:author="Thea Lucille Knowles" w:date="2021-03-18T20:25:00Z">
        <w:r w:rsidRPr="00756B9E" w:rsidDel="00CB1E99">
          <w:delText>Group differences across speech rate</w:delText>
        </w:r>
        <w:r w:rsidR="00065534" w:rsidDel="00CB1E99">
          <w:delText xml:space="preserve"> conditions</w:delText>
        </w:r>
        <w:bookmarkEnd w:id="1494"/>
      </w:del>
    </w:p>
    <w:p w14:paraId="163D65EB" w14:textId="2E6E19D1" w:rsidR="001B1086" w:rsidRPr="00756B9E" w:rsidDel="00CB1E99" w:rsidRDefault="002E10F9" w:rsidP="00B05573">
      <w:pPr>
        <w:pStyle w:val="Heading3"/>
        <w:rPr>
          <w:del w:id="1496" w:author="Thea Lucille Knowles" w:date="2021-03-18T20:25:00Z"/>
        </w:rPr>
      </w:pPr>
      <w:bookmarkStart w:id="1497" w:name="changes-in-speech-rate"/>
      <w:del w:id="1498" w:author="Thea Lucille Knowles" w:date="2021-03-18T20:25:00Z">
        <w:r w:rsidRPr="00756B9E" w:rsidDel="00CB1E99">
          <w:delText xml:space="preserve">Changes in </w:delText>
        </w:r>
        <w:r w:rsidR="00107B8C" w:rsidDel="00CB1E99">
          <w:delText xml:space="preserve">acoustically-derived </w:delText>
        </w:r>
        <w:r w:rsidRPr="00756B9E" w:rsidDel="00CB1E99">
          <w:delText>speech rate</w:delText>
        </w:r>
        <w:bookmarkEnd w:id="1497"/>
        <w:r w:rsidR="00107B8C" w:rsidDel="00CB1E99">
          <w:delText>s</w:delText>
        </w:r>
      </w:del>
    </w:p>
    <w:p w14:paraId="4C7B9FF8" w14:textId="7EC276C7" w:rsidR="001B1086" w:rsidRPr="00756B9E" w:rsidDel="00CB1E99" w:rsidRDefault="002E10F9" w:rsidP="00B05573">
      <w:pPr>
        <w:pStyle w:val="FirstParagraph"/>
        <w:rPr>
          <w:del w:id="1499" w:author="Thea Lucille Knowles" w:date="2021-03-18T20:25:00Z"/>
        </w:rPr>
      </w:pPr>
      <w:del w:id="1500" w:author="Thea Lucille Knowles" w:date="2021-03-18T20:25:00Z">
        <w:r w:rsidRPr="00756B9E" w:rsidDel="00CB1E99">
          <w:delText>Few studies have examined more than two rate manipulation conditions in dysarthria (Tjaden, 2000</w:delText>
        </w:r>
        <w:r w:rsidR="00375960" w:rsidRPr="00756B9E" w:rsidDel="00CB1E99">
          <w:delText>;</w:delText>
        </w:r>
        <w:r w:rsidRPr="00756B9E" w:rsidDel="00CB1E99">
          <w:delText xml:space="preserve"> 2003), and none of these multi-rate studies explored changes in intelligibility. Evidence from multi-rate studies in</w:delText>
        </w:r>
        <w:r w:rsidR="003B3BE9" w:rsidRPr="00756B9E" w:rsidDel="00CB1E99">
          <w:delText xml:space="preserve"> young,</w:delText>
        </w:r>
        <w:r w:rsidRPr="00756B9E" w:rsidDel="00CB1E99">
          <w:delText xml:space="preserve"> healthy talkers suggests that individuals do not modify their speaking rate in a linear fashion (Adams et al., 1993; Tsao et al., </w:delText>
        </w:r>
        <w:r w:rsidR="003B3BE9" w:rsidRPr="00756B9E" w:rsidDel="00CB1E99">
          <w:delText>1997; Tsao et al., 2006</w:delText>
        </w:r>
        <w:r w:rsidRPr="00756B9E" w:rsidDel="00CB1E99">
          <w:delText>). Rather, healthy speakers tend to make smaller adjustments on the faster end of the rate continuum, and larger adjustments on the slower end, resulting in a quadratic or more complex non-linear relationship between intended and actual speech rate (Adams et al., 1993). This pattern was supported by the finding of greater magnitudes of change (larger absolute estimated differences) in speech rate in slower conditions compared to the faster conditions, displayed in Appendix Table 1.</w:delText>
        </w:r>
        <w:r w:rsidR="000D3908" w:rsidRPr="00756B9E" w:rsidDel="00CB1E99">
          <w:delText xml:space="preserve"> These patterns were most dramatic in the younger talkers, but held in the older controls and the PD groups as well. These findings open the question to explore differences in the mechanisms in </w:delText>
        </w:r>
        <w:r w:rsidR="007717BE" w:rsidDel="00CB1E99">
          <w:delText xml:space="preserve">psychophysical </w:delText>
        </w:r>
        <w:r w:rsidR="000D3908" w:rsidRPr="00756B9E" w:rsidDel="00CB1E99">
          <w:delText>rate adjustments</w:delText>
        </w:r>
        <w:r w:rsidR="00EC1E47" w:rsidRPr="00756B9E" w:rsidDel="00CB1E99">
          <w:delText xml:space="preserve"> </w:delText>
        </w:r>
        <w:r w:rsidR="000D3908" w:rsidRPr="00756B9E" w:rsidDel="00CB1E99">
          <w:delText>in healthy aging, as well.</w:delText>
        </w:r>
      </w:del>
    </w:p>
    <w:p w14:paraId="3DB4BE64" w14:textId="15E11EF3" w:rsidR="001B1086" w:rsidRPr="00756B9E" w:rsidDel="00CB1E99" w:rsidRDefault="002E10F9" w:rsidP="00B05573">
      <w:pPr>
        <w:pStyle w:val="Heading3"/>
        <w:rPr>
          <w:del w:id="1501" w:author="Thea Lucille Knowles" w:date="2021-03-18T20:25:00Z"/>
        </w:rPr>
      </w:pPr>
      <w:bookmarkStart w:id="1502" w:name="changes-in-intelligibility"/>
      <w:del w:id="1503" w:author="Thea Lucille Knowles" w:date="2021-03-18T20:25:00Z">
        <w:r w:rsidRPr="00756B9E" w:rsidDel="00CB1E99">
          <w:delText>Changes in intelligibility</w:delText>
        </w:r>
        <w:bookmarkEnd w:id="1502"/>
      </w:del>
    </w:p>
    <w:p w14:paraId="59F8DF3D" w14:textId="4AB84411" w:rsidR="001B1086" w:rsidRPr="00756B9E" w:rsidDel="00CB1E99" w:rsidRDefault="002E10F9" w:rsidP="00B05573">
      <w:pPr>
        <w:pStyle w:val="FirstParagraph"/>
        <w:rPr>
          <w:del w:id="1504" w:author="Thea Lucille Knowles" w:date="2021-03-18T20:25:00Z"/>
        </w:rPr>
      </w:pPr>
      <w:del w:id="1505" w:author="Thea Lucille Knowles" w:date="2021-03-18T20:25:00Z">
        <w:r w:rsidRPr="00756B9E" w:rsidDel="00CB1E99">
          <w:delText>In general, for most talkers, slow</w:delText>
        </w:r>
        <w:r w:rsidR="00855521" w:rsidDel="00CB1E99">
          <w:delText>er</w:delText>
        </w:r>
        <w:r w:rsidRPr="00756B9E" w:rsidDel="00CB1E99">
          <w:delText xml:space="preserve"> speech </w:delText>
        </w:r>
        <w:r w:rsidR="00855521" w:rsidDel="00CB1E99">
          <w:delText>conditions were</w:delText>
        </w:r>
        <w:r w:rsidRPr="00756B9E" w:rsidDel="00CB1E99">
          <w:delText xml:space="preserve"> not associated with gains in intelligibility. This was the case for both the younger and older healthy controls as well as the PD-Med group. The PD-DBS group, however, did see gains in the slow speech conditions, and these gains were magnified in the monologue compared to the sentence readings. Slow speech</w:delText>
        </w:r>
        <w:r w:rsidR="00785DD1" w:rsidDel="00CB1E99">
          <w:delText xml:space="preserve"> conditions</w:delText>
        </w:r>
        <w:r w:rsidRPr="00756B9E" w:rsidDel="00CB1E99">
          <w:delText xml:space="preserve"> did not, at any point along the continuum, demonstrate a clear intelligibility benefit for the PD-Med group, a finding that supports recent literature suggesting that slow speech is often associated with minimal or no gains in speech intelligibility for people with PD (Fletcher et al., 2017; Kuo et al., 2014; McAuliffe et al., 2017; Tjaden &amp; Wilding, 2004; Van Nuffelen et al., 2009, 2010). To the authors’ knowledge, talkers with DBS have not previously been included in studies of speech rate manipulation, likely because of the heterogeneity in speech symptoms and changes following STN-DBS surgeries (Aldridge et al., 2016) that pose a challenge when controlling for experimental variables. Findings in the present study emphasize that their inclusion in future studies of behavioral modification is warranted and suggest they may stand to benefit from such strategies in ways that differ from talkers with PD undergoing standard pharmaceutical treatment.</w:delText>
        </w:r>
      </w:del>
    </w:p>
    <w:p w14:paraId="1ACEEEC9" w14:textId="3C8C5A65" w:rsidR="00147A32" w:rsidRPr="00756B9E" w:rsidDel="00CB1E99" w:rsidRDefault="00F401FE" w:rsidP="00B05573">
      <w:pPr>
        <w:pStyle w:val="BodyText"/>
        <w:rPr>
          <w:del w:id="1506" w:author="Thea Lucille Knowles" w:date="2021-03-18T20:25:00Z"/>
        </w:rPr>
      </w:pPr>
      <w:del w:id="1507" w:author="Thea Lucille Knowles" w:date="2021-03-18T20:25:00Z">
        <w:r w:rsidRPr="00756B9E" w:rsidDel="00CB1E99">
          <w:delText xml:space="preserve">A critical outstanding question from the current study is to determine how underlying speech adjustments were used by speakers to achieve the varied rates, and how these adjustments impacted intelligibility. </w:delText>
        </w:r>
        <w:r w:rsidR="00CA75AF" w:rsidRPr="00756B9E" w:rsidDel="00CB1E99">
          <w:delText xml:space="preserve">While the purpose of the present study was to characterize changes in intelligibility across varied rates of speech, discussion of the variety of strategies speakers may have used is warranted. </w:delText>
        </w:r>
        <w:r w:rsidR="007A3469" w:rsidRPr="00756B9E" w:rsidDel="00CB1E99">
          <w:delText xml:space="preserve">Individual talkers vary considerably in the ways in which they </w:delText>
        </w:r>
        <w:r w:rsidRPr="00756B9E" w:rsidDel="00CB1E99">
          <w:delText>modify their vocal tracts in order to obtain</w:delText>
        </w:r>
        <w:r w:rsidR="007A3469" w:rsidRPr="00756B9E" w:rsidDel="00CB1E99">
          <w:delText xml:space="preserve"> different rates of speech.</w:delText>
        </w:r>
        <w:r w:rsidRPr="00756B9E" w:rsidDel="00CB1E99">
          <w:delText xml:space="preserve"> For example, faster rates of speech may be obtained by reducing pauses, increasing articulatory velocities, and modifying movement extents</w:delText>
        </w:r>
        <w:r w:rsidR="00DC35B8" w:rsidRPr="00756B9E" w:rsidDel="00CB1E99">
          <w:delText>, while slow rates may be achieved by increasing pauses, increasing segment durations, or a combination of multiple adjustments</w:delText>
        </w:r>
        <w:r w:rsidRPr="00756B9E" w:rsidDel="00CB1E99">
          <w:delText xml:space="preserve"> (Adams et al., 1993; Dromey &amp; Ramig 1998)</w:delText>
        </w:r>
        <w:r w:rsidR="00DC35B8" w:rsidRPr="00756B9E" w:rsidDel="00CB1E99">
          <w:delText xml:space="preserve">. </w:delText>
        </w:r>
      </w:del>
    </w:p>
    <w:p w14:paraId="4A61BACB" w14:textId="4DDD58FC" w:rsidR="007A3469" w:rsidRPr="00756B9E" w:rsidDel="00CB1E99" w:rsidRDefault="00147A32" w:rsidP="00B05573">
      <w:pPr>
        <w:pStyle w:val="BodyText"/>
        <w:rPr>
          <w:del w:id="1508" w:author="Thea Lucille Knowles" w:date="2021-03-18T20:25:00Z"/>
        </w:rPr>
      </w:pPr>
      <w:del w:id="1509" w:author="Thea Lucille Knowles" w:date="2021-03-18T20:25:00Z">
        <w:r w:rsidRPr="00756B9E" w:rsidDel="00CB1E99">
          <w:delText>R</w:delText>
        </w:r>
        <w:r w:rsidR="00CA75AF" w:rsidRPr="00756B9E" w:rsidDel="00CB1E99">
          <w:delText xml:space="preserve">ate changes </w:delText>
        </w:r>
        <w:r w:rsidRPr="00756B9E" w:rsidDel="00CB1E99">
          <w:delText>likely</w:delText>
        </w:r>
        <w:r w:rsidR="00CA75AF" w:rsidRPr="00756B9E" w:rsidDel="00CB1E99">
          <w:delText xml:space="preserve"> induce changes in </w:delText>
        </w:r>
        <w:r w:rsidRPr="00756B9E" w:rsidDel="00CB1E99">
          <w:delText xml:space="preserve">acoustic parameters of articulation, prosody, and voice </w:delText>
        </w:r>
        <w:r w:rsidR="00CA75AF" w:rsidRPr="00756B9E" w:rsidDel="00CB1E99">
          <w:delText>characteristics that could have contributed to the listeners’ ability to understand the speech.</w:delText>
        </w:r>
        <w:r w:rsidRPr="00756B9E" w:rsidDel="00CB1E99">
          <w:delText xml:space="preserve"> A clear example from the literature is vowel space, which has been shown (generally) to increase in slow speech and decrease in fast speech </w:delText>
        </w:r>
        <w:r w:rsidR="00B8391A" w:rsidRPr="00756B9E" w:rsidDel="00CB1E99">
          <w:delText>in both healthy talkers and those with dysarthria (</w:delText>
        </w:r>
        <w:r w:rsidR="00680EEC" w:rsidRPr="00756B9E" w:rsidDel="00CB1E99">
          <w:delText>Turner et al., 1995; Tjaden</w:delText>
        </w:r>
        <w:r w:rsidR="00680EEC" w:rsidRPr="006A2CDA" w:rsidDel="00CB1E99">
          <w:delText xml:space="preserve"> &amp; Wilding,</w:delText>
        </w:r>
        <w:r w:rsidR="00680EEC" w:rsidRPr="00756B9E" w:rsidDel="00CB1E99">
          <w:delText xml:space="preserve"> 2004; Tjaden et al., 2013</w:delText>
        </w:r>
        <w:r w:rsidR="00B8391A" w:rsidRPr="00756B9E" w:rsidDel="00CB1E99">
          <w:delText>). Expanded vowel space along with dynamic acoustic metrics of vowel production such as the slope of the second formant have been shown to contribute to speech intelligibility (</w:delText>
        </w:r>
        <w:r w:rsidR="00680EEC" w:rsidRPr="00756B9E" w:rsidDel="00CB1E99">
          <w:delText>Kim et al., 2011; Lansford &amp; Liss, 2014; Feenaughty et al., 2014</w:delText>
        </w:r>
        <w:r w:rsidR="00B8391A" w:rsidRPr="00756B9E" w:rsidDel="00CB1E99">
          <w:delText xml:space="preserve">). Further investigations of </w:delText>
        </w:r>
        <w:r w:rsidR="00785DD1" w:rsidDel="00CB1E99">
          <w:delText>how</w:delText>
        </w:r>
        <w:r w:rsidR="00785DD1" w:rsidRPr="00756B9E" w:rsidDel="00CB1E99">
          <w:delText xml:space="preserve"> </w:delText>
        </w:r>
        <w:r w:rsidR="00B8391A" w:rsidRPr="00756B9E" w:rsidDel="00CB1E99">
          <w:delText xml:space="preserve">acoustic speech properties </w:delText>
        </w:r>
        <w:r w:rsidR="00785DD1" w:rsidDel="00CB1E99">
          <w:delText xml:space="preserve">vary </w:delText>
        </w:r>
        <w:r w:rsidR="00B8391A" w:rsidRPr="00756B9E" w:rsidDel="00CB1E99">
          <w:delText xml:space="preserve">along the rate </w:delText>
        </w:r>
        <w:r w:rsidR="00785DD1" w:rsidDel="00CB1E99">
          <w:delText>adjustments</w:delText>
        </w:r>
        <w:r w:rsidR="00785DD1" w:rsidRPr="00756B9E" w:rsidDel="00CB1E99">
          <w:delText xml:space="preserve"> </w:delText>
        </w:r>
        <w:r w:rsidR="00B8391A" w:rsidRPr="00756B9E" w:rsidDel="00CB1E99">
          <w:delText>in the present study are underway.</w:delText>
        </w:r>
      </w:del>
    </w:p>
    <w:p w14:paraId="4CD16E6F" w14:textId="06217A96" w:rsidR="002C4792" w:rsidRPr="00756B9E" w:rsidDel="00CB1E99" w:rsidRDefault="008C630B" w:rsidP="00B05573">
      <w:pPr>
        <w:pStyle w:val="BodyText"/>
        <w:rPr>
          <w:del w:id="1510" w:author="Thea Lucille Knowles" w:date="2021-03-18T20:25:00Z"/>
        </w:rPr>
      </w:pPr>
      <w:del w:id="1511" w:author="Thea Lucille Knowles" w:date="2021-03-18T20:25:00Z">
        <w:r w:rsidRPr="00756B9E" w:rsidDel="00CB1E99">
          <w:delText xml:space="preserve">Task-based differences in intelligibility were also found. </w:delText>
        </w:r>
        <w:r w:rsidR="002E10F9" w:rsidRPr="00756B9E" w:rsidDel="00CB1E99">
          <w:delText>Lower speech intelligibility was found for the monologue task compared to the sentence reading task, and group differences were greater in the monologue task. These findings are consistent with previous accounts of extemporaneous speech being rated as less intelligible than more structured speech tasks such as reading for people with PD (Kempler &amp; Van Lancker, 2002; Kent, 1996; Weismer, 1984; Yorkston &amp; Beukelman, 1981), but differs from others that have found no differences in intelligibility ratings between monologue and paragraph reading (Bunton, 2008; Tjaden &amp; Wilding, 2011).</w:delText>
        </w:r>
        <w:r w:rsidR="004156DB" w:rsidRPr="00756B9E" w:rsidDel="00CB1E99">
          <w:delText xml:space="preserve"> In this study, not only was intelligibility found to be overall lower for more extemporaneous speech (i.e., the monologue task), but the relationship between speech rate and intelligibility differed in its extremity across the two speech tasks. The most extreme differences occurred for the PD-DBS talkers, who saw substantially steeper gains in intelligibility during slower rates of speech in the monologue task. The PD-Med speakers saw a flatter, but continuous rise in intelligibility during slow monologue speech, compared to a small rise that tapered off (and eventually declined) in the sentence reading task.  At faster rates, the PD-DBS talkers saw a clearer trend towards </w:delText>
        </w:r>
        <w:r w:rsidR="004156DB" w:rsidRPr="00756B9E" w:rsidDel="00CB1E99">
          <w:rPr>
            <w:i/>
            <w:iCs/>
          </w:rPr>
          <w:delText>increased</w:delText>
        </w:r>
        <w:r w:rsidR="004156DB" w:rsidRPr="00756B9E" w:rsidDel="00CB1E99">
          <w:delText xml:space="preserve"> intelligibility in the monologue task that was not apparent in the sentence reading, indicating that rate modulation in </w:delText>
        </w:r>
        <w:r w:rsidR="004156DB" w:rsidRPr="00756B9E" w:rsidDel="00CB1E99">
          <w:rPr>
            <w:i/>
            <w:iCs/>
          </w:rPr>
          <w:delText>both</w:delText>
        </w:r>
        <w:r w:rsidR="004156DB" w:rsidRPr="00756B9E" w:rsidDel="00CB1E99">
          <w:delText xml:space="preserve"> directions led to improvements in speech for this group. The relationship between speech rate and intelligibility was relatively preserved across tasks for both healthy control groups, though steeper declines in intelligibility at faster rates were more evident in the sentences</w:delText>
        </w:r>
        <w:r w:rsidR="000D6C5B" w:rsidRPr="00756B9E" w:rsidDel="00CB1E99">
          <w:delText>.</w:delText>
        </w:r>
        <w:r w:rsidR="00545D9F" w:rsidRPr="00756B9E" w:rsidDel="00CB1E99">
          <w:delText xml:space="preserve"> </w:delText>
        </w:r>
      </w:del>
    </w:p>
    <w:p w14:paraId="3B9909FE" w14:textId="393BBCDD" w:rsidR="001B1086" w:rsidRPr="00756B9E" w:rsidDel="00CB1E99" w:rsidRDefault="002C4792" w:rsidP="00B05573">
      <w:pPr>
        <w:pStyle w:val="BodyText"/>
        <w:rPr>
          <w:del w:id="1512" w:author="Thea Lucille Knowles" w:date="2021-03-18T20:25:00Z"/>
        </w:rPr>
      </w:pPr>
      <w:del w:id="1513" w:author="Thea Lucille Knowles" w:date="2021-03-18T20:25:00Z">
        <w:r w:rsidRPr="00756B9E" w:rsidDel="00CB1E99">
          <w:delText>Spontaneous speech</w:delText>
        </w:r>
        <w:r w:rsidR="00F43F6D" w:rsidRPr="00756B9E" w:rsidDel="00CB1E99">
          <w:delText>, which requires more cognitive-linguistic planning than read speech,</w:delText>
        </w:r>
        <w:r w:rsidRPr="00756B9E" w:rsidDel="00CB1E99">
          <w:delText xml:space="preserve"> has been shown to be characterized by reduced spectral space and the presence of filled pauses, hesitations, repetitions, and disfluencies (Nak</w:delText>
        </w:r>
        <w:r w:rsidR="00785DD1" w:rsidDel="00CB1E99">
          <w:delText>a</w:delText>
        </w:r>
        <w:r w:rsidRPr="00756B9E" w:rsidDel="00CB1E99">
          <w:delText xml:space="preserve">mura et al., 2008; Shinozaki &amp; Furui, 2002). It is possible that these differences were enhanced in the present study given the added cognitive-linguistic demands of the rate manipulation task. Furthermore, the present study compared objective rates in the sentence task, but not in the monologue task. Though the task was designed to be maximally supportive of maintaining each talker’s target rate during the experiment (i.e., through the use of visual, audio prompts and the elicitation of the monologue task at the end of a rate condition), it is possible that actual rates differed to a wider degree during the monologue task. </w:delText>
        </w:r>
        <w:r w:rsidR="000D6C5B" w:rsidRPr="00756B9E" w:rsidDel="00CB1E99">
          <w:delText>Further study of the differences in how modified rates were achieved acoustically across tasks (e.g., differences in acoustic-articulatory configurations and pause durations) would aid in understanding the underlying reasons for these differences.</w:delText>
        </w:r>
      </w:del>
    </w:p>
    <w:p w14:paraId="79211F26" w14:textId="51543B47" w:rsidR="001B1086" w:rsidRPr="00756B9E" w:rsidDel="00CB1E99" w:rsidRDefault="002E10F9" w:rsidP="00B05573">
      <w:pPr>
        <w:pStyle w:val="BodyText"/>
        <w:rPr>
          <w:del w:id="1514" w:author="Thea Lucille Knowles" w:date="2021-03-18T20:25:00Z"/>
        </w:rPr>
      </w:pPr>
      <w:del w:id="1515" w:author="Thea Lucille Knowles" w:date="2021-03-18T20:25:00Z">
        <w:r w:rsidRPr="00756B9E" w:rsidDel="00CB1E99">
          <w:delText xml:space="preserve">The PD-DBS group also demonstrated lower overall intelligibility in general, especially at their habitual rates of speech. This difference was widened in the monologue task, which was associated with lower intelligibility for both PD groups. This pattern is visible in </w:delText>
        </w:r>
        <w:r w:rsidR="000F040A" w:rsidRPr="00756B9E" w:rsidDel="00CB1E99">
          <w:delText>Figure 3</w:delText>
        </w:r>
        <w:r w:rsidRPr="00756B9E" w:rsidDel="00CB1E99">
          <w:delText>. These findings</w:delText>
        </w:r>
        <w:r w:rsidR="008C630B" w:rsidRPr="00756B9E" w:rsidDel="00CB1E99">
          <w:delText xml:space="preserve"> again</w:delText>
        </w:r>
        <w:r w:rsidRPr="00756B9E" w:rsidDel="00CB1E99">
          <w:delText xml:space="preserve"> support previous accounts of higher intelligibility scores for structured speech tasks for talkers with PD (Bunton, 2008; Kempler &amp; Van Lancker, 2002; Kent, 1996; Tjaden &amp; Wilding, 2011; Weismer, 1984; Yorkston &amp; Beukelman, 1981). Mounting evidence suggests that STN-DBS is associated with worsening of speech symptoms in PD (Aldridge et al., 2016; Iulianella et al., 2008; Krack et al., 2003; Skodda et al., 2012), a trend also supported by the present study.</w:delText>
        </w:r>
      </w:del>
    </w:p>
    <w:p w14:paraId="06B4F8C2" w14:textId="4AF7972A" w:rsidR="001B1086" w:rsidRPr="00756B9E" w:rsidDel="00CB1E99" w:rsidRDefault="002E10F9" w:rsidP="00B05573">
      <w:pPr>
        <w:pStyle w:val="BodyText"/>
        <w:rPr>
          <w:del w:id="1516" w:author="Thea Lucille Knowles" w:date="2021-03-18T20:25:00Z"/>
        </w:rPr>
      </w:pPr>
      <w:del w:id="1517" w:author="Thea Lucille Knowles" w:date="2021-03-18T20:25:00Z">
        <w:r w:rsidRPr="00756B9E" w:rsidDel="00CB1E99">
          <w:delText xml:space="preserve">Previous research has suggested that gains in intelligibility that result from global behavioral strategies including slow speech can be predicted from baseline speech features (Fletcher et al., 2017). Specifically, talkers with PD with more severe speech impairment and greater temporal variation in their speech may show greater benefits in slow speech (Fletcher et al., 2017). The PD-DBS group in the present study was not selected for their speech characteristics, but their lower baseline intelligibility is consistent with this </w:delText>
        </w:r>
        <w:r w:rsidR="00B72A3C" w:rsidRPr="00756B9E" w:rsidDel="00CB1E99">
          <w:delText xml:space="preserve">as a </w:delText>
        </w:r>
        <w:r w:rsidRPr="00756B9E" w:rsidDel="00CB1E99">
          <w:delText>possibility. More work is warranted to determine whether severity and other baseline speech characteristics are predictive of intelligibility gains in individual speakers.</w:delText>
        </w:r>
      </w:del>
    </w:p>
    <w:p w14:paraId="67B7D901" w14:textId="59C5D0E5" w:rsidR="001B1086" w:rsidRPr="00756B9E" w:rsidDel="00CB1E99" w:rsidRDefault="00DF6F83" w:rsidP="00B05573">
      <w:pPr>
        <w:pStyle w:val="Heading2"/>
        <w:rPr>
          <w:del w:id="1518" w:author="Thea Lucille Knowles" w:date="2021-03-18T20:25:00Z"/>
        </w:rPr>
      </w:pPr>
      <w:bookmarkStart w:id="1519" w:name="rate-continuum"/>
      <w:del w:id="1520" w:author="Thea Lucille Knowles" w:date="2021-03-18T20:25:00Z">
        <w:r w:rsidDel="00CB1E99">
          <w:delText>Speech r</w:delText>
        </w:r>
        <w:r w:rsidR="002E10F9" w:rsidRPr="00756B9E" w:rsidDel="00CB1E99">
          <w:delText xml:space="preserve">ate </w:delText>
        </w:r>
        <w:bookmarkEnd w:id="1519"/>
        <w:r w:rsidDel="00CB1E99">
          <w:delText>adjustments</w:delText>
        </w:r>
      </w:del>
    </w:p>
    <w:p w14:paraId="130CF3DA" w14:textId="627BAB45" w:rsidR="001B1086" w:rsidRPr="00756B9E" w:rsidDel="00CB1E99" w:rsidRDefault="002E10F9" w:rsidP="00B05573">
      <w:pPr>
        <w:pStyle w:val="Heading3"/>
        <w:rPr>
          <w:del w:id="1521" w:author="Thea Lucille Knowles" w:date="2021-03-18T20:25:00Z"/>
        </w:rPr>
      </w:pPr>
      <w:bookmarkStart w:id="1522" w:name="slow-speech-1"/>
      <w:del w:id="1523" w:author="Thea Lucille Knowles" w:date="2021-03-18T20:25:00Z">
        <w:r w:rsidRPr="00756B9E" w:rsidDel="00CB1E99">
          <w:delText>Slow speech</w:delText>
        </w:r>
        <w:bookmarkEnd w:id="1522"/>
        <w:r w:rsidR="00DF6F83" w:rsidDel="00CB1E99">
          <w:delText xml:space="preserve"> conditions</w:delText>
        </w:r>
      </w:del>
    </w:p>
    <w:p w14:paraId="72F3A8AA" w14:textId="3FDE690D" w:rsidR="001B1086" w:rsidRPr="00756B9E" w:rsidDel="00CB1E99" w:rsidRDefault="00864AD2" w:rsidP="00B05573">
      <w:pPr>
        <w:pStyle w:val="FirstParagraph"/>
        <w:rPr>
          <w:del w:id="1524" w:author="Thea Lucille Knowles" w:date="2021-03-18T20:25:00Z"/>
        </w:rPr>
      </w:pPr>
      <w:del w:id="1525" w:author="Thea Lucille Knowles" w:date="2021-03-18T20:25:00Z">
        <w:r w:rsidDel="00CB1E99">
          <w:delText>The primary</w:delText>
        </w:r>
        <w:r w:rsidR="002E10F9" w:rsidRPr="00756B9E" w:rsidDel="00CB1E99">
          <w:delText xml:space="preserve"> aim of the present study was to explore changes in intelligibility across a </w:delText>
        </w:r>
        <w:r w:rsidR="00600138" w:rsidDel="00CB1E99">
          <w:delText>wide range of self-selected speech rates</w:delText>
        </w:r>
        <w:r w:rsidR="002E10F9" w:rsidRPr="00756B9E" w:rsidDel="00CB1E99">
          <w:delText>. As can be seen in the left panel of Figure 3, the PD-Med speakers showed a modest (non-significant) trend for increased intelligibility at the 2x-slower rate</w:delText>
        </w:r>
        <w:r w:rsidDel="00CB1E99">
          <w:delText xml:space="preserve"> condition</w:delText>
        </w:r>
        <w:r w:rsidR="002E10F9" w:rsidRPr="00756B9E" w:rsidDel="00CB1E99">
          <w:delText xml:space="preserve">, but slowing down further did not yield additional benefit. In fact, intelligibility began to decrease again in the 4x-slower rate condition. This pattern also held for the control speakers, though, given that controls were rated as highly intelligible to begin with, this effect was very small. This pattern is consistent with what Yorkston et al. (1999) theorized when predicting the likely trade-off between speech intelligibility and naturalness. The PD-DBS talkers, however, saw a continued rise in intelligibility. Notably, for the PD-DBS talkers, improvements were most evident at the 3x-slower </w:delText>
        </w:r>
        <w:r w:rsidDel="00CB1E99">
          <w:delText>condition</w:delText>
        </w:r>
        <w:r w:rsidRPr="00756B9E" w:rsidDel="00CB1E99">
          <w:delText xml:space="preserve"> </w:delText>
        </w:r>
        <w:r w:rsidR="002E10F9" w:rsidRPr="00756B9E" w:rsidDel="00CB1E99">
          <w:delText xml:space="preserve">(in sentence reading) and the 2x-slower </w:delText>
        </w:r>
        <w:r w:rsidDel="00CB1E99">
          <w:delText>condition</w:delText>
        </w:r>
        <w:r w:rsidRPr="00756B9E" w:rsidDel="00CB1E99">
          <w:delText xml:space="preserve"> </w:delText>
        </w:r>
        <w:r w:rsidR="002E10F9" w:rsidRPr="00756B9E" w:rsidDel="00CB1E99">
          <w:delText>(in spontaneous speech). This is consistent with two previous studies that incorporated multiple slow rate targets, demonstrating that having speakers slow to 60% of their habitual rate of speech offered greater gains in sentence intelligibility compared to slowing to 80% (Hammen et al., 1994; Yorkston et al., 1990). This pattern was more prominent in the monologues compared to sentence-reading, as exhibited in Figure 3. This difference was likely also driven by the PD-DBS group, who showed markedly lower habitual speech intelligibility in the monologue task compared to in sentence reading. This baseline difference between speech tasks is supported by previous literature that shows more structured speech tasks are often associated with higher intelligibility ratings for talkers with PD (Bunton, 2008; Kempler &amp; Van Lancker, 2002; Kent, 1996; Tjaden &amp; Wilding, 2011; Yorkston &amp; Beukelman, 1981). This finding also highlights the importance of including spontaneous speech tasks when assessing changes in intelligibility resulting from behavioral speech modifications.</w:delText>
        </w:r>
      </w:del>
    </w:p>
    <w:p w14:paraId="089A83FD" w14:textId="4FE70170" w:rsidR="001B1086" w:rsidRPr="00756B9E" w:rsidDel="00CB1E99" w:rsidRDefault="002E10F9" w:rsidP="00B05573">
      <w:pPr>
        <w:pStyle w:val="Heading3"/>
        <w:rPr>
          <w:del w:id="1526" w:author="Thea Lucille Knowles" w:date="2021-03-18T20:25:00Z"/>
        </w:rPr>
      </w:pPr>
      <w:bookmarkStart w:id="1527" w:name="fast-speech"/>
      <w:del w:id="1528" w:author="Thea Lucille Knowles" w:date="2021-03-18T20:25:00Z">
        <w:r w:rsidRPr="00756B9E" w:rsidDel="00CB1E99">
          <w:delText>Fast speech</w:delText>
        </w:r>
        <w:bookmarkEnd w:id="1527"/>
        <w:r w:rsidR="00864AD2" w:rsidDel="00CB1E99">
          <w:delText xml:space="preserve"> conditions</w:delText>
        </w:r>
      </w:del>
    </w:p>
    <w:p w14:paraId="2AC628B3" w14:textId="7DB0B183" w:rsidR="001B1086" w:rsidRPr="00756B9E" w:rsidDel="00CB1E99" w:rsidRDefault="002E10F9" w:rsidP="00B05573">
      <w:pPr>
        <w:pStyle w:val="FirstParagraph"/>
        <w:rPr>
          <w:del w:id="1529" w:author="Thea Lucille Knowles" w:date="2021-03-18T20:25:00Z"/>
        </w:rPr>
      </w:pPr>
      <w:del w:id="1530" w:author="Thea Lucille Knowles" w:date="2021-03-18T20:25:00Z">
        <w:r w:rsidRPr="00756B9E" w:rsidDel="00CB1E99">
          <w:delText>In contrast to slower speech, faster speech</w:delText>
        </w:r>
        <w:r w:rsidR="00C31D34" w:rsidDel="00CB1E99">
          <w:delText xml:space="preserve"> conditions</w:delText>
        </w:r>
        <w:r w:rsidRPr="00756B9E" w:rsidDel="00CB1E99">
          <w:delText xml:space="preserve"> </w:delText>
        </w:r>
        <w:r w:rsidR="00C31D34" w:rsidDel="00CB1E99">
          <w:delText>were</w:delText>
        </w:r>
        <w:r w:rsidR="00C31D34" w:rsidRPr="00756B9E" w:rsidDel="00CB1E99">
          <w:delText xml:space="preserve"> </w:delText>
        </w:r>
        <w:r w:rsidRPr="00756B9E" w:rsidDel="00CB1E99">
          <w:delText>generally associated with predictable decreases in intelligibility for all groups. This patterns with</w:delText>
        </w:r>
        <w:r w:rsidR="0000408C" w:rsidRPr="00756B9E" w:rsidDel="00CB1E99">
          <w:delText xml:space="preserve"> findings from</w:delText>
        </w:r>
        <w:r w:rsidRPr="00756B9E" w:rsidDel="00CB1E99">
          <w:delText xml:space="preserve"> </w:delText>
        </w:r>
        <w:r w:rsidR="0000408C" w:rsidRPr="00756B9E" w:rsidDel="00CB1E99">
          <w:delText xml:space="preserve">one </w:delText>
        </w:r>
        <w:r w:rsidRPr="00756B9E" w:rsidDel="00CB1E99">
          <w:delText xml:space="preserve">previous </w:delText>
        </w:r>
        <w:r w:rsidR="0000408C" w:rsidRPr="00756B9E" w:rsidDel="00CB1E99">
          <w:delText xml:space="preserve">study </w:delText>
        </w:r>
        <w:r w:rsidRPr="00756B9E" w:rsidDel="00CB1E99">
          <w:delText>that elicited faster rates of speech for talkers with PD (Kuo et al., 2014). The PD-Med group showed steeper declines compared to the PD-DBS group in both tasks. That is, there was an asymmetric effect of rate modification for the PD-Med group, whereby they saw little change in intelligibility at slower rate</w:delText>
        </w:r>
        <w:r w:rsidR="00E02D42" w:rsidDel="00CB1E99">
          <w:delText xml:space="preserve"> condition</w:delText>
        </w:r>
        <w:r w:rsidRPr="00756B9E" w:rsidDel="00CB1E99">
          <w:delText>s, and substantially worse intelligibility at faster rate</w:delText>
        </w:r>
        <w:r w:rsidR="00E02D42" w:rsidDel="00CB1E99">
          <w:delText xml:space="preserve"> condition</w:delText>
        </w:r>
        <w:r w:rsidRPr="00756B9E" w:rsidDel="00CB1E99">
          <w:delText xml:space="preserve">s. The PD-DBS group, on the other hand, saw similar magnitudes of change for the sentence task (i.e., the effect of rate on intelligibility was more linear for the PD-DBS group), and actually saw non-significant </w:delText>
        </w:r>
        <w:r w:rsidRPr="00756B9E" w:rsidDel="00CB1E99">
          <w:rPr>
            <w:i/>
          </w:rPr>
          <w:delText>increases</w:delText>
        </w:r>
        <w:r w:rsidRPr="00756B9E" w:rsidDel="00CB1E99">
          <w:delText xml:space="preserve"> in intelligibility at faster rate</w:delText>
        </w:r>
        <w:r w:rsidR="00BB730D" w:rsidDel="00CB1E99">
          <w:delText xml:space="preserve"> condition</w:delText>
        </w:r>
        <w:r w:rsidRPr="00756B9E" w:rsidDel="00CB1E99">
          <w:delText xml:space="preserve">s in the monologue task. This pattern has been observed in talkers with PD once before. Kuo et al. (2014) showed that not </w:delText>
        </w:r>
        <w:r w:rsidRPr="00756B9E" w:rsidDel="00CB1E99">
          <w:rPr>
            <w:i/>
          </w:rPr>
          <w:delText>all</w:delText>
        </w:r>
        <w:r w:rsidRPr="00756B9E" w:rsidDel="00CB1E99">
          <w:delText xml:space="preserve"> speakers demonstrated declines in speech intelligibility at faster rates. The trend for intelligibility to rise for the PD-DBS group lends more support to this observation (Kuo et al., 2014; McRae et al., 2002; Weismer et al., 2000). It is not yet clear why the PD-DBS talkers not only did not get more difficult to understand </w:delText>
        </w:r>
        <w:r w:rsidR="0000612D" w:rsidDel="00CB1E99">
          <w:delText>in the</w:delText>
        </w:r>
        <w:r w:rsidRPr="00756B9E" w:rsidDel="00CB1E99">
          <w:delText xml:space="preserve"> faster rate</w:delText>
        </w:r>
        <w:r w:rsidR="0000612D" w:rsidDel="00CB1E99">
          <w:delText xml:space="preserve"> conditions</w:delText>
        </w:r>
        <w:r w:rsidRPr="00756B9E" w:rsidDel="00CB1E99">
          <w:delText xml:space="preserve"> but, at least in some cases, became more understandable. Anecdotally, some participants were observed to increase their effort and loudness during the fast speech tasks. Acoustic analyses related to the observations are ongoing and needed in order to draw conclusions surrounding the underlying bases of intelligibility changes across the speech rate </w:delText>
        </w:r>
        <w:r w:rsidR="0000612D" w:rsidDel="00CB1E99">
          <w:delText>range</w:delText>
        </w:r>
        <w:r w:rsidRPr="00756B9E" w:rsidDel="00CB1E99">
          <w:delText>.</w:delText>
        </w:r>
      </w:del>
    </w:p>
    <w:p w14:paraId="3CFBF941" w14:textId="5E0578CE" w:rsidR="002C10C1" w:rsidRPr="00756B9E" w:rsidDel="00CB1E99" w:rsidRDefault="00683EFD" w:rsidP="00B05573">
      <w:pPr>
        <w:pStyle w:val="BodyText"/>
        <w:rPr>
          <w:del w:id="1531" w:author="Thea Lucille Knowles" w:date="2021-03-18T20:25:00Z"/>
        </w:rPr>
      </w:pPr>
      <w:del w:id="1532" w:author="Thea Lucille Knowles" w:date="2021-03-18T20:25:00Z">
        <w:r w:rsidRPr="00756B9E" w:rsidDel="00CB1E99">
          <w:delText xml:space="preserve">With regards to individual speakers, this study employed current diagnostic criteria </w:delText>
        </w:r>
        <w:r w:rsidRPr="00D21053" w:rsidDel="00CB1E99">
          <w:rPr>
            <w:highlight w:val="yellow"/>
            <w:rPrChange w:id="1533" w:author="Thea Lucille Knowles" w:date="2021-03-12T14:05:00Z">
              <w:rPr/>
            </w:rPrChange>
          </w:rPr>
          <w:delText>(Pot</w:delText>
        </w:r>
      </w:del>
      <w:del w:id="1534" w:author="Thea Lucille Knowles" w:date="2021-03-12T14:05:00Z">
        <w:r w:rsidRPr="00D21053" w:rsidDel="00D21053">
          <w:rPr>
            <w:highlight w:val="yellow"/>
            <w:rPrChange w:id="1535" w:author="Thea Lucille Knowles" w:date="2021-03-12T14:05:00Z">
              <w:rPr/>
            </w:rPrChange>
          </w:rPr>
          <w:delText>s</w:delText>
        </w:r>
      </w:del>
      <w:del w:id="1536" w:author="Thea Lucille Knowles" w:date="2021-03-18T20:25:00Z">
        <w:r w:rsidRPr="00D21053" w:rsidDel="00CB1E99">
          <w:rPr>
            <w:highlight w:val="yellow"/>
            <w:rPrChange w:id="1537" w:author="Thea Lucille Knowles" w:date="2021-03-12T14:05:00Z">
              <w:rPr/>
            </w:rPrChange>
          </w:rPr>
          <w:delText>uma et al., 2015)</w:delText>
        </w:r>
        <w:r w:rsidRPr="00756B9E" w:rsidDel="00CB1E99">
          <w:delText xml:space="preserve"> by an expert clinician but allowed for </w:delText>
        </w:r>
      </w:del>
      <w:del w:id="1538" w:author="Thea Lucille Knowles" w:date="2021-03-03T17:45:00Z">
        <w:r w:rsidRPr="00756B9E" w:rsidDel="00A85703">
          <w:delText xml:space="preserve">a </w:delText>
        </w:r>
      </w:del>
      <w:del w:id="1539" w:author="Thea Lucille Knowles" w:date="2021-03-18T20:25:00Z">
        <w:r w:rsidRPr="00756B9E" w:rsidDel="00CB1E99">
          <w:delText xml:space="preserve">lenient inclusion criteria with regard to the age of PD onset (i.e. 2 participants  had onset at &lt; 40 yrs) in an attempt to gather a more representative sample of the Parkinson’s population. </w:delText>
        </w:r>
        <w:r w:rsidR="0000408C" w:rsidRPr="00756B9E" w:rsidDel="00CB1E99">
          <w:delText xml:space="preserve">As is often observed with talkers with PD, considerable individual variability existed in this sample. </w:delText>
        </w:r>
        <w:r w:rsidRPr="00756B9E" w:rsidDel="00CB1E99">
          <w:delText xml:space="preserve">Individual </w:delText>
        </w:r>
        <w:r w:rsidR="0000408C" w:rsidRPr="00756B9E" w:rsidDel="00CB1E99">
          <w:delText>intelligibility curves are</w:delText>
        </w:r>
        <w:r w:rsidRPr="00756B9E" w:rsidDel="00CB1E99">
          <w:delText xml:space="preserve"> displayed in Figure 1 in the Appendix. Some specific cases are worth noting. </w:delText>
        </w:r>
        <w:r w:rsidR="00CB7E3C" w:rsidRPr="00756B9E" w:rsidDel="00CB1E99">
          <w:delText>As reported in Tables 1 and 2, three participants scored less than 21/30 on the MoCA</w:delText>
        </w:r>
        <w:r w:rsidR="00BC32DA" w:rsidRPr="00756B9E" w:rsidDel="00CB1E99">
          <w:delText xml:space="preserve"> (PD-Med 02, PD-DBS 02, and PD-DBS 06)</w:delText>
        </w:r>
        <w:r w:rsidR="00CB7E3C" w:rsidRPr="00756B9E" w:rsidDel="00CB1E99">
          <w:delText xml:space="preserve">, a suggested cutoff for screening for dementia in PD (Dalrymple-Alford et al., 2010). </w:delText>
        </w:r>
        <w:r w:rsidR="00BC32DA" w:rsidRPr="00756B9E" w:rsidDel="00CB1E99">
          <w:delText xml:space="preserve">These participants were all capable of participating in the task (though PD-DBS 02 did not complete the final fast condition due to fatigue, as noted above), and inspection of their individual data did not illuminate any obvious patterns that deviated from the general group trends. </w:delText>
        </w:r>
        <w:r w:rsidR="00CB7E3C" w:rsidRPr="00756B9E" w:rsidDel="00CB1E99">
          <w:delText>Two participants (PD-Med 04 and PD-Med 09) were diagnosed prior to age 40, indicating cases of young-onset</w:delText>
        </w:r>
        <w:r w:rsidR="00BC32DA" w:rsidRPr="00756B9E" w:rsidDel="00CB1E99">
          <w:delText xml:space="preserve"> PD (Quinn et al., 1987). These participants were noted to demonstrate lower intelligibility at baseline and sharper intelligibility declines </w:delText>
        </w:r>
        <w:r w:rsidR="00294BD7" w:rsidDel="00CB1E99">
          <w:delText>in</w:delText>
        </w:r>
        <w:r w:rsidR="00BC32DA" w:rsidRPr="00756B9E" w:rsidDel="00CB1E99">
          <w:delText xml:space="preserve"> fast speech</w:delText>
        </w:r>
        <w:r w:rsidR="00294BD7" w:rsidDel="00CB1E99">
          <w:delText xml:space="preserve"> conditions</w:delText>
        </w:r>
        <w:r w:rsidR="00BC32DA" w:rsidRPr="00756B9E" w:rsidDel="00CB1E99">
          <w:delText xml:space="preserve">, but also did not stand out as clear outliers relative to other patterns in the group. While previous work has demonstrated the ability to predict intelligibility gains from loud and slow speech modifications in PD (Fletcher et al., 2017), it is not presently known how other </w:delText>
        </w:r>
        <w:r w:rsidR="00BA7F43" w:rsidRPr="00756B9E" w:rsidDel="00CB1E99">
          <w:delText xml:space="preserve">contributors to individual variability factor in. </w:delText>
        </w:r>
        <w:r w:rsidR="00BC32DA" w:rsidRPr="00756B9E" w:rsidDel="00CB1E99">
          <w:delText>Future work should investigate individual patterns of responses to rate interventions to determine whether there are predictive factors that may help better identify candidacy for these and other behavioral techniques.</w:delText>
        </w:r>
      </w:del>
    </w:p>
    <w:p w14:paraId="0F141FD1" w14:textId="57D2CAE7" w:rsidR="001B1086" w:rsidRPr="00756B9E" w:rsidDel="00CB1E99" w:rsidRDefault="002E10F9" w:rsidP="00B05573">
      <w:pPr>
        <w:pStyle w:val="BodyText"/>
        <w:rPr>
          <w:del w:id="1540" w:author="Thea Lucille Knowles" w:date="2021-03-18T20:25:00Z"/>
        </w:rPr>
      </w:pPr>
      <w:del w:id="1541" w:author="Thea Lucille Knowles" w:date="2021-03-18T20:25:00Z">
        <w:r w:rsidRPr="00756B9E" w:rsidDel="00CB1E99">
          <w:delText xml:space="preserve">In summary, these findings suggest that the relationship between </w:delText>
        </w:r>
        <w:r w:rsidR="00965337" w:rsidDel="00CB1E99">
          <w:delText xml:space="preserve">(self-selected) </w:delText>
        </w:r>
        <w:r w:rsidRPr="00756B9E" w:rsidDel="00CB1E99">
          <w:delText>speech rate, speech task, and intelligibility is complex and varied. Talkers with PD and STN-DBS were more likely to benefit from rate reduction compared to talkers with PD without STN-DBS, and less likely to deteriorate when increasing their speech rate. A deeper exploration into the acoustic changes associated with speech rate modifications and their potential impact on intelligibility are necessary to understand the speech changes responsible for the perceptual differences.</w:delText>
        </w:r>
      </w:del>
    </w:p>
    <w:p w14:paraId="507AC41C" w14:textId="7B304BD1" w:rsidR="007655D1" w:rsidRPr="00756B9E" w:rsidDel="00CB1E99" w:rsidRDefault="007655D1" w:rsidP="00B05573">
      <w:pPr>
        <w:pStyle w:val="Heading1"/>
        <w:rPr>
          <w:del w:id="1542" w:author="Thea Lucille Knowles" w:date="2021-03-18T20:25:00Z"/>
        </w:rPr>
      </w:pPr>
      <w:bookmarkStart w:id="1543" w:name="references"/>
      <w:del w:id="1544" w:author="Thea Lucille Knowles" w:date="2021-03-18T20:25:00Z">
        <w:r w:rsidRPr="00756B9E" w:rsidDel="00CB1E99">
          <w:delText>Limitations</w:delText>
        </w:r>
        <w:r w:rsidR="00031C25" w:rsidRPr="00756B9E" w:rsidDel="00CB1E99">
          <w:delText xml:space="preserve"> and future directions</w:delText>
        </w:r>
      </w:del>
    </w:p>
    <w:p w14:paraId="53EE2C46" w14:textId="5FD718CA" w:rsidR="00136B12" w:rsidRPr="00756B9E" w:rsidDel="00CB1E99" w:rsidRDefault="00457BEF" w:rsidP="00B05573">
      <w:pPr>
        <w:pStyle w:val="BodyText"/>
        <w:rPr>
          <w:del w:id="1545" w:author="Thea Lucille Knowles" w:date="2021-03-18T20:25:00Z"/>
        </w:rPr>
      </w:pPr>
      <w:del w:id="1546" w:author="Thea Lucille Knowles" w:date="2021-03-18T20:25:00Z">
        <w:r w:rsidRPr="00756B9E" w:rsidDel="00CB1E99">
          <w:delText xml:space="preserve">The findings of this study should be interpreted carefully and in the context of several limitations worth noting. </w:delText>
        </w:r>
        <w:r w:rsidR="00136B12" w:rsidRPr="00756B9E" w:rsidDel="00CB1E99">
          <w:delText xml:space="preserve">These can be broadly classified into speaker-limitations, listener-limitations, and methodological decisions. </w:delText>
        </w:r>
        <w:r w:rsidRPr="00756B9E" w:rsidDel="00CB1E99">
          <w:delText xml:space="preserve">While speakers were generally effective at modifying their </w:delText>
        </w:r>
        <w:r w:rsidR="00965337" w:rsidDel="00CB1E99">
          <w:delText xml:space="preserve">actual </w:delText>
        </w:r>
        <w:r w:rsidRPr="00756B9E" w:rsidDel="00CB1E99">
          <w:delText>rate</w:delText>
        </w:r>
        <w:r w:rsidR="00965337" w:rsidDel="00CB1E99">
          <w:delText xml:space="preserve"> of speech</w:delText>
        </w:r>
        <w:r w:rsidRPr="00756B9E" w:rsidDel="00CB1E99">
          <w:delText>, rate modification as a form of clinical intervention would involve more extensive training in how to achieve a target rate. Therefore, these results capture a snapshot of the effects of intelligibility on a wide variety of speech rates, but may not generalize to clinical practice with more supports in place</w:delText>
        </w:r>
        <w:r w:rsidR="00136B12" w:rsidRPr="00756B9E" w:rsidDel="00CB1E99">
          <w:delText xml:space="preserve"> to facilitate motor learning</w:delText>
        </w:r>
        <w:r w:rsidRPr="00756B9E" w:rsidDel="00CB1E99">
          <w:delText>.</w:delText>
        </w:r>
        <w:r w:rsidR="002E1FF6" w:rsidRPr="00756B9E" w:rsidDel="00CB1E99">
          <w:delText xml:space="preserve"> With regards to individual speakers, this study employed lenient inclusion criteria in an attempt to gather a more representative sample of the Parkinson’s population</w:delText>
        </w:r>
        <w:r w:rsidR="003837BC" w:rsidRPr="00756B9E" w:rsidDel="00CB1E99">
          <w:delText xml:space="preserve">. Future work should attempt to delineate differences in speech rate modifications as they relate to </w:delText>
        </w:r>
        <w:r w:rsidR="00DA0F92" w:rsidRPr="00756B9E" w:rsidDel="00CB1E99">
          <w:delText xml:space="preserve">additional factors including disease considerations, </w:delText>
        </w:r>
        <w:r w:rsidR="003837BC" w:rsidRPr="00756B9E" w:rsidDel="00CB1E99">
          <w:delText>cognitive</w:delText>
        </w:r>
        <w:r w:rsidR="00DA0F92" w:rsidRPr="00756B9E" w:rsidDel="00CB1E99">
          <w:delText xml:space="preserve"> decline</w:delText>
        </w:r>
        <w:r w:rsidR="003837BC" w:rsidRPr="00756B9E" w:rsidDel="00CB1E99">
          <w:delText xml:space="preserve">, or </w:delText>
        </w:r>
        <w:r w:rsidR="00DA0F92" w:rsidRPr="00756B9E" w:rsidDel="00CB1E99">
          <w:delText xml:space="preserve">specific clusters of </w:delText>
        </w:r>
        <w:r w:rsidR="003837BC" w:rsidRPr="00756B9E" w:rsidDel="00CB1E99">
          <w:delText>speech symptom</w:delText>
        </w:r>
        <w:r w:rsidR="00DA0F92" w:rsidRPr="00756B9E" w:rsidDel="00CB1E99">
          <w:delText>s</w:delText>
        </w:r>
        <w:r w:rsidR="003837BC" w:rsidRPr="00756B9E" w:rsidDel="00CB1E99">
          <w:delText>.</w:delText>
        </w:r>
      </w:del>
    </w:p>
    <w:p w14:paraId="62A3EC1F" w14:textId="587D604F" w:rsidR="00457BEF" w:rsidRPr="00756B9E" w:rsidDel="00CB1E99" w:rsidRDefault="00136B12" w:rsidP="00B05573">
      <w:pPr>
        <w:pStyle w:val="BodyText"/>
        <w:rPr>
          <w:del w:id="1547" w:author="Thea Lucille Knowles" w:date="2021-03-18T20:25:00Z"/>
        </w:rPr>
      </w:pPr>
      <w:del w:id="1548" w:author="Thea Lucille Knowles" w:date="2021-03-18T20:25:00Z">
        <w:r w:rsidRPr="00756B9E" w:rsidDel="00CB1E99">
          <w:delText>Listeners were asked to rate intelligibility on a scale of “low” to “high” and were not provided with exemplar tokens. While previous research suggests that similar scalar metrics of intelligibility of dysarthric speech are highly correlated with more objective measures such as orthographic transcription (Stipancic et al., 2016; Abur et al., 2019), it is possible that other scalar anchors such as “Cannot understand anything” to “Can understand everything” (e.g., Tjaden et al., 2014) may have elicited different patterns. Listeners also heard all speech stimuli with minimal post-processing. For example, utterances were scaled to 70 dB SPL, but were not mixed with noise. The decision to present unadulterated speech samples rather than increase the difficulty of the listening task by mixing with noise was made in order to avoid a potential floor effect in the clinical talkers, given the extensive nature of the speech modifications across the rate continuum. Furthermore, previous research suggests that rating speech intelligibility in noise may reflect a different process than in quiet (Chiu et al., 2019; Chiu et al., 2020). Future related work should seek to establish these differences in relation to speech rate adjustments, as well as explore other listener perceptions such as speech naturalness or listener effort.</w:delText>
        </w:r>
      </w:del>
    </w:p>
    <w:p w14:paraId="7688ED8B" w14:textId="13C8412B" w:rsidR="00136B12" w:rsidRPr="00756B9E" w:rsidDel="00CB1E99" w:rsidRDefault="00136B12" w:rsidP="00B05573">
      <w:pPr>
        <w:pStyle w:val="BodyText"/>
        <w:rPr>
          <w:del w:id="1549" w:author="Thea Lucille Knowles" w:date="2021-03-18T20:25:00Z"/>
        </w:rPr>
      </w:pPr>
      <w:del w:id="1550" w:author="Thea Lucille Knowles" w:date="2021-03-18T20:25:00Z">
        <w:r w:rsidRPr="00756B9E" w:rsidDel="00CB1E99">
          <w:delText>Speech rate condition, rather than actual</w:delText>
        </w:r>
        <w:r w:rsidR="004A7933" w:rsidDel="00CB1E99">
          <w:delText>, acoustically-derived</w:delText>
        </w:r>
        <w:r w:rsidRPr="00756B9E" w:rsidDel="00CB1E99">
          <w:delText xml:space="preserve"> speech rate in WPM, was entered as the independent variable in the </w:delText>
        </w:r>
        <w:r w:rsidR="0000408C" w:rsidRPr="00756B9E" w:rsidDel="00CB1E99">
          <w:delText xml:space="preserve">primary </w:delText>
        </w:r>
        <w:r w:rsidRPr="00756B9E" w:rsidDel="00CB1E99">
          <w:delText xml:space="preserve">models in this study. </w:delText>
        </w:r>
        <w:r w:rsidR="004A7933" w:rsidDel="00CB1E99">
          <w:delText xml:space="preserve">That is, “faster” and “slower” speech in this study correspond to individuals’ psychophysical self-scaling of speaking rate (elicited with supports in place to facilitate true adjustments to actual rates of speech). </w:delText>
        </w:r>
        <w:r w:rsidR="00F44C67" w:rsidRPr="00756B9E" w:rsidDel="00CB1E99">
          <w:delText>T</w:delText>
        </w:r>
        <w:r w:rsidRPr="00756B9E" w:rsidDel="00CB1E99">
          <w:delText xml:space="preserve">his was an intentional choice in order to preserve the relationship of </w:delText>
        </w:r>
        <w:r w:rsidR="00F44C67" w:rsidRPr="00756B9E" w:rsidDel="00CB1E99">
          <w:delText xml:space="preserve">modified rates to each individual’s habitual rate, however, an examination of </w:delText>
        </w:r>
        <w:r w:rsidR="004A7933" w:rsidDel="00CB1E99">
          <w:delText>acoustically-derived</w:delText>
        </w:r>
        <w:r w:rsidR="004A7933" w:rsidRPr="00756B9E" w:rsidDel="00CB1E99">
          <w:delText xml:space="preserve"> </w:delText>
        </w:r>
        <w:r w:rsidR="00F44C67" w:rsidRPr="00756B9E" w:rsidDel="00CB1E99">
          <w:delText>speech rate would have the potential to strengthen the findings by avoiding overlap across rate conditions and preserving nuance by treating rate as a continuous, rather than categorical variable. More importantly, however, the use of actual speech rate would allow researchers to identify specific rates</w:delText>
        </w:r>
        <w:r w:rsidR="00CE41BD" w:rsidRPr="00756B9E" w:rsidDel="00CB1E99">
          <w:delText xml:space="preserve"> (as well as, eventually, other acoustic parameters such as pause characteristics and spectral measures)</w:delText>
        </w:r>
        <w:r w:rsidR="00F44C67" w:rsidRPr="00756B9E" w:rsidDel="00CB1E99">
          <w:delText xml:space="preserve"> at which intelligibility may be expected to increase or decrease in a clinically meaningful way (as has been done for ALS; Rong et al., 2015). </w:delText>
        </w:r>
        <w:r w:rsidR="002E1FF6" w:rsidRPr="00756B9E" w:rsidDel="00CB1E99">
          <w:delText>Further exploration of a more fine-grained measure of rate such as articulatory rate of speech (in which pauses are accounted for) or syllables per minute (instead of words) would also shed more light on the articulatory-acoustic processes at play when a talker modifies their rate of speech to such degrees.</w:delText>
        </w:r>
      </w:del>
    </w:p>
    <w:p w14:paraId="26ACCDF9" w14:textId="29841631" w:rsidR="0000408C" w:rsidRPr="00756B9E" w:rsidDel="00CB1E99" w:rsidRDefault="0000408C" w:rsidP="00B05573">
      <w:pPr>
        <w:pStyle w:val="Heading1"/>
        <w:rPr>
          <w:del w:id="1551" w:author="Thea Lucille Knowles" w:date="2021-03-18T20:25:00Z"/>
        </w:rPr>
      </w:pPr>
      <w:del w:id="1552" w:author="Thea Lucille Knowles" w:date="2021-03-18T20:25:00Z">
        <w:r w:rsidRPr="00756B9E" w:rsidDel="00CB1E99">
          <w:delText>Conclusion</w:delText>
        </w:r>
      </w:del>
    </w:p>
    <w:p w14:paraId="477ADE3E" w14:textId="4224A53B" w:rsidR="0000408C" w:rsidRPr="00756B9E" w:rsidDel="00CB1E99" w:rsidRDefault="0000408C" w:rsidP="00B05573">
      <w:pPr>
        <w:pStyle w:val="BodyText"/>
        <w:rPr>
          <w:del w:id="1553" w:author="Thea Lucille Knowles" w:date="2021-03-18T20:25:00Z"/>
        </w:rPr>
      </w:pPr>
      <w:del w:id="1554" w:author="Thea Lucille Knowles" w:date="2021-03-18T20:25:00Z">
        <w:r w:rsidRPr="00756B9E" w:rsidDel="00CB1E99">
          <w:delText>The findings of this study suggest a complex relationship between speech rate</w:delText>
        </w:r>
        <w:r w:rsidR="00A64D4C" w:rsidDel="00CB1E99">
          <w:delText xml:space="preserve"> </w:delText>
        </w:r>
        <w:r w:rsidR="00E11DE1" w:rsidDel="00CB1E99">
          <w:delText>modifications</w:delText>
        </w:r>
        <w:r w:rsidRPr="00756B9E" w:rsidDel="00CB1E99">
          <w:delText xml:space="preserve">, speech task, and speech in talkers with PD. The results support previous findings that slower-than-habitual speech is often not associated with increases in intelligibility for many talkers with PD, however, gains were more readily observed in talkers with PD and STN-DBS. Conversely, while faster </w:delText>
        </w:r>
        <w:r w:rsidR="00E11DE1" w:rsidDel="00CB1E99">
          <w:delText xml:space="preserve">self-selected </w:delText>
        </w:r>
        <w:r w:rsidRPr="00756B9E" w:rsidDel="00CB1E99">
          <w:delText xml:space="preserve">speech </w:delText>
        </w:r>
        <w:r w:rsidR="00E11DE1" w:rsidDel="00CB1E99">
          <w:delText xml:space="preserve">rates </w:delText>
        </w:r>
        <w:r w:rsidRPr="00756B9E" w:rsidDel="00CB1E99">
          <w:delText>were associated with general declines in intelligibility, there was a trend for increased intelligibility for some talkers. Findings also supported previous claims of task-differences, notably reduced intelligibility in extemporaneous speech, but speech rate adjustments magnified this difference. Overall, this study points towards a need to include more ecologically valid speech tasks and more representative samples of talkers with PD in order to continue to improve our understanding of speech rate modification and the implications on speech treatment.</w:delText>
        </w:r>
      </w:del>
    </w:p>
    <w:p w14:paraId="1019E30A" w14:textId="631CD99F" w:rsidR="001B1086" w:rsidRPr="00756B9E" w:rsidDel="00CB1E99" w:rsidRDefault="002E10F9" w:rsidP="00B05573">
      <w:pPr>
        <w:pStyle w:val="Heading1"/>
        <w:rPr>
          <w:del w:id="1555" w:author="Thea Lucille Knowles" w:date="2021-03-18T20:25:00Z"/>
        </w:rPr>
      </w:pPr>
      <w:del w:id="1556" w:author="Thea Lucille Knowles" w:date="2021-03-18T20:25:00Z">
        <w:r w:rsidRPr="00756B9E" w:rsidDel="00CB1E99">
          <w:delText>References</w:delText>
        </w:r>
        <w:bookmarkEnd w:id="1543"/>
      </w:del>
    </w:p>
    <w:p w14:paraId="5CEB492B" w14:textId="481C0067" w:rsidR="00EB7D85" w:rsidRPr="00756B9E" w:rsidDel="00CB1E99" w:rsidRDefault="00EB7D85" w:rsidP="00B05573">
      <w:pPr>
        <w:pStyle w:val="Bibliography"/>
        <w:rPr>
          <w:del w:id="1557" w:author="Thea Lucille Knowles" w:date="2021-03-18T20:25:00Z"/>
        </w:rPr>
      </w:pPr>
      <w:bookmarkStart w:id="1558" w:name="ref-adams1994"/>
      <w:bookmarkStart w:id="1559" w:name="refs"/>
      <w:del w:id="1560" w:author="Thea Lucille Knowles" w:date="2021-03-18T20:25:00Z">
        <w:r w:rsidRPr="00756B9E" w:rsidDel="00CB1E99">
          <w:delText xml:space="preserve">Abur, D.; Enos, N. M. &amp; Stepp, C. E. (2019). Visual Analog Scale Ratings and Orthographic Transcription Measures of Sentence Intelligibility in Parkinson's Disease With Variable Listener Exposure. </w:delText>
        </w:r>
        <w:r w:rsidRPr="006A2CDA" w:rsidDel="00CB1E99">
          <w:rPr>
            <w:i/>
            <w:iCs/>
          </w:rPr>
          <w:delText>American Journal of Speech-Language Pathology, 28</w:delText>
        </w:r>
        <w:r w:rsidRPr="00756B9E" w:rsidDel="00CB1E99">
          <w:delText>, 1222-1232. https://doi.org/10.1044/2019_AJSLP-18-0275</w:delText>
        </w:r>
      </w:del>
    </w:p>
    <w:p w14:paraId="4C27B9B1" w14:textId="0D133B22" w:rsidR="001B1086" w:rsidRPr="00756B9E" w:rsidDel="00CB1E99" w:rsidRDefault="002E10F9" w:rsidP="00B05573">
      <w:pPr>
        <w:pStyle w:val="Bibliography"/>
        <w:rPr>
          <w:del w:id="1561" w:author="Thea Lucille Knowles" w:date="2021-03-18T20:25:00Z"/>
        </w:rPr>
      </w:pPr>
      <w:del w:id="1562" w:author="Thea Lucille Knowles" w:date="2021-03-18T20:25:00Z">
        <w:r w:rsidRPr="00756B9E" w:rsidDel="00CB1E99">
          <w:delText xml:space="preserve">Adams, S. G. (1994). Accelerating speech in a case of hypokinetic dysarthria: Descriptions and treatment. In J. A. Till, K. M. Yorkston, &amp; D. R. Beukelman (Eds.), </w:delText>
        </w:r>
        <w:r w:rsidRPr="00756B9E" w:rsidDel="00CB1E99">
          <w:rPr>
            <w:i/>
          </w:rPr>
          <w:delText>Motor speech disorders: Advances in assessment and treatment</w:delText>
        </w:r>
        <w:r w:rsidRPr="00756B9E" w:rsidDel="00CB1E99">
          <w:delText xml:space="preserve"> (pp. 213–228). Paul A. Brookes.</w:delText>
        </w:r>
      </w:del>
    </w:p>
    <w:p w14:paraId="2B0BAAF2" w14:textId="54F0AB10" w:rsidR="001B1086" w:rsidRPr="00756B9E" w:rsidDel="00CB1E99" w:rsidRDefault="002E10F9" w:rsidP="00B05573">
      <w:pPr>
        <w:pStyle w:val="Bibliography"/>
        <w:rPr>
          <w:del w:id="1563" w:author="Thea Lucille Knowles" w:date="2021-03-18T20:25:00Z"/>
        </w:rPr>
      </w:pPr>
      <w:bookmarkStart w:id="1564" w:name="ref-adams1993"/>
      <w:bookmarkEnd w:id="1558"/>
      <w:del w:id="1565" w:author="Thea Lucille Knowles" w:date="2021-03-18T20:25:00Z">
        <w:r w:rsidRPr="00756B9E" w:rsidDel="00CB1E99">
          <w:delText xml:space="preserve">Adams, S. G., Weismer, G., &amp; Kent, R. D. (1993). Speaking rate and speech movement velocity profiles. </w:delText>
        </w:r>
        <w:r w:rsidRPr="00756B9E" w:rsidDel="00CB1E99">
          <w:rPr>
            <w:i/>
          </w:rPr>
          <w:delText>Journal of Speech, Language, and Hearing Research</w:delText>
        </w:r>
        <w:r w:rsidRPr="00756B9E" w:rsidDel="00CB1E99">
          <w:delText xml:space="preserve">, </w:delText>
        </w:r>
        <w:r w:rsidRPr="00756B9E" w:rsidDel="00CB1E99">
          <w:rPr>
            <w:i/>
          </w:rPr>
          <w:delText>36</w:delText>
        </w:r>
        <w:r w:rsidRPr="00756B9E" w:rsidDel="00CB1E99">
          <w:delText xml:space="preserve">(1), 41–54. </w:delText>
        </w:r>
        <w:r w:rsidR="00D8216F" w:rsidDel="00CB1E99">
          <w:fldChar w:fldCharType="begin"/>
        </w:r>
        <w:r w:rsidR="00D8216F" w:rsidDel="00CB1E99">
          <w:delInstrText xml:space="preserve"> HYPERLINK "https://doi.org/10.1044/jshr.3601.41" \h </w:delInstrText>
        </w:r>
        <w:r w:rsidR="00D8216F" w:rsidDel="00CB1E99">
          <w:fldChar w:fldCharType="separate"/>
        </w:r>
        <w:r w:rsidRPr="00756B9E" w:rsidDel="00CB1E99">
          <w:rPr>
            <w:rStyle w:val="Hyperlink"/>
          </w:rPr>
          <w:delText>https://doi.org/10.1044/jshr.3601.41</w:delText>
        </w:r>
        <w:r w:rsidR="00D8216F" w:rsidDel="00CB1E99">
          <w:rPr>
            <w:rStyle w:val="Hyperlink"/>
          </w:rPr>
          <w:fldChar w:fldCharType="end"/>
        </w:r>
      </w:del>
    </w:p>
    <w:p w14:paraId="79A9D21D" w14:textId="77634F4A" w:rsidR="001B1086" w:rsidRPr="00756B9E" w:rsidDel="00CB1E99" w:rsidRDefault="002E10F9" w:rsidP="00B05573">
      <w:pPr>
        <w:pStyle w:val="Bibliography"/>
        <w:rPr>
          <w:del w:id="1566" w:author="Thea Lucille Knowles" w:date="2021-03-18T20:25:00Z"/>
          <w:rStyle w:val="Hyperlink"/>
        </w:rPr>
      </w:pPr>
      <w:bookmarkStart w:id="1567" w:name="ref-aldridge2016"/>
      <w:bookmarkEnd w:id="1564"/>
      <w:del w:id="1568" w:author="Thea Lucille Knowles" w:date="2021-03-18T20:25:00Z">
        <w:r w:rsidRPr="00756B9E" w:rsidDel="00CB1E99">
          <w:delText xml:space="preserve">Aldridge, D., Theodoros, D., Angwin, A., &amp; Vogel, A. P. (2016). Speech outcomes in Parkinson’s disease after subthalamic nucleus deep brain stimulation: A systematic review. </w:delText>
        </w:r>
        <w:r w:rsidRPr="00756B9E" w:rsidDel="00CB1E99">
          <w:rPr>
            <w:i/>
          </w:rPr>
          <w:delText>Parkinsonism &amp; Related Disorders</w:delText>
        </w:r>
        <w:r w:rsidRPr="00756B9E" w:rsidDel="00CB1E99">
          <w:delText xml:space="preserve">, </w:delText>
        </w:r>
        <w:r w:rsidRPr="00756B9E" w:rsidDel="00CB1E99">
          <w:rPr>
            <w:i/>
          </w:rPr>
          <w:delText>33</w:delText>
        </w:r>
        <w:r w:rsidRPr="00756B9E" w:rsidDel="00CB1E99">
          <w:delText xml:space="preserve">, 3–11. </w:delText>
        </w:r>
        <w:r w:rsidR="00D8216F" w:rsidDel="00CB1E99">
          <w:fldChar w:fldCharType="begin"/>
        </w:r>
        <w:r w:rsidR="00D8216F" w:rsidDel="00CB1E99">
          <w:delInstrText xml:space="preserve"> HYPERLINK "https://doi.org/10.1016/</w:delInstrText>
        </w:r>
        <w:r w:rsidR="00D8216F" w:rsidDel="00CB1E99">
          <w:delInstrText xml:space="preserve">j.parkreldis.2016.09.022" \h </w:delInstrText>
        </w:r>
        <w:r w:rsidR="00D8216F" w:rsidDel="00CB1E99">
          <w:fldChar w:fldCharType="separate"/>
        </w:r>
        <w:r w:rsidRPr="00756B9E" w:rsidDel="00CB1E99">
          <w:rPr>
            <w:rStyle w:val="Hyperlink"/>
          </w:rPr>
          <w:delText>https://doi.org/10.1016/j.parkreldis.2016.09.022</w:delText>
        </w:r>
        <w:r w:rsidR="00D8216F" w:rsidDel="00CB1E99">
          <w:rPr>
            <w:rStyle w:val="Hyperlink"/>
          </w:rPr>
          <w:fldChar w:fldCharType="end"/>
        </w:r>
      </w:del>
    </w:p>
    <w:p w14:paraId="54944D62" w14:textId="5A8F8709" w:rsidR="006C2A5E" w:rsidRPr="00756B9E" w:rsidDel="00CB1E99" w:rsidRDefault="006C2A5E" w:rsidP="00B05573">
      <w:pPr>
        <w:pStyle w:val="Bibliography"/>
        <w:rPr>
          <w:del w:id="1569" w:author="Thea Lucille Knowles" w:date="2021-03-18T20:25:00Z"/>
        </w:rPr>
      </w:pPr>
      <w:del w:id="1570" w:author="Thea Lucille Knowles" w:date="2021-03-18T20:25:00Z">
        <w:r w:rsidRPr="00756B9E" w:rsidDel="00CB1E99">
          <w:delText xml:space="preserve">Baum, C. F. (2008). Stata tip 63: Modeling proportions. </w:delText>
        </w:r>
        <w:r w:rsidRPr="006A2CDA" w:rsidDel="00CB1E99">
          <w:rPr>
            <w:i/>
            <w:iCs/>
          </w:rPr>
          <w:delText>The Stata Journal, 8(2),</w:delText>
        </w:r>
        <w:r w:rsidRPr="00756B9E" w:rsidDel="00CB1E99">
          <w:delText xml:space="preserve"> 299-303.</w:delText>
        </w:r>
      </w:del>
    </w:p>
    <w:p w14:paraId="02EE9854" w14:textId="5D5509C9" w:rsidR="001B1086" w:rsidRPr="00756B9E" w:rsidDel="00CB1E99" w:rsidRDefault="002E10F9" w:rsidP="00B05573">
      <w:pPr>
        <w:pStyle w:val="Bibliography"/>
        <w:rPr>
          <w:del w:id="1571" w:author="Thea Lucille Knowles" w:date="2021-03-18T20:25:00Z"/>
        </w:rPr>
      </w:pPr>
      <w:bookmarkStart w:id="1572" w:name="ref-blanchet2009"/>
      <w:bookmarkEnd w:id="1567"/>
      <w:del w:id="1573" w:author="Thea Lucille Knowles" w:date="2021-03-18T20:25:00Z">
        <w:r w:rsidRPr="00756B9E" w:rsidDel="00CB1E99">
          <w:delText xml:space="preserve">Blanchet, P. G., &amp; Snyder, G. J. (2009). Speech rate deficits in individuals with Parkinson’s disease: A review of the literature. </w:delText>
        </w:r>
        <w:r w:rsidRPr="00756B9E" w:rsidDel="00CB1E99">
          <w:rPr>
            <w:i/>
          </w:rPr>
          <w:delText>Journal of Medical Speech-Language Pathology</w:delText>
        </w:r>
        <w:r w:rsidRPr="00756B9E" w:rsidDel="00CB1E99">
          <w:delText xml:space="preserve">, </w:delText>
        </w:r>
        <w:r w:rsidRPr="00756B9E" w:rsidDel="00CB1E99">
          <w:rPr>
            <w:i/>
          </w:rPr>
          <w:delText>17</w:delText>
        </w:r>
        <w:r w:rsidRPr="00756B9E" w:rsidDel="00CB1E99">
          <w:delText>(1), 1–8.</w:delText>
        </w:r>
      </w:del>
    </w:p>
    <w:p w14:paraId="16567050" w14:textId="534F3643" w:rsidR="001B1086" w:rsidRPr="00756B9E" w:rsidDel="00CB1E99" w:rsidRDefault="002E10F9" w:rsidP="00B05573">
      <w:pPr>
        <w:pStyle w:val="Bibliography"/>
        <w:rPr>
          <w:del w:id="1574" w:author="Thea Lucille Knowles" w:date="2021-03-18T20:25:00Z"/>
        </w:rPr>
      </w:pPr>
      <w:bookmarkStart w:id="1575" w:name="ref-praat"/>
      <w:bookmarkEnd w:id="1572"/>
      <w:del w:id="1576" w:author="Thea Lucille Knowles" w:date="2021-03-18T20:25:00Z">
        <w:r w:rsidRPr="00756B9E" w:rsidDel="00CB1E99">
          <w:delText xml:space="preserve">Boersma, P., &amp; Weenink, D. (2011). </w:delText>
        </w:r>
        <w:r w:rsidRPr="00756B9E" w:rsidDel="00CB1E99">
          <w:rPr>
            <w:i/>
          </w:rPr>
          <w:delText>Praat: Doing phonetics by computer [computer program]</w:delText>
        </w:r>
        <w:r w:rsidRPr="00756B9E" w:rsidDel="00CB1E99">
          <w:delText xml:space="preserve"> (Version 5.3) [Computer software]. http://www.praat.org/.</w:delText>
        </w:r>
      </w:del>
    </w:p>
    <w:p w14:paraId="0D1F5D79" w14:textId="328634C8" w:rsidR="001B1086" w:rsidRPr="00756B9E" w:rsidDel="00CB1E99" w:rsidRDefault="002E10F9" w:rsidP="00B05573">
      <w:pPr>
        <w:pStyle w:val="Bibliography"/>
        <w:rPr>
          <w:del w:id="1577" w:author="Thea Lucille Knowles" w:date="2021-03-18T20:25:00Z"/>
        </w:rPr>
      </w:pPr>
      <w:bookmarkStart w:id="1578" w:name="ref-bunton2008"/>
      <w:bookmarkEnd w:id="1575"/>
      <w:del w:id="1579" w:author="Thea Lucille Knowles" w:date="2021-03-18T20:25:00Z">
        <w:r w:rsidRPr="00756B9E" w:rsidDel="00CB1E99">
          <w:delText xml:space="preserve">Bunton, K. (2008). Speech versus nonspeech: Different tasks, different neural organization. </w:delText>
        </w:r>
        <w:r w:rsidRPr="00756B9E" w:rsidDel="00CB1E99">
          <w:rPr>
            <w:i/>
          </w:rPr>
          <w:delText>Seminars in Speech and Language</w:delText>
        </w:r>
        <w:r w:rsidRPr="00756B9E" w:rsidDel="00CB1E99">
          <w:delText xml:space="preserve">, </w:delText>
        </w:r>
        <w:r w:rsidRPr="00756B9E" w:rsidDel="00CB1E99">
          <w:rPr>
            <w:i/>
          </w:rPr>
          <w:delText>29</w:delText>
        </w:r>
        <w:r w:rsidRPr="00756B9E" w:rsidDel="00CB1E99">
          <w:delText xml:space="preserve">(4), 267–275. </w:delText>
        </w:r>
        <w:r w:rsidR="00D8216F" w:rsidDel="00CB1E99">
          <w:fldChar w:fldCharType="begin"/>
        </w:r>
        <w:r w:rsidR="00D8216F" w:rsidDel="00CB1E99">
          <w:delInstrText xml:space="preserve"> HYPERLINK "https://doi.org/10.1055/s-0028-1103390" \h </w:delInstrText>
        </w:r>
        <w:r w:rsidR="00D8216F" w:rsidDel="00CB1E99">
          <w:fldChar w:fldCharType="separate"/>
        </w:r>
        <w:r w:rsidRPr="00756B9E" w:rsidDel="00CB1E99">
          <w:rPr>
            <w:rStyle w:val="Hyperlink"/>
          </w:rPr>
          <w:delText>https://doi.org/10.1055/s-0028-1103390</w:delText>
        </w:r>
        <w:r w:rsidR="00D8216F" w:rsidDel="00CB1E99">
          <w:rPr>
            <w:rStyle w:val="Hyperlink"/>
          </w:rPr>
          <w:fldChar w:fldCharType="end"/>
        </w:r>
      </w:del>
    </w:p>
    <w:p w14:paraId="07519C1D" w14:textId="32CE6385" w:rsidR="001B1086" w:rsidRPr="00756B9E" w:rsidDel="00CB1E99" w:rsidRDefault="002E10F9" w:rsidP="00B05573">
      <w:pPr>
        <w:pStyle w:val="Bibliography"/>
        <w:rPr>
          <w:del w:id="1580" w:author="Thea Lucille Knowles" w:date="2021-03-18T20:25:00Z"/>
          <w:rStyle w:val="Hyperlink"/>
        </w:rPr>
      </w:pPr>
      <w:bookmarkStart w:id="1581" w:name="ref-caligiuri1989"/>
      <w:bookmarkEnd w:id="1578"/>
      <w:del w:id="1582" w:author="Thea Lucille Knowles" w:date="2021-03-18T20:25:00Z">
        <w:r w:rsidRPr="00756B9E" w:rsidDel="00CB1E99">
          <w:delText xml:space="preserve">Caligiuri, M. P. (1989). The influence of speaking rate on articulatory hypokinesia in Parkinsonian dysarthria. </w:delText>
        </w:r>
        <w:r w:rsidRPr="00756B9E" w:rsidDel="00CB1E99">
          <w:rPr>
            <w:i/>
          </w:rPr>
          <w:delText>Brain and Language</w:delText>
        </w:r>
        <w:r w:rsidRPr="00756B9E" w:rsidDel="00CB1E99">
          <w:delText xml:space="preserve">, </w:delText>
        </w:r>
        <w:r w:rsidRPr="00756B9E" w:rsidDel="00CB1E99">
          <w:rPr>
            <w:i/>
          </w:rPr>
          <w:delText>36</w:delText>
        </w:r>
        <w:r w:rsidRPr="00756B9E" w:rsidDel="00CB1E99">
          <w:delText xml:space="preserve">(3), 493–502. </w:delText>
        </w:r>
        <w:r w:rsidR="00D8216F" w:rsidDel="00CB1E99">
          <w:fldChar w:fldCharType="begin"/>
        </w:r>
        <w:r w:rsidR="00D8216F" w:rsidDel="00CB1E99">
          <w:delInstrText xml:space="preserve"> HYPERLINK "https://doi.org/10.1016/0093-934x(89)90080-1" \h </w:delInstrText>
        </w:r>
        <w:r w:rsidR="00D8216F" w:rsidDel="00CB1E99">
          <w:fldChar w:fldCharType="separate"/>
        </w:r>
        <w:r w:rsidRPr="00756B9E" w:rsidDel="00CB1E99">
          <w:rPr>
            <w:rStyle w:val="Hyperlink"/>
          </w:rPr>
          <w:delText>https://doi.org/10.1016/0093-934x(89)90080-1</w:delText>
        </w:r>
        <w:r w:rsidR="00D8216F" w:rsidDel="00CB1E99">
          <w:rPr>
            <w:rStyle w:val="Hyperlink"/>
          </w:rPr>
          <w:fldChar w:fldCharType="end"/>
        </w:r>
      </w:del>
    </w:p>
    <w:p w14:paraId="26DA7ACD" w14:textId="409643B4" w:rsidR="00C40A0A" w:rsidRPr="00756B9E" w:rsidDel="00CB1E99" w:rsidRDefault="00C40A0A" w:rsidP="00B05573">
      <w:pPr>
        <w:pStyle w:val="Bibliography"/>
        <w:rPr>
          <w:del w:id="1583" w:author="Thea Lucille Knowles" w:date="2021-03-18T20:25:00Z"/>
          <w:rStyle w:val="Hyperlink"/>
        </w:rPr>
      </w:pPr>
      <w:del w:id="1584" w:author="Thea Lucille Knowles" w:date="2021-03-18T20:25:00Z">
        <w:r w:rsidRPr="00756B9E" w:rsidDel="00CB1E99">
          <w:rPr>
            <w:rStyle w:val="Hyperlink"/>
          </w:rPr>
          <w:delText>Chiu, Y. F., Forrest, K., &amp; Loux, T. (2019). Relationship Between F2 Slope and Intelligibility in Parkinson's Disease: Lexical Effects and Listening Environment. American journal of speech-language pathology, 28(2S), 887-894. https://doi.org/10.1044/2018_AJSLP-MSC18-18-0098</w:delText>
        </w:r>
      </w:del>
    </w:p>
    <w:p w14:paraId="6F5C37FB" w14:textId="7848CC7E" w:rsidR="00606FBC" w:rsidRPr="00756B9E" w:rsidDel="00CB1E99" w:rsidRDefault="00606FBC" w:rsidP="00B05573">
      <w:pPr>
        <w:pStyle w:val="Bibliography"/>
        <w:rPr>
          <w:del w:id="1585" w:author="Thea Lucille Knowles" w:date="2021-03-18T20:25:00Z"/>
        </w:rPr>
      </w:pPr>
      <w:del w:id="1586" w:author="Thea Lucille Knowles" w:date="2021-03-18T20:25:00Z">
        <w:r w:rsidRPr="00756B9E" w:rsidDel="00CB1E99">
          <w:delText xml:space="preserve">Chiu, Y. F., Neel, A., &amp; Loux, T. (2020). Acoustic characteristics in relation to intelligibility reduction in noise for speakers with Parkinson’s disease. </w:delText>
        </w:r>
        <w:r w:rsidRPr="006A2CDA" w:rsidDel="00CB1E99">
          <w:rPr>
            <w:i/>
            <w:iCs/>
          </w:rPr>
          <w:delText>Clinical Linguistics &amp; Phonetics</w:delText>
        </w:r>
        <w:r w:rsidRPr="00756B9E" w:rsidDel="00CB1E99">
          <w:delText>, 1-15.</w:delText>
        </w:r>
        <w:r w:rsidR="00C40A0A" w:rsidRPr="00756B9E" w:rsidDel="00CB1E99">
          <w:delText xml:space="preserve"> </w:delText>
        </w:r>
        <w:r w:rsidR="00D8216F" w:rsidDel="00CB1E99">
          <w:fldChar w:fldCharType="begin"/>
        </w:r>
        <w:r w:rsidR="00D8216F" w:rsidDel="00CB1E99">
          <w:delInstrText xml:space="preserve"> HYPERLINK "https://doi.org/10.1080/02699206.2020.1777585" </w:delInstrText>
        </w:r>
        <w:r w:rsidR="00D8216F" w:rsidDel="00CB1E99">
          <w:fldChar w:fldCharType="separate"/>
        </w:r>
        <w:r w:rsidR="0026332B" w:rsidRPr="00756B9E" w:rsidDel="00CB1E99">
          <w:rPr>
            <w:rStyle w:val="Hyperlink"/>
          </w:rPr>
          <w:delText>https://doi.org/10.1080/02699206.2020.1777585</w:delText>
        </w:r>
        <w:r w:rsidR="00D8216F" w:rsidDel="00CB1E99">
          <w:rPr>
            <w:rStyle w:val="Hyperlink"/>
          </w:rPr>
          <w:fldChar w:fldCharType="end"/>
        </w:r>
      </w:del>
    </w:p>
    <w:p w14:paraId="0019A926" w14:textId="20A61378" w:rsidR="0026332B" w:rsidRPr="00756B9E" w:rsidDel="00CB1E99" w:rsidRDefault="0026332B" w:rsidP="00B05573">
      <w:pPr>
        <w:pStyle w:val="Bibliography"/>
        <w:rPr>
          <w:del w:id="1587" w:author="Thea Lucille Knowles" w:date="2021-03-18T20:25:00Z"/>
        </w:rPr>
      </w:pPr>
      <w:del w:id="1588" w:author="Thea Lucille Knowles" w:date="2021-03-18T20:25:00Z">
        <w:r w:rsidRPr="00756B9E" w:rsidDel="00CB1E99">
          <w:delText xml:space="preserve">Connor, N. P.; Abbs, J. H.; Cole, K. J. &amp; Gracco, V. L. (1989). Parkinsonian deficits in serial multiarticulate movements for speech. </w:delText>
        </w:r>
        <w:r w:rsidRPr="006A2CDA" w:rsidDel="00CB1E99">
          <w:rPr>
            <w:i/>
            <w:iCs/>
          </w:rPr>
          <w:delText>Brain</w:delText>
        </w:r>
        <w:r w:rsidRPr="00756B9E" w:rsidDel="00CB1E99">
          <w:delText>,</w:delText>
        </w:r>
        <w:r w:rsidRPr="006A2CDA" w:rsidDel="00CB1E99">
          <w:rPr>
            <w:i/>
            <w:iCs/>
          </w:rPr>
          <w:delText xml:space="preserve"> 112</w:delText>
        </w:r>
        <w:r w:rsidRPr="00756B9E" w:rsidDel="00CB1E99">
          <w:delText>, 997-1009.</w:delText>
        </w:r>
      </w:del>
    </w:p>
    <w:p w14:paraId="60DEBE01" w14:textId="1358C1F7" w:rsidR="001B1086" w:rsidRPr="00756B9E" w:rsidDel="00CB1E99" w:rsidRDefault="002E10F9" w:rsidP="00B05573">
      <w:pPr>
        <w:pStyle w:val="Bibliography"/>
        <w:rPr>
          <w:del w:id="1589" w:author="Thea Lucille Knowles" w:date="2021-03-18T20:25:00Z"/>
        </w:rPr>
      </w:pPr>
      <w:bookmarkStart w:id="1590" w:name="ref-cushnie2018"/>
      <w:bookmarkEnd w:id="1581"/>
      <w:del w:id="1591" w:author="Thea Lucille Knowles" w:date="2021-03-18T20:25:00Z">
        <w:r w:rsidRPr="00756B9E" w:rsidDel="00CB1E99">
          <w:delText xml:space="preserve">Cushnie-Sparrow, D., Adams, S., Abeyesekera, A., Pieterman, M., Gilmore, G., &amp; Jog, M. (2018). Voice quality severity and responsiveness to levodopa in Parkinson’s disease. </w:delText>
        </w:r>
        <w:r w:rsidRPr="00756B9E" w:rsidDel="00CB1E99">
          <w:rPr>
            <w:i/>
          </w:rPr>
          <w:delText>Journal of Communication Disorders</w:delText>
        </w:r>
        <w:r w:rsidRPr="00756B9E" w:rsidDel="00CB1E99">
          <w:delText xml:space="preserve">, </w:delText>
        </w:r>
        <w:r w:rsidRPr="00756B9E" w:rsidDel="00CB1E99">
          <w:rPr>
            <w:i/>
          </w:rPr>
          <w:delText>76</w:delText>
        </w:r>
        <w:r w:rsidRPr="00756B9E" w:rsidDel="00CB1E99">
          <w:delText xml:space="preserve">, 1–10. </w:delText>
        </w:r>
        <w:r w:rsidR="00D8216F" w:rsidDel="00CB1E99">
          <w:fldChar w:fldCharType="begin"/>
        </w:r>
        <w:r w:rsidR="00D8216F" w:rsidDel="00CB1E99">
          <w:delInstrText xml:space="preserve"> HYPERLINK "https://doi.org/10.1016</w:delInstrText>
        </w:r>
        <w:r w:rsidR="00D8216F" w:rsidDel="00CB1E99">
          <w:delInstrText xml:space="preserve">/j.jcomdis.2018.07.003" \h </w:delInstrText>
        </w:r>
        <w:r w:rsidR="00D8216F" w:rsidDel="00CB1E99">
          <w:fldChar w:fldCharType="separate"/>
        </w:r>
        <w:r w:rsidRPr="00756B9E" w:rsidDel="00CB1E99">
          <w:rPr>
            <w:rStyle w:val="Hyperlink"/>
          </w:rPr>
          <w:delText>https://doi.org/10.1016/j.jcomdis.2018.07.003</w:delText>
        </w:r>
        <w:r w:rsidR="00D8216F" w:rsidDel="00CB1E99">
          <w:rPr>
            <w:rStyle w:val="Hyperlink"/>
          </w:rPr>
          <w:fldChar w:fldCharType="end"/>
        </w:r>
      </w:del>
    </w:p>
    <w:p w14:paraId="5C2C126A" w14:textId="57691B5C" w:rsidR="001B1086" w:rsidRPr="00756B9E" w:rsidDel="00CB1E99" w:rsidRDefault="002E10F9" w:rsidP="00B05573">
      <w:pPr>
        <w:pStyle w:val="Bibliography"/>
        <w:rPr>
          <w:del w:id="1592" w:author="Thea Lucille Knowles" w:date="2021-03-18T20:25:00Z"/>
        </w:rPr>
      </w:pPr>
      <w:bookmarkStart w:id="1593" w:name="ref-dagenais2006"/>
      <w:bookmarkEnd w:id="1590"/>
      <w:del w:id="1594" w:author="Thea Lucille Knowles" w:date="2021-03-18T20:25:00Z">
        <w:r w:rsidRPr="00756B9E" w:rsidDel="00CB1E99">
          <w:delText xml:space="preserve">Dagenais, P. A., Brown, G. R., &amp; Moore, R. E. (2006). Speech rate effects upon intelligibility and acceptability of dysarthric speech. </w:delText>
        </w:r>
        <w:r w:rsidRPr="00756B9E" w:rsidDel="00CB1E99">
          <w:rPr>
            <w:i/>
          </w:rPr>
          <w:delText>Clinical Linguistics &amp; Phonetics</w:delText>
        </w:r>
        <w:r w:rsidRPr="00756B9E" w:rsidDel="00CB1E99">
          <w:delText xml:space="preserve">, </w:delText>
        </w:r>
        <w:r w:rsidRPr="00756B9E" w:rsidDel="00CB1E99">
          <w:rPr>
            <w:i/>
          </w:rPr>
          <w:delText>20</w:delText>
        </w:r>
        <w:r w:rsidRPr="00756B9E" w:rsidDel="00CB1E99">
          <w:delText>(2-3), 141–148.</w:delText>
        </w:r>
      </w:del>
    </w:p>
    <w:p w14:paraId="0948F0D6" w14:textId="64277CCA" w:rsidR="006B6F83" w:rsidRPr="00756B9E" w:rsidDel="00CB1E99" w:rsidRDefault="006B6F83" w:rsidP="00B05573">
      <w:pPr>
        <w:pStyle w:val="Bibliography"/>
        <w:rPr>
          <w:del w:id="1595" w:author="Thea Lucille Knowles" w:date="2021-03-18T20:25:00Z"/>
        </w:rPr>
      </w:pPr>
      <w:del w:id="1596" w:author="Thea Lucille Knowles" w:date="2021-03-18T20:25:00Z">
        <w:r w:rsidRPr="00756B9E" w:rsidDel="00CB1E99">
          <w:delText>Dalrymple-Alford, J.</w:delText>
        </w:r>
        <w:r w:rsidR="00EF72C0" w:rsidRPr="00756B9E" w:rsidDel="00CB1E99">
          <w:delText>C.,</w:delText>
        </w:r>
        <w:r w:rsidRPr="00756B9E" w:rsidDel="00CB1E99">
          <w:delText xml:space="preserve"> MacAskill, M.</w:delText>
        </w:r>
        <w:r w:rsidR="00EF72C0" w:rsidRPr="00756B9E" w:rsidDel="00CB1E99">
          <w:delText>R.,</w:delText>
        </w:r>
        <w:r w:rsidRPr="00756B9E" w:rsidDel="00CB1E99">
          <w:delText xml:space="preserve"> Nakas, C.</w:delText>
        </w:r>
        <w:r w:rsidR="00EF72C0" w:rsidRPr="00756B9E" w:rsidDel="00CB1E99">
          <w:delText>T.,</w:delText>
        </w:r>
        <w:r w:rsidRPr="00756B9E" w:rsidDel="00CB1E99">
          <w:delText xml:space="preserve"> Livingston, L.</w:delText>
        </w:r>
        <w:r w:rsidR="00EF72C0" w:rsidRPr="00756B9E" w:rsidDel="00CB1E99">
          <w:delText xml:space="preserve">, </w:delText>
        </w:r>
        <w:r w:rsidRPr="00756B9E" w:rsidDel="00CB1E99">
          <w:delText>Graham, C.</w:delText>
        </w:r>
        <w:r w:rsidR="00EF72C0" w:rsidRPr="00756B9E" w:rsidDel="00CB1E99">
          <w:delText>,</w:delText>
        </w:r>
        <w:r w:rsidRPr="00756B9E" w:rsidDel="00CB1E99">
          <w:delText xml:space="preserve"> Crucian, G.</w:delText>
        </w:r>
        <w:r w:rsidR="00EF72C0" w:rsidRPr="00756B9E" w:rsidDel="00CB1E99">
          <w:delText>P.,</w:delText>
        </w:r>
        <w:r w:rsidRPr="00756B9E" w:rsidDel="00CB1E99">
          <w:delText xml:space="preserve"> Melzer, T.</w:delText>
        </w:r>
        <w:r w:rsidR="00EF72C0" w:rsidRPr="00756B9E" w:rsidDel="00CB1E99">
          <w:delText>R.,</w:delText>
        </w:r>
        <w:r w:rsidRPr="00756B9E" w:rsidDel="00CB1E99">
          <w:delText xml:space="preserve"> Kirwan, J</w:delText>
        </w:r>
        <w:r w:rsidR="00EF72C0" w:rsidRPr="00756B9E" w:rsidDel="00CB1E99">
          <w:delText>.,</w:delText>
        </w:r>
        <w:r w:rsidRPr="00756B9E" w:rsidDel="00CB1E99">
          <w:delText xml:space="preserve"> Keenan, R.</w:delText>
        </w:r>
        <w:r w:rsidR="00EF72C0" w:rsidRPr="00756B9E" w:rsidDel="00CB1E99">
          <w:delText>,</w:delText>
        </w:r>
        <w:r w:rsidRPr="00756B9E" w:rsidDel="00CB1E99">
          <w:delText xml:space="preserve"> Wells, S., Porter, R.</w:delText>
        </w:r>
        <w:r w:rsidR="00EF72C0" w:rsidRPr="00756B9E" w:rsidDel="00CB1E99">
          <w:delText xml:space="preserve"> J.</w:delText>
        </w:r>
        <w:r w:rsidRPr="00756B9E" w:rsidDel="00CB1E99">
          <w:delText xml:space="preserve">, Watts, </w:delText>
        </w:r>
        <w:r w:rsidR="00EF72C0" w:rsidRPr="00756B9E" w:rsidDel="00CB1E99">
          <w:delText>R</w:delText>
        </w:r>
        <w:r w:rsidRPr="00756B9E" w:rsidDel="00CB1E99">
          <w:delText>., &amp; Anderson, T.</w:delText>
        </w:r>
        <w:r w:rsidR="00EF72C0" w:rsidRPr="00756B9E" w:rsidDel="00CB1E99">
          <w:delText>J.</w:delText>
        </w:r>
        <w:r w:rsidRPr="00756B9E" w:rsidDel="00CB1E99">
          <w:delText xml:space="preserve"> (2010). The MoCA: Well-suited screen for cognitive impairment in Parkinson disease. </w:delText>
        </w:r>
        <w:r w:rsidRPr="006A2CDA" w:rsidDel="00CB1E99">
          <w:rPr>
            <w:i/>
            <w:iCs/>
          </w:rPr>
          <w:delText>Neurology</w:delText>
        </w:r>
        <w:r w:rsidRPr="00756B9E" w:rsidDel="00CB1E99">
          <w:delText xml:space="preserve">, </w:delText>
        </w:r>
        <w:r w:rsidRPr="006A2CDA" w:rsidDel="00CB1E99">
          <w:rPr>
            <w:i/>
            <w:iCs/>
          </w:rPr>
          <w:delText>75</w:delText>
        </w:r>
        <w:r w:rsidRPr="00756B9E" w:rsidDel="00CB1E99">
          <w:delText>, 1717-1725. https://doi.org/10.1212/WNL.0b013e3181fc29c9</w:delText>
        </w:r>
      </w:del>
    </w:p>
    <w:p w14:paraId="21CB557C" w14:textId="5B83DAD8" w:rsidR="001B1086" w:rsidRPr="00756B9E" w:rsidDel="00CB1E99" w:rsidRDefault="002E10F9" w:rsidP="00B05573">
      <w:pPr>
        <w:pStyle w:val="Bibliography"/>
        <w:rPr>
          <w:del w:id="1597" w:author="Thea Lucille Knowles" w:date="2021-03-18T20:25:00Z"/>
        </w:rPr>
      </w:pPr>
      <w:bookmarkStart w:id="1598" w:name="ref-dab1969differential"/>
      <w:bookmarkEnd w:id="1593"/>
      <w:del w:id="1599" w:author="Thea Lucille Knowles" w:date="2021-03-18T20:25:00Z">
        <w:r w:rsidRPr="00756B9E" w:rsidDel="00CB1E99">
          <w:delText xml:space="preserve">Darley, F. L., Aronson, A. E., &amp; Brown, J. R. (1969). Differential diagnostic patterns of dysarthria. </w:delText>
        </w:r>
        <w:r w:rsidRPr="00756B9E" w:rsidDel="00CB1E99">
          <w:rPr>
            <w:i/>
          </w:rPr>
          <w:delText>Journal of Speech, Language, and Hearing Research</w:delText>
        </w:r>
        <w:r w:rsidRPr="00756B9E" w:rsidDel="00CB1E99">
          <w:delText xml:space="preserve">, </w:delText>
        </w:r>
        <w:r w:rsidRPr="00756B9E" w:rsidDel="00CB1E99">
          <w:rPr>
            <w:i/>
          </w:rPr>
          <w:delText>12</w:delText>
        </w:r>
        <w:r w:rsidRPr="00756B9E" w:rsidDel="00CB1E99">
          <w:delText xml:space="preserve">(2), 246. </w:delText>
        </w:r>
        <w:r w:rsidR="00D8216F" w:rsidDel="00CB1E99">
          <w:fldChar w:fldCharType="begin"/>
        </w:r>
        <w:r w:rsidR="00D8216F" w:rsidDel="00CB1E99">
          <w:delInstrText xml:space="preserve"> HYPERLINK "https://doi.org/10.1044/jshr.1202.246" \h </w:delInstrText>
        </w:r>
        <w:r w:rsidR="00D8216F" w:rsidDel="00CB1E99">
          <w:fldChar w:fldCharType="separate"/>
        </w:r>
        <w:r w:rsidRPr="00756B9E" w:rsidDel="00CB1E99">
          <w:rPr>
            <w:rStyle w:val="Hyperlink"/>
          </w:rPr>
          <w:delText>https://doi.org/10.1044/jshr.1202.246</w:delText>
        </w:r>
        <w:r w:rsidR="00D8216F" w:rsidDel="00CB1E99">
          <w:rPr>
            <w:rStyle w:val="Hyperlink"/>
          </w:rPr>
          <w:fldChar w:fldCharType="end"/>
        </w:r>
      </w:del>
    </w:p>
    <w:p w14:paraId="109B3BE2" w14:textId="0CF49517" w:rsidR="001B1086" w:rsidRPr="00756B9E" w:rsidDel="00CB1E99" w:rsidRDefault="002E10F9" w:rsidP="00B05573">
      <w:pPr>
        <w:pStyle w:val="Bibliography"/>
        <w:rPr>
          <w:del w:id="1600" w:author="Thea Lucille Knowles" w:date="2021-03-18T20:25:00Z"/>
        </w:rPr>
      </w:pPr>
      <w:bookmarkStart w:id="1601" w:name="ref-dinnocenzo2006"/>
      <w:bookmarkEnd w:id="1598"/>
      <w:del w:id="1602" w:author="Thea Lucille Knowles" w:date="2021-03-18T20:25:00Z">
        <w:r w:rsidRPr="00756B9E" w:rsidDel="00CB1E99">
          <w:delText xml:space="preserve">D’Innocenzo, J., Tjaden, K., &amp; Greenman, G. (2006). Intelligibility in dysarthria: Effects of listener familiarity and speaking condition. </w:delText>
        </w:r>
        <w:r w:rsidRPr="00756B9E" w:rsidDel="00CB1E99">
          <w:rPr>
            <w:i/>
          </w:rPr>
          <w:delText>Clinical Linguistics &amp; Phonetics</w:delText>
        </w:r>
        <w:r w:rsidRPr="00756B9E" w:rsidDel="00CB1E99">
          <w:delText xml:space="preserve">, </w:delText>
        </w:r>
        <w:r w:rsidRPr="00756B9E" w:rsidDel="00CB1E99">
          <w:rPr>
            <w:i/>
          </w:rPr>
          <w:delText>20</w:delText>
        </w:r>
        <w:r w:rsidRPr="00756B9E" w:rsidDel="00CB1E99">
          <w:delText>(9), 659–675.</w:delText>
        </w:r>
      </w:del>
    </w:p>
    <w:p w14:paraId="2E550BAB" w14:textId="66777AB4" w:rsidR="001B1086" w:rsidRPr="00756B9E" w:rsidDel="00CB1E99" w:rsidRDefault="002E10F9" w:rsidP="00B05573">
      <w:pPr>
        <w:pStyle w:val="Bibliography"/>
        <w:rPr>
          <w:del w:id="1603" w:author="Thea Lucille Knowles" w:date="2021-03-18T20:25:00Z"/>
        </w:rPr>
      </w:pPr>
      <w:bookmarkStart w:id="1604" w:name="ref-downie1981"/>
      <w:bookmarkEnd w:id="1601"/>
      <w:del w:id="1605" w:author="Thea Lucille Knowles" w:date="2021-03-18T20:25:00Z">
        <w:r w:rsidRPr="00756B9E" w:rsidDel="00CB1E99">
          <w:delText xml:space="preserve">Downie, A., Low, J., &amp; Lindsay, D. (1981). Speech disorder in parkinsonism: Usefulness of delayed auditory feedback in selected cases. </w:delText>
        </w:r>
        <w:r w:rsidRPr="00756B9E" w:rsidDel="00CB1E99">
          <w:rPr>
            <w:i/>
          </w:rPr>
          <w:delText>International Journal of Language &amp; Communication Disorders</w:delText>
        </w:r>
        <w:r w:rsidRPr="00756B9E" w:rsidDel="00CB1E99">
          <w:delText xml:space="preserve">, </w:delText>
        </w:r>
        <w:r w:rsidRPr="00756B9E" w:rsidDel="00CB1E99">
          <w:rPr>
            <w:i/>
          </w:rPr>
          <w:delText>16</w:delText>
        </w:r>
        <w:r w:rsidRPr="00756B9E" w:rsidDel="00CB1E99">
          <w:delText>(2), 135–139.</w:delText>
        </w:r>
      </w:del>
    </w:p>
    <w:p w14:paraId="0FAD6C4D" w14:textId="15E7C0DF" w:rsidR="001B1086" w:rsidRPr="00756B9E" w:rsidDel="00CB1E99" w:rsidRDefault="002E10F9" w:rsidP="00B05573">
      <w:pPr>
        <w:pStyle w:val="Bibliography"/>
        <w:rPr>
          <w:del w:id="1606" w:author="Thea Lucille Knowles" w:date="2021-03-18T20:25:00Z"/>
        </w:rPr>
      </w:pPr>
      <w:bookmarkStart w:id="1607" w:name="ref-duffy2013"/>
      <w:bookmarkEnd w:id="1604"/>
      <w:del w:id="1608" w:author="Thea Lucille Knowles" w:date="2021-03-18T20:25:00Z">
        <w:r w:rsidRPr="00756B9E" w:rsidDel="00CB1E99">
          <w:delText xml:space="preserve">Duffy, J. R. (2013). </w:delText>
        </w:r>
        <w:r w:rsidRPr="00756B9E" w:rsidDel="00CB1E99">
          <w:rPr>
            <w:i/>
          </w:rPr>
          <w:delText>Motor speech disorders: Substrates, differential diagnosis, and management</w:delText>
        </w:r>
        <w:r w:rsidRPr="00756B9E" w:rsidDel="00CB1E99">
          <w:delText xml:space="preserve"> (3rd ed.). Elsevier Health Sciences.</w:delText>
        </w:r>
      </w:del>
    </w:p>
    <w:p w14:paraId="0B207CE6" w14:textId="263EE5AA" w:rsidR="001B1086" w:rsidRPr="00756B9E" w:rsidDel="00CB1E99" w:rsidRDefault="002E10F9" w:rsidP="00B05573">
      <w:pPr>
        <w:pStyle w:val="Bibliography"/>
        <w:rPr>
          <w:del w:id="1609" w:author="Thea Lucille Knowles" w:date="2021-03-18T20:25:00Z"/>
        </w:rPr>
      </w:pPr>
      <w:bookmarkStart w:id="1610" w:name="ref-duffy2019"/>
      <w:bookmarkEnd w:id="1607"/>
      <w:del w:id="1611" w:author="Thea Lucille Knowles" w:date="2021-03-18T20:25:00Z">
        <w:r w:rsidRPr="00756B9E" w:rsidDel="00CB1E99">
          <w:delText xml:space="preserve">Duffy, J. R. (2019). </w:delText>
        </w:r>
        <w:r w:rsidRPr="00756B9E" w:rsidDel="00CB1E99">
          <w:rPr>
            <w:i/>
          </w:rPr>
          <w:delText>Motor speech disorders e-book: Substrates, differential diagnosis, and management</w:delText>
        </w:r>
        <w:r w:rsidRPr="00756B9E" w:rsidDel="00CB1E99">
          <w:delText>. Elsevier Health Sciences.</w:delText>
        </w:r>
      </w:del>
    </w:p>
    <w:p w14:paraId="78643C7F" w14:textId="07D37E28" w:rsidR="001B1086" w:rsidRPr="00756B9E" w:rsidDel="00CB1E99" w:rsidRDefault="002E10F9" w:rsidP="00B05573">
      <w:pPr>
        <w:pStyle w:val="Bibliography"/>
        <w:rPr>
          <w:del w:id="1612" w:author="Thea Lucille Knowles" w:date="2021-03-18T20:25:00Z"/>
        </w:rPr>
      </w:pPr>
      <w:bookmarkStart w:id="1613" w:name="ref-fletcher2017predicting"/>
      <w:bookmarkEnd w:id="1610"/>
      <w:del w:id="1614" w:author="Thea Lucille Knowles" w:date="2021-03-18T20:25:00Z">
        <w:r w:rsidRPr="00756B9E" w:rsidDel="00CB1E99">
          <w:delText xml:space="preserve">Fletcher, A. R., McAuliffe, M. J., Lansford, K. L., Sinex, D. G., &amp; Liss, J. M. (2017). Predicting intelligibility gains in individuals with dysarthria from baseline speech features. </w:delText>
        </w:r>
        <w:r w:rsidRPr="00756B9E" w:rsidDel="00CB1E99">
          <w:rPr>
            <w:i/>
          </w:rPr>
          <w:delText>Journal of Speech, Language, and Hearing Research</w:delText>
        </w:r>
        <w:r w:rsidRPr="00756B9E" w:rsidDel="00CB1E99">
          <w:delText xml:space="preserve">, </w:delText>
        </w:r>
        <w:r w:rsidRPr="00756B9E" w:rsidDel="00CB1E99">
          <w:rPr>
            <w:i/>
          </w:rPr>
          <w:delText>60</w:delText>
        </w:r>
        <w:r w:rsidRPr="00756B9E" w:rsidDel="00CB1E99">
          <w:delText xml:space="preserve">(11), 1–15. </w:delText>
        </w:r>
        <w:r w:rsidR="00D8216F" w:rsidDel="00CB1E99">
          <w:fldChar w:fldCharType="begin"/>
        </w:r>
        <w:r w:rsidR="00D8216F" w:rsidDel="00CB1E99">
          <w:delInstrText xml:space="preserve"> HYPERLINK "https://doi.org/10.1044/2016_jslhr-s-16-0218" \h </w:delInstrText>
        </w:r>
        <w:r w:rsidR="00D8216F" w:rsidDel="00CB1E99">
          <w:fldChar w:fldCharType="separate"/>
        </w:r>
        <w:r w:rsidRPr="00756B9E" w:rsidDel="00CB1E99">
          <w:rPr>
            <w:rStyle w:val="Hyperlink"/>
          </w:rPr>
          <w:delText>https://doi.org/10.1044/2016_jslhr-s-16-0218</w:delText>
        </w:r>
        <w:r w:rsidR="00D8216F" w:rsidDel="00CB1E99">
          <w:rPr>
            <w:rStyle w:val="Hyperlink"/>
          </w:rPr>
          <w:fldChar w:fldCharType="end"/>
        </w:r>
      </w:del>
    </w:p>
    <w:p w14:paraId="3871D623" w14:textId="1B2E8DAB" w:rsidR="001B1086" w:rsidRPr="00756B9E" w:rsidDel="00CB1E99" w:rsidRDefault="002E10F9" w:rsidP="00B05573">
      <w:pPr>
        <w:pStyle w:val="Bibliography"/>
        <w:rPr>
          <w:del w:id="1615" w:author="Thea Lucille Knowles" w:date="2021-03-18T20:25:00Z"/>
        </w:rPr>
      </w:pPr>
      <w:bookmarkStart w:id="1616" w:name="ref-flint1992"/>
      <w:bookmarkEnd w:id="1613"/>
      <w:del w:id="1617" w:author="Thea Lucille Knowles" w:date="2021-03-18T20:25:00Z">
        <w:r w:rsidRPr="00756B9E" w:rsidDel="00CB1E99">
          <w:delText xml:space="preserve">Flint, A. J., Black, S. E., Campbell-Taylor, I., Gailey, G. F., &amp; Levinton, C. (1992). Acoustic analysis in the differentiation of Parkinson’s disease and major depression. </w:delText>
        </w:r>
        <w:r w:rsidRPr="00756B9E" w:rsidDel="00CB1E99">
          <w:rPr>
            <w:i/>
          </w:rPr>
          <w:delText>Journal of Psycholinguistic Research</w:delText>
        </w:r>
        <w:r w:rsidRPr="00756B9E" w:rsidDel="00CB1E99">
          <w:delText xml:space="preserve">, </w:delText>
        </w:r>
        <w:r w:rsidRPr="00756B9E" w:rsidDel="00CB1E99">
          <w:rPr>
            <w:i/>
          </w:rPr>
          <w:delText>21</w:delText>
        </w:r>
        <w:r w:rsidRPr="00756B9E" w:rsidDel="00CB1E99">
          <w:delText>(5), 383–399.</w:delText>
        </w:r>
      </w:del>
    </w:p>
    <w:p w14:paraId="3C19517B" w14:textId="1B18880B" w:rsidR="006622BB" w:rsidRPr="00756B9E" w:rsidDel="00CB1E99" w:rsidRDefault="006622BB" w:rsidP="00B05573">
      <w:pPr>
        <w:pStyle w:val="Bibliography"/>
        <w:rPr>
          <w:del w:id="1618" w:author="Thea Lucille Knowles" w:date="2021-03-18T20:25:00Z"/>
        </w:rPr>
      </w:pPr>
      <w:del w:id="1619" w:author="Thea Lucille Knowles" w:date="2021-03-18T20:25:00Z">
        <w:r w:rsidRPr="00756B9E" w:rsidDel="00CB1E99">
          <w:delText xml:space="preserve">Hacker, M. L.; Turchan, M.; Heusinkveld, L. E.; Currie, A. D.; Millan, S. H.; Molinari, A. L.; Konrad, P. E.; Davis, T. L.; Phibbs, F. T.; Hedera, P., Cannard, K. R., Wang, L., &amp; Charles, D. (2020). Deep brain stimulation in early-stage Parkinson disease: Five-year outcomes. </w:delText>
        </w:r>
        <w:r w:rsidRPr="006A2CDA" w:rsidDel="00CB1E99">
          <w:rPr>
            <w:i/>
            <w:iCs/>
          </w:rPr>
          <w:delText>Neurology</w:delText>
        </w:r>
        <w:r w:rsidRPr="00756B9E" w:rsidDel="00CB1E99">
          <w:delText>,</w:delText>
        </w:r>
        <w:r w:rsidRPr="006A2CDA" w:rsidDel="00CB1E99">
          <w:rPr>
            <w:i/>
            <w:iCs/>
          </w:rPr>
          <w:delText xml:space="preserve"> 95</w:delText>
        </w:r>
        <w:r w:rsidRPr="00756B9E" w:rsidDel="00CB1E99">
          <w:delText>, e393-e401. https://doi.org/10.1212/WNL.0000000000009946</w:delText>
        </w:r>
      </w:del>
    </w:p>
    <w:p w14:paraId="0230DC41" w14:textId="38E21AA3" w:rsidR="001B1086" w:rsidRPr="00756B9E" w:rsidDel="00CB1E99" w:rsidRDefault="002E10F9" w:rsidP="00B05573">
      <w:pPr>
        <w:pStyle w:val="Bibliography"/>
        <w:rPr>
          <w:del w:id="1620" w:author="Thea Lucille Knowles" w:date="2021-03-18T20:25:00Z"/>
        </w:rPr>
      </w:pPr>
      <w:bookmarkStart w:id="1621" w:name="ref-hall2013"/>
      <w:bookmarkEnd w:id="1616"/>
      <w:del w:id="1622" w:author="Thea Lucille Knowles" w:date="2021-03-18T20:25:00Z">
        <w:r w:rsidRPr="00756B9E" w:rsidDel="00CB1E99">
          <w:delText xml:space="preserve">Hall, Z. D. (2013). </w:delText>
        </w:r>
        <w:r w:rsidRPr="00756B9E" w:rsidDel="00CB1E99">
          <w:rPr>
            <w:i/>
          </w:rPr>
          <w:delText>Effect of rate reduction on speech intelligibility in individuals with dysarthria</w:delText>
        </w:r>
        <w:r w:rsidRPr="00756B9E" w:rsidDel="00CB1E99">
          <w:delText xml:space="preserve"> [Master’s thesis]. Louisiana State University; Agricultural; Mechanical College.</w:delText>
        </w:r>
      </w:del>
    </w:p>
    <w:p w14:paraId="277E4D6E" w14:textId="2300A8E2" w:rsidR="001B1086" w:rsidRPr="00756B9E" w:rsidDel="00CB1E99" w:rsidRDefault="002E10F9" w:rsidP="00B05573">
      <w:pPr>
        <w:pStyle w:val="Bibliography"/>
        <w:rPr>
          <w:del w:id="1623" w:author="Thea Lucille Knowles" w:date="2021-03-18T20:25:00Z"/>
        </w:rPr>
      </w:pPr>
      <w:bookmarkStart w:id="1624" w:name="ref-hammen1994"/>
      <w:bookmarkEnd w:id="1621"/>
      <w:del w:id="1625" w:author="Thea Lucille Knowles" w:date="2021-03-18T20:25:00Z">
        <w:r w:rsidRPr="00756B9E" w:rsidDel="00CB1E99">
          <w:delText xml:space="preserve">Hammen, V. L., Yorkston, K. M., &amp; Minifie, F. D. (1994). Effects of temporal alterations on speech intelligibility in parkinsonian dysarthria. </w:delText>
        </w:r>
        <w:r w:rsidRPr="00756B9E" w:rsidDel="00CB1E99">
          <w:rPr>
            <w:i/>
          </w:rPr>
          <w:delText>Journal of Speech, Language, and Hearing Research</w:delText>
        </w:r>
        <w:r w:rsidRPr="00756B9E" w:rsidDel="00CB1E99">
          <w:delText xml:space="preserve">, </w:delText>
        </w:r>
        <w:r w:rsidRPr="00756B9E" w:rsidDel="00CB1E99">
          <w:rPr>
            <w:i/>
          </w:rPr>
          <w:delText>37</w:delText>
        </w:r>
        <w:r w:rsidRPr="00756B9E" w:rsidDel="00CB1E99">
          <w:delText xml:space="preserve">(2), 244–253. </w:delText>
        </w:r>
        <w:r w:rsidR="00D8216F" w:rsidDel="00CB1E99">
          <w:fldChar w:fldCharType="begin"/>
        </w:r>
        <w:r w:rsidR="00D8216F" w:rsidDel="00CB1E99">
          <w:delInstrText xml:space="preserve"> HYPERLINK "https://doi.org/10.1044/jshr.3</w:delInstrText>
        </w:r>
        <w:r w:rsidR="00D8216F" w:rsidDel="00CB1E99">
          <w:delInstrText xml:space="preserve">702.244" \h </w:delInstrText>
        </w:r>
        <w:r w:rsidR="00D8216F" w:rsidDel="00CB1E99">
          <w:fldChar w:fldCharType="separate"/>
        </w:r>
        <w:r w:rsidRPr="00756B9E" w:rsidDel="00CB1E99">
          <w:rPr>
            <w:rStyle w:val="Hyperlink"/>
          </w:rPr>
          <w:delText>https://doi.org/10.1044/jshr.3702.244</w:delText>
        </w:r>
        <w:r w:rsidR="00D8216F" w:rsidDel="00CB1E99">
          <w:rPr>
            <w:rStyle w:val="Hyperlink"/>
          </w:rPr>
          <w:fldChar w:fldCharType="end"/>
        </w:r>
      </w:del>
    </w:p>
    <w:p w14:paraId="336D480F" w14:textId="1D88CC6A" w:rsidR="001B1086" w:rsidRPr="00756B9E" w:rsidDel="00CB1E99" w:rsidRDefault="002E10F9" w:rsidP="00B05573">
      <w:pPr>
        <w:pStyle w:val="Bibliography"/>
        <w:rPr>
          <w:del w:id="1626" w:author="Thea Lucille Knowles" w:date="2021-03-18T20:25:00Z"/>
        </w:rPr>
      </w:pPr>
      <w:bookmarkStart w:id="1627" w:name="ref-hanson1983"/>
      <w:bookmarkEnd w:id="1624"/>
      <w:del w:id="1628" w:author="Thea Lucille Knowles" w:date="2021-03-18T20:25:00Z">
        <w:r w:rsidRPr="00756B9E" w:rsidDel="00CB1E99">
          <w:delText xml:space="preserve">Hanson, W. R., &amp; Metter, E. J. (1983). DAF speech rate modification in Parkinson’s disease: A report of two cases. In </w:delText>
        </w:r>
        <w:r w:rsidRPr="00756B9E" w:rsidDel="00CB1E99">
          <w:rPr>
            <w:i/>
          </w:rPr>
          <w:delText>Clinical dysarthria</w:delText>
        </w:r>
        <w:r w:rsidRPr="00756B9E" w:rsidDel="00CB1E99">
          <w:delText xml:space="preserve"> (pp. 231–251). College-Hill, San Diego, California.</w:delText>
        </w:r>
      </w:del>
    </w:p>
    <w:p w14:paraId="3A372F98" w14:textId="61EE3635" w:rsidR="00497068" w:rsidRPr="00756B9E" w:rsidDel="00CB1E99" w:rsidRDefault="00497068" w:rsidP="00B05573">
      <w:pPr>
        <w:pStyle w:val="Bibliography"/>
        <w:rPr>
          <w:del w:id="1629" w:author="Thea Lucille Knowles" w:date="2021-03-18T20:25:00Z"/>
        </w:rPr>
      </w:pPr>
      <w:del w:id="1630" w:author="Thea Lucille Knowles" w:date="2021-03-18T20:25:00Z">
        <w:r w:rsidRPr="00756B9E" w:rsidDel="00CB1E99">
          <w:delText xml:space="preserve">Hsu, S.-C.; Jiao, Y.; McAuliffe, M. J.; Berisha, V.; Wu, R.-M. &amp; Levy, E. S. (2017). Acoustic and perceptual speech characteristics of native Mandarin speakers with Parkinson's disease. </w:delText>
        </w:r>
        <w:r w:rsidRPr="006A2CDA" w:rsidDel="00CB1E99">
          <w:rPr>
            <w:i/>
            <w:iCs/>
          </w:rPr>
          <w:delText>The Journal of the Acoustical Society of America, 141</w:delText>
        </w:r>
        <w:r w:rsidRPr="00756B9E" w:rsidDel="00CB1E99">
          <w:delText>, EL293-EL299.</w:delText>
        </w:r>
        <w:r w:rsidR="00783F32" w:rsidRPr="00756B9E" w:rsidDel="00CB1E99">
          <w:delText xml:space="preserve"> http://dx.doi.org/10.1121/1.4978342</w:delText>
        </w:r>
      </w:del>
    </w:p>
    <w:p w14:paraId="027242CA" w14:textId="050CAB18" w:rsidR="001B1086" w:rsidRPr="00756B9E" w:rsidDel="00CB1E99" w:rsidRDefault="002E10F9" w:rsidP="00B05573">
      <w:pPr>
        <w:pStyle w:val="Bibliography"/>
        <w:rPr>
          <w:del w:id="1631" w:author="Thea Lucille Knowles" w:date="2021-03-18T20:25:00Z"/>
        </w:rPr>
      </w:pPr>
      <w:bookmarkStart w:id="1632" w:name="ref-im2018"/>
      <w:bookmarkEnd w:id="1627"/>
      <w:del w:id="1633" w:author="Thea Lucille Knowles" w:date="2021-03-18T20:25:00Z">
        <w:r w:rsidRPr="00756B9E" w:rsidDel="00CB1E99">
          <w:delText xml:space="preserve">Im, H., Adams, S., Abeyesekera, A., Pieterman, M., Gilmore, G., &amp; Jog, M. (2018). Effect of levodopa on speech dysfluency in Parkinson’s disease. </w:delText>
        </w:r>
        <w:r w:rsidRPr="00756B9E" w:rsidDel="00CB1E99">
          <w:rPr>
            <w:i/>
          </w:rPr>
          <w:delText>Movement Disorders Clinical Practice</w:delText>
        </w:r>
        <w:r w:rsidRPr="00756B9E" w:rsidDel="00CB1E99">
          <w:delText xml:space="preserve">, </w:delText>
        </w:r>
        <w:r w:rsidRPr="00756B9E" w:rsidDel="00CB1E99">
          <w:rPr>
            <w:i/>
          </w:rPr>
          <w:delText>6</w:delText>
        </w:r>
        <w:r w:rsidRPr="00756B9E" w:rsidDel="00CB1E99">
          <w:delText>(2), 150–154.</w:delText>
        </w:r>
      </w:del>
    </w:p>
    <w:p w14:paraId="747902F7" w14:textId="6D603B4F" w:rsidR="001B1086" w:rsidRPr="00756B9E" w:rsidDel="00CB1E99" w:rsidRDefault="002E10F9" w:rsidP="00B05573">
      <w:pPr>
        <w:pStyle w:val="Bibliography"/>
        <w:rPr>
          <w:del w:id="1634" w:author="Thea Lucille Knowles" w:date="2021-03-18T20:25:00Z"/>
        </w:rPr>
      </w:pPr>
      <w:bookmarkStart w:id="1635" w:name="ref-iulianella2008"/>
      <w:bookmarkEnd w:id="1632"/>
      <w:del w:id="1636" w:author="Thea Lucille Knowles" w:date="2021-03-18T20:25:00Z">
        <w:r w:rsidRPr="00756B9E" w:rsidDel="00CB1E99">
          <w:delText xml:space="preserve">Iulianella, I., Adams, S. G., &amp; Gow, A. K. (2008). Effects of sub-thalamic deep brain stimulation on speech production in Parkinson’s disease: A critical review of the literature. </w:delText>
        </w:r>
        <w:r w:rsidRPr="00756B9E" w:rsidDel="00CB1E99">
          <w:rPr>
            <w:i/>
          </w:rPr>
          <w:delText>Canadian Journal of Speech-Language Pathology &amp; Audiology</w:delText>
        </w:r>
        <w:r w:rsidRPr="00756B9E" w:rsidDel="00CB1E99">
          <w:delText xml:space="preserve">, </w:delText>
        </w:r>
        <w:r w:rsidRPr="00756B9E" w:rsidDel="00CB1E99">
          <w:rPr>
            <w:i/>
          </w:rPr>
          <w:delText>32</w:delText>
        </w:r>
        <w:r w:rsidRPr="00756B9E" w:rsidDel="00CB1E99">
          <w:delText>(2), 85–91.</w:delText>
        </w:r>
      </w:del>
    </w:p>
    <w:p w14:paraId="6173B7CA" w14:textId="1B4B5224" w:rsidR="001B1086" w:rsidRPr="00756B9E" w:rsidDel="00CB1E99" w:rsidRDefault="002E10F9" w:rsidP="00B05573">
      <w:pPr>
        <w:pStyle w:val="Bibliography"/>
        <w:rPr>
          <w:del w:id="1637" w:author="Thea Lucille Knowles" w:date="2021-03-18T20:25:00Z"/>
        </w:rPr>
      </w:pPr>
      <w:bookmarkStart w:id="1638" w:name="ref-kempler2002"/>
      <w:bookmarkEnd w:id="1635"/>
      <w:del w:id="1639" w:author="Thea Lucille Knowles" w:date="2021-03-18T20:25:00Z">
        <w:r w:rsidRPr="00756B9E" w:rsidDel="00CB1E99">
          <w:delText xml:space="preserve">Kempler, D., &amp; Van Lancker, D. (2002). Effect of speech task on intelligibility in dysarthria: A case study of Parkinson’s disease. </w:delText>
        </w:r>
        <w:r w:rsidRPr="00756B9E" w:rsidDel="00CB1E99">
          <w:rPr>
            <w:i/>
          </w:rPr>
          <w:delText>Brain and Language</w:delText>
        </w:r>
        <w:r w:rsidRPr="00756B9E" w:rsidDel="00CB1E99">
          <w:delText xml:space="preserve">, </w:delText>
        </w:r>
        <w:r w:rsidRPr="00756B9E" w:rsidDel="00CB1E99">
          <w:rPr>
            <w:i/>
          </w:rPr>
          <w:delText>80</w:delText>
        </w:r>
        <w:r w:rsidRPr="00756B9E" w:rsidDel="00CB1E99">
          <w:delText>(3), 449–464.</w:delText>
        </w:r>
      </w:del>
    </w:p>
    <w:p w14:paraId="2F5EAD1B" w14:textId="25737A27" w:rsidR="001B1086" w:rsidRPr="00756B9E" w:rsidDel="00CB1E99" w:rsidRDefault="002E10F9" w:rsidP="00B05573">
      <w:pPr>
        <w:pStyle w:val="Bibliography"/>
        <w:rPr>
          <w:del w:id="1640" w:author="Thea Lucille Knowles" w:date="2021-03-18T20:25:00Z"/>
        </w:rPr>
      </w:pPr>
      <w:bookmarkStart w:id="1641" w:name="ref-kent1996"/>
      <w:bookmarkEnd w:id="1638"/>
      <w:del w:id="1642" w:author="Thea Lucille Knowles" w:date="2021-03-18T20:25:00Z">
        <w:r w:rsidRPr="00756B9E" w:rsidDel="00CB1E99">
          <w:delText xml:space="preserve">Kent, R. D. (1996). Hearing and believing: Some limits to the auditory-perceptual assessment of speech and voice disorders. </w:delText>
        </w:r>
        <w:r w:rsidRPr="00756B9E" w:rsidDel="00CB1E99">
          <w:rPr>
            <w:i/>
          </w:rPr>
          <w:delText>American Journal of Speech-Language Pathology</w:delText>
        </w:r>
        <w:r w:rsidRPr="00756B9E" w:rsidDel="00CB1E99">
          <w:delText xml:space="preserve">, </w:delText>
        </w:r>
        <w:r w:rsidRPr="00756B9E" w:rsidDel="00CB1E99">
          <w:rPr>
            <w:i/>
          </w:rPr>
          <w:delText>5</w:delText>
        </w:r>
        <w:r w:rsidRPr="00756B9E" w:rsidDel="00CB1E99">
          <w:delText>(3), 7–23.</w:delText>
        </w:r>
      </w:del>
    </w:p>
    <w:p w14:paraId="69620658" w14:textId="716B12B3" w:rsidR="00B41FF4" w:rsidRPr="00756B9E" w:rsidDel="00CB1E99" w:rsidRDefault="00B41FF4" w:rsidP="00B05573">
      <w:pPr>
        <w:pStyle w:val="Bibliography"/>
        <w:rPr>
          <w:del w:id="1643" w:author="Thea Lucille Knowles" w:date="2021-03-18T20:25:00Z"/>
        </w:rPr>
      </w:pPr>
      <w:del w:id="1644" w:author="Thea Lucille Knowles" w:date="2021-03-18T20:25:00Z">
        <w:r w:rsidRPr="00756B9E" w:rsidDel="00CB1E99">
          <w:delText xml:space="preserve">Kleinow, J.; Smith, A. &amp; Ramig, L. O. (2001). Speech Motor Stability in IPD Effects of Rate and Loudness Manipulations. </w:delText>
        </w:r>
        <w:r w:rsidRPr="006A2CDA" w:rsidDel="00CB1E99">
          <w:rPr>
            <w:i/>
            <w:iCs/>
          </w:rPr>
          <w:delText>Journal of Speech, Language, and Hearing Research</w:delText>
        </w:r>
        <w:r w:rsidRPr="00756B9E" w:rsidDel="00CB1E99">
          <w:delText xml:space="preserve">, </w:delText>
        </w:r>
        <w:r w:rsidRPr="006A2CDA" w:rsidDel="00CB1E99">
          <w:rPr>
            <w:i/>
            <w:iCs/>
          </w:rPr>
          <w:delText>44</w:delText>
        </w:r>
        <w:r w:rsidRPr="00756B9E" w:rsidDel="00CB1E99">
          <w:delText>, 1041-1051.</w:delText>
        </w:r>
      </w:del>
    </w:p>
    <w:p w14:paraId="5E23ADCA" w14:textId="5DED1B38" w:rsidR="001B1086" w:rsidRPr="00756B9E" w:rsidDel="00CB1E99" w:rsidRDefault="002E10F9" w:rsidP="00B05573">
      <w:pPr>
        <w:pStyle w:val="Bibliography"/>
        <w:rPr>
          <w:del w:id="1645" w:author="Thea Lucille Knowles" w:date="2021-03-18T20:25:00Z"/>
        </w:rPr>
      </w:pPr>
      <w:bookmarkStart w:id="1646" w:name="ref-koo2016"/>
      <w:bookmarkEnd w:id="1641"/>
      <w:del w:id="1647" w:author="Thea Lucille Knowles" w:date="2021-03-18T20:25:00Z">
        <w:r w:rsidRPr="00756B9E" w:rsidDel="00CB1E99">
          <w:delText xml:space="preserve">Koo, T. K., &amp; Li, M. Y. (2016). A guideline of selecting and reporting intraclass correlation coefficients for reliability research. </w:delText>
        </w:r>
        <w:r w:rsidRPr="00756B9E" w:rsidDel="00CB1E99">
          <w:rPr>
            <w:i/>
          </w:rPr>
          <w:delText>Journal of Chiropractic Medicine</w:delText>
        </w:r>
        <w:r w:rsidRPr="00756B9E" w:rsidDel="00CB1E99">
          <w:delText xml:space="preserve">, </w:delText>
        </w:r>
        <w:r w:rsidRPr="00756B9E" w:rsidDel="00CB1E99">
          <w:rPr>
            <w:i/>
          </w:rPr>
          <w:delText>15</w:delText>
        </w:r>
        <w:r w:rsidRPr="00756B9E" w:rsidDel="00CB1E99">
          <w:delText>(2), 155–163.</w:delText>
        </w:r>
      </w:del>
    </w:p>
    <w:p w14:paraId="19CEF514" w14:textId="33AEECB7" w:rsidR="001B1086" w:rsidRPr="00756B9E" w:rsidDel="00CB1E99" w:rsidRDefault="002E10F9" w:rsidP="00B05573">
      <w:pPr>
        <w:pStyle w:val="Bibliography"/>
        <w:rPr>
          <w:del w:id="1648" w:author="Thea Lucille Knowles" w:date="2021-03-18T20:25:00Z"/>
        </w:rPr>
      </w:pPr>
      <w:bookmarkStart w:id="1649" w:name="ref-krack2003"/>
      <w:bookmarkEnd w:id="1646"/>
      <w:del w:id="1650" w:author="Thea Lucille Knowles" w:date="2021-03-18T20:25:00Z">
        <w:r w:rsidRPr="00756B9E" w:rsidDel="00CB1E99">
          <w:delText xml:space="preserve">Krack, P., Batir, A., Van Blercom, N., Chabardes, S., Fraix, V., &amp; Ardouin, et a., C. (2003). Five-year follow-up of bilateral stimulation of the subthalamic nucleus in advanced Parkinson’s disease. </w:delText>
        </w:r>
        <w:r w:rsidRPr="00756B9E" w:rsidDel="00CB1E99">
          <w:rPr>
            <w:i/>
          </w:rPr>
          <w:delText>New England Journal of Medicine</w:delText>
        </w:r>
        <w:r w:rsidRPr="00756B9E" w:rsidDel="00CB1E99">
          <w:delText xml:space="preserve">, </w:delText>
        </w:r>
        <w:r w:rsidRPr="00756B9E" w:rsidDel="00CB1E99">
          <w:rPr>
            <w:i/>
          </w:rPr>
          <w:delText>349</w:delText>
        </w:r>
        <w:r w:rsidRPr="00756B9E" w:rsidDel="00CB1E99">
          <w:delText xml:space="preserve">, 1925–1934. </w:delText>
        </w:r>
        <w:r w:rsidR="00D8216F" w:rsidDel="00CB1E99">
          <w:fldChar w:fldCharType="begin"/>
        </w:r>
        <w:r w:rsidR="00D8216F" w:rsidDel="00CB1E99">
          <w:delInstrText xml:space="preserve"> HYPERLINK "https://doi.org/10.1056/nejmoa035275" \h </w:delInstrText>
        </w:r>
        <w:r w:rsidR="00D8216F" w:rsidDel="00CB1E99">
          <w:fldChar w:fldCharType="separate"/>
        </w:r>
        <w:r w:rsidRPr="00756B9E" w:rsidDel="00CB1E99">
          <w:rPr>
            <w:rStyle w:val="Hyperlink"/>
          </w:rPr>
          <w:delText>https://doi.org/10.1056/nejmoa035275</w:delText>
        </w:r>
        <w:r w:rsidR="00D8216F" w:rsidDel="00CB1E99">
          <w:rPr>
            <w:rStyle w:val="Hyperlink"/>
          </w:rPr>
          <w:fldChar w:fldCharType="end"/>
        </w:r>
      </w:del>
    </w:p>
    <w:p w14:paraId="339CB9D0" w14:textId="29BB930B" w:rsidR="001B1086" w:rsidRPr="00756B9E" w:rsidDel="00CB1E99" w:rsidRDefault="002E10F9" w:rsidP="00B05573">
      <w:pPr>
        <w:pStyle w:val="Bibliography"/>
        <w:rPr>
          <w:del w:id="1651" w:author="Thea Lucille Knowles" w:date="2021-03-18T20:25:00Z"/>
        </w:rPr>
      </w:pPr>
      <w:bookmarkStart w:id="1652" w:name="ref-kuo2014"/>
      <w:bookmarkEnd w:id="1649"/>
      <w:del w:id="1653" w:author="Thea Lucille Knowles" w:date="2021-03-18T20:25:00Z">
        <w:r w:rsidRPr="00756B9E" w:rsidDel="00CB1E99">
          <w:delText xml:space="preserve">Kuo, C., Tjaden, K., &amp; Sussman, J. E. (2014). Acoustic and perceptual correlates of faster-than-habitual speech produced by speakers with Parkinson’s disease and multiple sclerosis. </w:delText>
        </w:r>
        <w:r w:rsidRPr="00756B9E" w:rsidDel="00CB1E99">
          <w:rPr>
            <w:i/>
          </w:rPr>
          <w:delText>Journal of Communication Disorders</w:delText>
        </w:r>
        <w:r w:rsidRPr="00756B9E" w:rsidDel="00CB1E99">
          <w:delText xml:space="preserve">, </w:delText>
        </w:r>
        <w:r w:rsidRPr="00756B9E" w:rsidDel="00CB1E99">
          <w:rPr>
            <w:i/>
          </w:rPr>
          <w:delText>52</w:delText>
        </w:r>
        <w:r w:rsidRPr="00756B9E" w:rsidDel="00CB1E99">
          <w:delText xml:space="preserve">, 156–169. </w:delText>
        </w:r>
        <w:r w:rsidR="00D8216F" w:rsidDel="00CB1E99">
          <w:fldChar w:fldCharType="begin"/>
        </w:r>
        <w:r w:rsidR="00D8216F" w:rsidDel="00CB1E99">
          <w:delInstrText xml:space="preserve"> HYPERLINK "https://do</w:delInstrText>
        </w:r>
        <w:r w:rsidR="00D8216F" w:rsidDel="00CB1E99">
          <w:delInstrText xml:space="preserve">i.org/10.1016/j.jcomdis.2014.09.002" \h </w:delInstrText>
        </w:r>
        <w:r w:rsidR="00D8216F" w:rsidDel="00CB1E99">
          <w:fldChar w:fldCharType="separate"/>
        </w:r>
        <w:r w:rsidRPr="00756B9E" w:rsidDel="00CB1E99">
          <w:rPr>
            <w:rStyle w:val="Hyperlink"/>
          </w:rPr>
          <w:delText>https://doi.org/10.1016/j.jcomdis.2014.09.002</w:delText>
        </w:r>
        <w:r w:rsidR="00D8216F" w:rsidDel="00CB1E99">
          <w:rPr>
            <w:rStyle w:val="Hyperlink"/>
          </w:rPr>
          <w:fldChar w:fldCharType="end"/>
        </w:r>
      </w:del>
    </w:p>
    <w:bookmarkEnd w:id="1652"/>
    <w:p w14:paraId="1E912739" w14:textId="5B869AB6" w:rsidR="001B1086" w:rsidRPr="00756B9E" w:rsidDel="00CB1E99" w:rsidRDefault="002E10F9" w:rsidP="00B05573">
      <w:pPr>
        <w:pStyle w:val="Bibliography"/>
        <w:rPr>
          <w:del w:id="1654" w:author="Thea Lucille Knowles" w:date="2021-03-18T20:25:00Z"/>
        </w:rPr>
      </w:pPr>
      <w:del w:id="1655" w:author="Thea Lucille Knowles" w:date="2021-03-18T20:25:00Z">
        <w:r w:rsidRPr="00756B9E" w:rsidDel="00CB1E99">
          <w:delText xml:space="preserve">Kuznetsova, A., Brockhoff, P. B., &amp; Christensen, R. H. B. (2017a). lmerTest package: Tests in linear mixed effects models. </w:delText>
        </w:r>
        <w:r w:rsidRPr="00756B9E" w:rsidDel="00CB1E99">
          <w:rPr>
            <w:i/>
          </w:rPr>
          <w:delText>Journal of Statistical Software</w:delText>
        </w:r>
        <w:r w:rsidRPr="00756B9E" w:rsidDel="00CB1E99">
          <w:delText xml:space="preserve">, </w:delText>
        </w:r>
        <w:r w:rsidRPr="00756B9E" w:rsidDel="00CB1E99">
          <w:rPr>
            <w:i/>
          </w:rPr>
          <w:delText>82</w:delText>
        </w:r>
        <w:r w:rsidRPr="00756B9E" w:rsidDel="00CB1E99">
          <w:delText xml:space="preserve">(13), 1–26. </w:delText>
        </w:r>
        <w:r w:rsidR="00D8216F" w:rsidDel="00CB1E99">
          <w:fldChar w:fldCharType="begin"/>
        </w:r>
        <w:r w:rsidR="00D8216F" w:rsidDel="00CB1E99">
          <w:delInstrText xml:space="preserve"> HYPERLINK "https://doi.org/10.18637/jss.v082.i13" \h </w:delInstrText>
        </w:r>
        <w:r w:rsidR="00D8216F" w:rsidDel="00CB1E99">
          <w:fldChar w:fldCharType="separate"/>
        </w:r>
        <w:r w:rsidRPr="00756B9E" w:rsidDel="00CB1E99">
          <w:rPr>
            <w:rStyle w:val="Hyperlink"/>
          </w:rPr>
          <w:delText>https://doi.org/10.18637/jss.v082.i13</w:delText>
        </w:r>
        <w:r w:rsidR="00D8216F" w:rsidDel="00CB1E99">
          <w:rPr>
            <w:rStyle w:val="Hyperlink"/>
          </w:rPr>
          <w:fldChar w:fldCharType="end"/>
        </w:r>
      </w:del>
    </w:p>
    <w:p w14:paraId="419A7433" w14:textId="53FAF4E4" w:rsidR="001B1086" w:rsidRPr="00756B9E" w:rsidDel="00CB1E99" w:rsidRDefault="002E10F9" w:rsidP="00B05573">
      <w:pPr>
        <w:pStyle w:val="Bibliography"/>
        <w:rPr>
          <w:del w:id="1656" w:author="Thea Lucille Knowles" w:date="2021-03-18T20:25:00Z"/>
        </w:rPr>
      </w:pPr>
      <w:bookmarkStart w:id="1657" w:name="ref-lmertest"/>
      <w:del w:id="1658" w:author="Thea Lucille Knowles" w:date="2021-03-18T20:25:00Z">
        <w:r w:rsidRPr="00756B9E" w:rsidDel="00CB1E99">
          <w:delText xml:space="preserve">Kuznetsova, A., Brockhoff, P. B., &amp; Christensen, R. H. B. (2017b). lmerTest package: Tests in linear mixed effects models. </w:delText>
        </w:r>
        <w:r w:rsidRPr="00756B9E" w:rsidDel="00CB1E99">
          <w:rPr>
            <w:i/>
          </w:rPr>
          <w:delText>Journal of Statistical Software</w:delText>
        </w:r>
        <w:r w:rsidRPr="00756B9E" w:rsidDel="00CB1E99">
          <w:delText xml:space="preserve">, </w:delText>
        </w:r>
        <w:r w:rsidRPr="00756B9E" w:rsidDel="00CB1E99">
          <w:rPr>
            <w:i/>
          </w:rPr>
          <w:delText>82</w:delText>
        </w:r>
        <w:r w:rsidRPr="00756B9E" w:rsidDel="00CB1E99">
          <w:delText xml:space="preserve">(13), 1–26. </w:delText>
        </w:r>
        <w:r w:rsidR="00D8216F" w:rsidDel="00CB1E99">
          <w:fldChar w:fldCharType="begin"/>
        </w:r>
        <w:r w:rsidR="00D8216F" w:rsidDel="00CB1E99">
          <w:delInstrText xml:space="preserve"> HYPERLINK "https://doi.org/10.18637/jss.v082.i13" \h </w:delInstrText>
        </w:r>
        <w:r w:rsidR="00D8216F" w:rsidDel="00CB1E99">
          <w:fldChar w:fldCharType="separate"/>
        </w:r>
        <w:r w:rsidRPr="00756B9E" w:rsidDel="00CB1E99">
          <w:rPr>
            <w:rStyle w:val="Hyperlink"/>
          </w:rPr>
          <w:delText>https://doi.org/10.18637/jss.v082.i13</w:delText>
        </w:r>
        <w:r w:rsidR="00D8216F" w:rsidDel="00CB1E99">
          <w:rPr>
            <w:rStyle w:val="Hyperlink"/>
          </w:rPr>
          <w:fldChar w:fldCharType="end"/>
        </w:r>
      </w:del>
    </w:p>
    <w:p w14:paraId="5D688EBC" w14:textId="26B55C59" w:rsidR="001B1086" w:rsidRPr="00756B9E" w:rsidDel="00CB1E99" w:rsidRDefault="002E10F9" w:rsidP="00B05573">
      <w:pPr>
        <w:pStyle w:val="Bibliography"/>
        <w:rPr>
          <w:del w:id="1659" w:author="Thea Lucille Knowles" w:date="2021-03-18T20:25:00Z"/>
        </w:rPr>
      </w:pPr>
      <w:bookmarkStart w:id="1660" w:name="ref-ledorze1992"/>
      <w:bookmarkEnd w:id="1657"/>
      <w:del w:id="1661" w:author="Thea Lucille Knowles" w:date="2021-03-18T20:25:00Z">
        <w:r w:rsidRPr="00756B9E" w:rsidDel="00CB1E99">
          <w:delText xml:space="preserve">LeDorze, G., Dionne, L., Ryalls, J., Julien, M., &amp; Ouellet, L. (1992). The effects of speech and language therapy for a case of dysarthria associated with Parkinson’s disease. </w:delText>
        </w:r>
        <w:r w:rsidRPr="00756B9E" w:rsidDel="00CB1E99">
          <w:rPr>
            <w:i/>
          </w:rPr>
          <w:delText>International Journal of Language &amp; Communication Disorders</w:delText>
        </w:r>
        <w:r w:rsidRPr="00756B9E" w:rsidDel="00CB1E99">
          <w:delText xml:space="preserve">, </w:delText>
        </w:r>
        <w:r w:rsidRPr="00756B9E" w:rsidDel="00CB1E99">
          <w:rPr>
            <w:i/>
          </w:rPr>
          <w:delText>27</w:delText>
        </w:r>
        <w:r w:rsidRPr="00756B9E" w:rsidDel="00CB1E99">
          <w:delText>(4), 313–324.</w:delText>
        </w:r>
      </w:del>
    </w:p>
    <w:p w14:paraId="0F38A3B5" w14:textId="4AA8D2E8" w:rsidR="001B1086" w:rsidRPr="00756B9E" w:rsidDel="00CB1E99" w:rsidRDefault="002E10F9" w:rsidP="00B05573">
      <w:pPr>
        <w:pStyle w:val="Bibliography"/>
        <w:rPr>
          <w:del w:id="1662" w:author="Thea Lucille Knowles" w:date="2021-03-18T20:25:00Z"/>
        </w:rPr>
      </w:pPr>
      <w:bookmarkStart w:id="1663" w:name="ref-emmeans"/>
      <w:bookmarkEnd w:id="1660"/>
      <w:del w:id="1664" w:author="Thea Lucille Knowles" w:date="2021-03-18T20:25:00Z">
        <w:r w:rsidRPr="00756B9E" w:rsidDel="00CB1E99">
          <w:delText xml:space="preserve">Lenth, R. (2020). </w:delText>
        </w:r>
        <w:r w:rsidRPr="00756B9E" w:rsidDel="00CB1E99">
          <w:rPr>
            <w:i/>
          </w:rPr>
          <w:delText>Emmeans: Estimated marginal means, aka least-squares means</w:delText>
        </w:r>
        <w:r w:rsidRPr="00756B9E" w:rsidDel="00CB1E99">
          <w:delText xml:space="preserve">. </w:delText>
        </w:r>
        <w:r w:rsidR="00D8216F" w:rsidDel="00CB1E99">
          <w:fldChar w:fldCharType="begin"/>
        </w:r>
        <w:r w:rsidR="00D8216F" w:rsidDel="00CB1E99">
          <w:delInstrText xml:space="preserve"> HYPERLINK "https://CRAN.R-project.org/package=emmeans" \h </w:delInstrText>
        </w:r>
        <w:r w:rsidR="00D8216F" w:rsidDel="00CB1E99">
          <w:fldChar w:fldCharType="separate"/>
        </w:r>
        <w:r w:rsidRPr="00756B9E" w:rsidDel="00CB1E99">
          <w:rPr>
            <w:rStyle w:val="Hyperlink"/>
          </w:rPr>
          <w:delText>https://CRAN.R-project.org/package=emmeans</w:delText>
        </w:r>
        <w:r w:rsidR="00D8216F" w:rsidDel="00CB1E99">
          <w:rPr>
            <w:rStyle w:val="Hyperlink"/>
          </w:rPr>
          <w:fldChar w:fldCharType="end"/>
        </w:r>
      </w:del>
    </w:p>
    <w:p w14:paraId="0AED0F54" w14:textId="7C734DE5" w:rsidR="001B1086" w:rsidRPr="00756B9E" w:rsidDel="00CB1E99" w:rsidRDefault="002E10F9" w:rsidP="00B05573">
      <w:pPr>
        <w:pStyle w:val="Bibliography"/>
        <w:rPr>
          <w:del w:id="1665" w:author="Thea Lucille Knowles" w:date="2021-03-18T20:25:00Z"/>
        </w:rPr>
      </w:pPr>
      <w:bookmarkStart w:id="1666" w:name="ref-logan2002"/>
      <w:bookmarkEnd w:id="1663"/>
      <w:del w:id="1667" w:author="Thea Lucille Knowles" w:date="2021-03-18T20:25:00Z">
        <w:r w:rsidRPr="00756B9E" w:rsidDel="00CB1E99">
          <w:delText xml:space="preserve">Logan, K. J., Roberts, R. R., Pretto, A. P., &amp; Morey, M. J. (2002). Speaking slowly: Effects of four self-guided training approaches on adults’ speech rate and naturalness. </w:delText>
        </w:r>
        <w:r w:rsidRPr="00756B9E" w:rsidDel="00CB1E99">
          <w:rPr>
            <w:i/>
          </w:rPr>
          <w:delText>American Journal of Speech-Language Pathology</w:delText>
        </w:r>
        <w:r w:rsidRPr="00756B9E" w:rsidDel="00CB1E99">
          <w:delText xml:space="preserve">, </w:delText>
        </w:r>
        <w:r w:rsidRPr="00756B9E" w:rsidDel="00CB1E99">
          <w:rPr>
            <w:i/>
          </w:rPr>
          <w:delText>11</w:delText>
        </w:r>
        <w:r w:rsidRPr="00756B9E" w:rsidDel="00CB1E99">
          <w:delText xml:space="preserve">(2), 163–174. </w:delText>
        </w:r>
        <w:r w:rsidR="00D8216F" w:rsidDel="00CB1E99">
          <w:fldChar w:fldCharType="begin"/>
        </w:r>
        <w:r w:rsidR="00D8216F" w:rsidDel="00CB1E99">
          <w:delInstrText xml:space="preserve"> HYPERLINK "https://doi.org/10.1044/1058-0360(2002/016)" \h </w:delInstrText>
        </w:r>
        <w:r w:rsidR="00D8216F" w:rsidDel="00CB1E99">
          <w:fldChar w:fldCharType="separate"/>
        </w:r>
        <w:r w:rsidRPr="00756B9E" w:rsidDel="00CB1E99">
          <w:rPr>
            <w:rStyle w:val="Hyperlink"/>
          </w:rPr>
          <w:delText>https://doi.org/10.1044/1058-0360(2002/016)</w:delText>
        </w:r>
        <w:r w:rsidR="00D8216F" w:rsidDel="00CB1E99">
          <w:rPr>
            <w:rStyle w:val="Hyperlink"/>
          </w:rPr>
          <w:fldChar w:fldCharType="end"/>
        </w:r>
      </w:del>
    </w:p>
    <w:p w14:paraId="4371C250" w14:textId="192F6D01" w:rsidR="001B1086" w:rsidRPr="00756B9E" w:rsidDel="00CB1E99" w:rsidRDefault="002E10F9" w:rsidP="00B05573">
      <w:pPr>
        <w:pStyle w:val="Bibliography"/>
        <w:rPr>
          <w:del w:id="1668" w:author="Thea Lucille Knowles" w:date="2021-03-18T20:25:00Z"/>
        </w:rPr>
      </w:pPr>
      <w:bookmarkStart w:id="1669" w:name="ref-logemann1978"/>
      <w:bookmarkEnd w:id="1666"/>
      <w:del w:id="1670" w:author="Thea Lucille Knowles" w:date="2021-03-18T20:25:00Z">
        <w:r w:rsidRPr="00756B9E" w:rsidDel="00CB1E99">
          <w:delText xml:space="preserve">Logemann, J. A., Fisher, H. B., Boshes, B., &amp; Blonsky, E. R. (1978). Frequency and cooccurrence of vocal tract dysfunctions in the speech of a large sample of Parkinson patients. </w:delText>
        </w:r>
        <w:r w:rsidRPr="00756B9E" w:rsidDel="00CB1E99">
          <w:rPr>
            <w:i/>
          </w:rPr>
          <w:delText>The Journal of Speech and Hearing Disorders</w:delText>
        </w:r>
        <w:r w:rsidRPr="00756B9E" w:rsidDel="00CB1E99">
          <w:delText xml:space="preserve">, </w:delText>
        </w:r>
        <w:r w:rsidRPr="00756B9E" w:rsidDel="00CB1E99">
          <w:rPr>
            <w:i/>
          </w:rPr>
          <w:delText>43</w:delText>
        </w:r>
        <w:r w:rsidRPr="00756B9E" w:rsidDel="00CB1E99">
          <w:delText xml:space="preserve">(1), 47–57. </w:delText>
        </w:r>
        <w:r w:rsidR="00D8216F" w:rsidDel="00CB1E99">
          <w:fldChar w:fldCharType="begin"/>
        </w:r>
        <w:r w:rsidR="00D8216F" w:rsidDel="00CB1E99">
          <w:delInstrText xml:space="preserve"> HYPERLINK "http</w:delInstrText>
        </w:r>
        <w:r w:rsidR="00D8216F" w:rsidDel="00CB1E99">
          <w:delInstrText xml:space="preserve">s://doi.org/10.1044/jshd.4301.47" \h </w:delInstrText>
        </w:r>
        <w:r w:rsidR="00D8216F" w:rsidDel="00CB1E99">
          <w:fldChar w:fldCharType="separate"/>
        </w:r>
        <w:r w:rsidRPr="00756B9E" w:rsidDel="00CB1E99">
          <w:rPr>
            <w:rStyle w:val="Hyperlink"/>
          </w:rPr>
          <w:delText>https://doi.org/10.1044/jshd.4301.47</w:delText>
        </w:r>
        <w:r w:rsidR="00D8216F" w:rsidDel="00CB1E99">
          <w:rPr>
            <w:rStyle w:val="Hyperlink"/>
          </w:rPr>
          <w:fldChar w:fldCharType="end"/>
        </w:r>
      </w:del>
    </w:p>
    <w:p w14:paraId="7E3844C2" w14:textId="4790093C" w:rsidR="001B1086" w:rsidRPr="00756B9E" w:rsidDel="00CB1E99" w:rsidRDefault="002E10F9" w:rsidP="00B05573">
      <w:pPr>
        <w:pStyle w:val="Bibliography"/>
        <w:rPr>
          <w:del w:id="1671" w:author="Thea Lucille Knowles" w:date="2021-03-18T20:25:00Z"/>
        </w:rPr>
      </w:pPr>
      <w:bookmarkStart w:id="1672" w:name="ref-ludlow1987"/>
      <w:bookmarkEnd w:id="1669"/>
      <w:del w:id="1673" w:author="Thea Lucille Knowles" w:date="2021-03-18T20:25:00Z">
        <w:r w:rsidRPr="00756B9E" w:rsidDel="00CB1E99">
          <w:delText xml:space="preserve">Ludlow, C. L., Connor, N. P., &amp; Bassich, C. J. (1987). Speech timing in Parkinson’s and huntington’s disease. </w:delText>
        </w:r>
        <w:r w:rsidRPr="00756B9E" w:rsidDel="00CB1E99">
          <w:rPr>
            <w:i/>
          </w:rPr>
          <w:delText>Brain and Language</w:delText>
        </w:r>
        <w:r w:rsidRPr="00756B9E" w:rsidDel="00CB1E99">
          <w:delText xml:space="preserve">, </w:delText>
        </w:r>
        <w:r w:rsidRPr="00756B9E" w:rsidDel="00CB1E99">
          <w:rPr>
            <w:i/>
          </w:rPr>
          <w:delText>32</w:delText>
        </w:r>
        <w:r w:rsidRPr="00756B9E" w:rsidDel="00CB1E99">
          <w:delText>(2), 195–214.</w:delText>
        </w:r>
      </w:del>
    </w:p>
    <w:p w14:paraId="4FB2D48A" w14:textId="2BA1C135" w:rsidR="001B1086" w:rsidRPr="00756B9E" w:rsidDel="00CB1E99" w:rsidRDefault="002E10F9" w:rsidP="00B05573">
      <w:pPr>
        <w:pStyle w:val="Bibliography"/>
        <w:rPr>
          <w:del w:id="1674" w:author="Thea Lucille Knowles" w:date="2021-03-18T20:25:00Z"/>
        </w:rPr>
      </w:pPr>
      <w:bookmarkStart w:id="1675" w:name="ref-martens2015"/>
      <w:bookmarkEnd w:id="1672"/>
      <w:del w:id="1676" w:author="Thea Lucille Knowles" w:date="2021-03-18T20:25:00Z">
        <w:r w:rsidRPr="00756B9E" w:rsidDel="00CB1E99">
          <w:delText xml:space="preserve">Martens, H., Van Nuffelen, G., Dekens, T., Huici, M. H.-D., Hernández-Dı́az, H. A. K., De Letter, M., &amp; De Bodt, M. (2015). The effect of intensive speech rate and intonation therapy on intelligibility in Parkinson’s disease. </w:delText>
        </w:r>
        <w:r w:rsidRPr="00756B9E" w:rsidDel="00CB1E99">
          <w:rPr>
            <w:i/>
          </w:rPr>
          <w:delText>Journal of Communication Disorders</w:delText>
        </w:r>
        <w:r w:rsidRPr="00756B9E" w:rsidDel="00CB1E99">
          <w:delText xml:space="preserve">, </w:delText>
        </w:r>
        <w:r w:rsidRPr="00756B9E" w:rsidDel="00CB1E99">
          <w:rPr>
            <w:i/>
          </w:rPr>
          <w:delText>58</w:delText>
        </w:r>
        <w:r w:rsidRPr="00756B9E" w:rsidDel="00CB1E99">
          <w:delText>, 91–105.</w:delText>
        </w:r>
      </w:del>
    </w:p>
    <w:p w14:paraId="61CCBF25" w14:textId="47D5A85B" w:rsidR="00133940" w:rsidRPr="00756B9E" w:rsidDel="00CB1E99" w:rsidRDefault="00133940" w:rsidP="00B05573">
      <w:pPr>
        <w:pStyle w:val="Bibliography"/>
        <w:rPr>
          <w:del w:id="1677" w:author="Thea Lucille Knowles" w:date="2021-03-18T20:25:00Z"/>
        </w:rPr>
      </w:pPr>
      <w:del w:id="1678" w:author="Thea Lucille Knowles" w:date="2021-03-18T20:25:00Z">
        <w:r w:rsidRPr="00756B9E" w:rsidDel="00CB1E99">
          <w:delText xml:space="preserve">Martínez-Sánchez, F., Meilán, J. J. G., Carro, J., Íniguez, C. G., Millian-Morell, L., Valverde, I. P., ... &amp; López, D. E. (2016). Speech rate in Parkinson's disease: A controlled study. </w:delText>
        </w:r>
        <w:r w:rsidRPr="006A2CDA" w:rsidDel="00CB1E99">
          <w:rPr>
            <w:i/>
            <w:iCs/>
          </w:rPr>
          <w:delText>Neurología (English Edition), 31</w:delText>
        </w:r>
        <w:r w:rsidRPr="00756B9E" w:rsidDel="00CB1E99">
          <w:delText>(7), 466-472. https://doi.org/10.1016/j.nrleng.2014.12.014</w:delText>
        </w:r>
      </w:del>
    </w:p>
    <w:p w14:paraId="1A909AF6" w14:textId="4F29AA26" w:rsidR="001B1086" w:rsidRPr="00756B9E" w:rsidDel="00CB1E99" w:rsidRDefault="002E10F9" w:rsidP="00B05573">
      <w:pPr>
        <w:pStyle w:val="Bibliography"/>
        <w:rPr>
          <w:del w:id="1679" w:author="Thea Lucille Knowles" w:date="2021-03-18T20:25:00Z"/>
        </w:rPr>
      </w:pPr>
      <w:bookmarkStart w:id="1680" w:name="ref-matlab"/>
      <w:bookmarkEnd w:id="1675"/>
      <w:del w:id="1681" w:author="Thea Lucille Knowles" w:date="2021-03-18T20:25:00Z">
        <w:r w:rsidRPr="00756B9E" w:rsidDel="00CB1E99">
          <w:rPr>
            <w:i/>
          </w:rPr>
          <w:delText>MATLAB version 9.4.0 (R2018a)</w:delText>
        </w:r>
        <w:r w:rsidRPr="00756B9E" w:rsidDel="00CB1E99">
          <w:delText>. (2018). The Mathworks, Inc.</w:delText>
        </w:r>
      </w:del>
    </w:p>
    <w:p w14:paraId="38958744" w14:textId="600E8693" w:rsidR="001B1086" w:rsidRPr="00756B9E" w:rsidDel="00CB1E99" w:rsidRDefault="002E10F9" w:rsidP="00B05573">
      <w:pPr>
        <w:pStyle w:val="Bibliography"/>
        <w:rPr>
          <w:del w:id="1682" w:author="Thea Lucille Knowles" w:date="2021-03-18T20:25:00Z"/>
        </w:rPr>
      </w:pPr>
      <w:bookmarkStart w:id="1683" w:name="ref-mcauliffe2017"/>
      <w:bookmarkEnd w:id="1680"/>
      <w:del w:id="1684" w:author="Thea Lucille Knowles" w:date="2021-03-18T20:25:00Z">
        <w:r w:rsidRPr="00756B9E" w:rsidDel="00CB1E99">
          <w:delText xml:space="preserve">McAuliffe, M. J., Fletcher, A. R., Kerr, S. E., O’Beirne, G. A., &amp; Anderson, T. (2017). Effect of dysarthria type, speaking condition, and listener age on speech intelligibility. </w:delText>
        </w:r>
        <w:r w:rsidRPr="00756B9E" w:rsidDel="00CB1E99">
          <w:rPr>
            <w:i/>
          </w:rPr>
          <w:delText>American Journal of Speech-Language Pathology</w:delText>
        </w:r>
        <w:r w:rsidRPr="00756B9E" w:rsidDel="00CB1E99">
          <w:delText xml:space="preserve">, </w:delText>
        </w:r>
        <w:r w:rsidRPr="00756B9E" w:rsidDel="00CB1E99">
          <w:rPr>
            <w:i/>
          </w:rPr>
          <w:delText>26</w:delText>
        </w:r>
        <w:r w:rsidRPr="00756B9E" w:rsidDel="00CB1E99">
          <w:delText xml:space="preserve">(1), 113–123. </w:delText>
        </w:r>
        <w:r w:rsidR="00D8216F" w:rsidDel="00CB1E99">
          <w:fldChar w:fldCharType="begin"/>
        </w:r>
        <w:r w:rsidR="00D8216F" w:rsidDel="00CB1E99">
          <w:delInstrText xml:space="preserve"> HYPERLINK "</w:delInstrText>
        </w:r>
        <w:r w:rsidR="00D8216F" w:rsidDel="00CB1E99">
          <w:delInstrText xml:space="preserve">https://doi.org/10.1044/2016_ajslp-15-0182" \h </w:delInstrText>
        </w:r>
        <w:r w:rsidR="00D8216F" w:rsidDel="00CB1E99">
          <w:fldChar w:fldCharType="separate"/>
        </w:r>
        <w:r w:rsidRPr="00756B9E" w:rsidDel="00CB1E99">
          <w:rPr>
            <w:rStyle w:val="Hyperlink"/>
          </w:rPr>
          <w:delText>https://doi.org/10.1044/2016_ajslp-15-0182</w:delText>
        </w:r>
        <w:r w:rsidR="00D8216F" w:rsidDel="00CB1E99">
          <w:rPr>
            <w:rStyle w:val="Hyperlink"/>
          </w:rPr>
          <w:fldChar w:fldCharType="end"/>
        </w:r>
      </w:del>
    </w:p>
    <w:p w14:paraId="5B730282" w14:textId="407083F2" w:rsidR="001B1086" w:rsidRPr="00756B9E" w:rsidDel="00CB1E99" w:rsidRDefault="002E10F9" w:rsidP="00B05573">
      <w:pPr>
        <w:pStyle w:val="Bibliography"/>
        <w:rPr>
          <w:del w:id="1685" w:author="Thea Lucille Knowles" w:date="2021-03-18T20:25:00Z"/>
        </w:rPr>
      </w:pPr>
      <w:bookmarkStart w:id="1686" w:name="ref-mcrae2002"/>
      <w:bookmarkEnd w:id="1683"/>
      <w:del w:id="1687" w:author="Thea Lucille Knowles" w:date="2021-03-18T20:25:00Z">
        <w:r w:rsidRPr="00756B9E" w:rsidDel="00CB1E99">
          <w:delText xml:space="preserve">McRae, P. A., Tjaden, K., &amp; Schoonings, B. (2002). Acoustic and perceptual consequences of articulatory rate change in Parkinson disease. </w:delText>
        </w:r>
        <w:r w:rsidRPr="00756B9E" w:rsidDel="00CB1E99">
          <w:rPr>
            <w:i/>
          </w:rPr>
          <w:delText>Journal of Speech, Language, and Hearing Research</w:delText>
        </w:r>
        <w:r w:rsidRPr="00756B9E" w:rsidDel="00CB1E99">
          <w:delText xml:space="preserve">, </w:delText>
        </w:r>
        <w:r w:rsidRPr="00756B9E" w:rsidDel="00CB1E99">
          <w:rPr>
            <w:i/>
          </w:rPr>
          <w:delText>45</w:delText>
        </w:r>
        <w:r w:rsidRPr="00756B9E" w:rsidDel="00CB1E99">
          <w:delText xml:space="preserve">(1), 35–50. </w:delText>
        </w:r>
        <w:r w:rsidR="00D8216F" w:rsidDel="00CB1E99">
          <w:fldChar w:fldCharType="begin"/>
        </w:r>
        <w:r w:rsidR="00D8216F" w:rsidDel="00CB1E99">
          <w:delInstrText xml:space="preserve"> HYPERLINK "https://doi.org/10.1044/1092-4388(2002/003)" \h </w:delInstrText>
        </w:r>
        <w:r w:rsidR="00D8216F" w:rsidDel="00CB1E99">
          <w:fldChar w:fldCharType="separate"/>
        </w:r>
        <w:r w:rsidRPr="00756B9E" w:rsidDel="00CB1E99">
          <w:rPr>
            <w:rStyle w:val="Hyperlink"/>
          </w:rPr>
          <w:delText>https://doi.org/10.1044/1092-4388(2002/003)</w:delText>
        </w:r>
        <w:r w:rsidR="00D8216F" w:rsidDel="00CB1E99">
          <w:rPr>
            <w:rStyle w:val="Hyperlink"/>
          </w:rPr>
          <w:fldChar w:fldCharType="end"/>
        </w:r>
      </w:del>
    </w:p>
    <w:p w14:paraId="66342804" w14:textId="19B237A9" w:rsidR="001B1086" w:rsidRPr="00756B9E" w:rsidDel="00CB1E99" w:rsidRDefault="002E10F9" w:rsidP="00B05573">
      <w:pPr>
        <w:pStyle w:val="Bibliography"/>
        <w:rPr>
          <w:del w:id="1688" w:author="Thea Lucille Knowles" w:date="2021-03-18T20:25:00Z"/>
        </w:rPr>
      </w:pPr>
      <w:bookmarkStart w:id="1689" w:name="ref-metter1986"/>
      <w:bookmarkEnd w:id="1686"/>
      <w:del w:id="1690" w:author="Thea Lucille Knowles" w:date="2021-03-18T20:25:00Z">
        <w:r w:rsidRPr="00756B9E" w:rsidDel="00CB1E99">
          <w:delText xml:space="preserve">Metter, E. J., &amp; Hanson, W. R. (1986). Clinical and acoustical variability in hypokinetic dysarthria. </w:delText>
        </w:r>
        <w:r w:rsidRPr="00756B9E" w:rsidDel="00CB1E99">
          <w:rPr>
            <w:i/>
          </w:rPr>
          <w:delText>Journal of Communication Disorders</w:delText>
        </w:r>
        <w:r w:rsidRPr="00756B9E" w:rsidDel="00CB1E99">
          <w:delText xml:space="preserve">, </w:delText>
        </w:r>
        <w:r w:rsidRPr="00756B9E" w:rsidDel="00CB1E99">
          <w:rPr>
            <w:i/>
          </w:rPr>
          <w:delText>19</w:delText>
        </w:r>
        <w:r w:rsidRPr="00756B9E" w:rsidDel="00CB1E99">
          <w:delText>(5), 347–366.</w:delText>
        </w:r>
      </w:del>
    </w:p>
    <w:p w14:paraId="79F005C7" w14:textId="019DABC6" w:rsidR="001B1086" w:rsidRPr="00756B9E" w:rsidDel="00CB1E99" w:rsidRDefault="002E10F9" w:rsidP="00B05573">
      <w:pPr>
        <w:pStyle w:val="Bibliography"/>
        <w:rPr>
          <w:del w:id="1691" w:author="Thea Lucille Knowles" w:date="2021-03-18T20:25:00Z"/>
        </w:rPr>
      </w:pPr>
      <w:bookmarkStart w:id="1692" w:name="ref-miller2013"/>
      <w:bookmarkEnd w:id="1689"/>
      <w:del w:id="1693" w:author="Thea Lucille Knowles" w:date="2021-03-18T20:25:00Z">
        <w:r w:rsidRPr="00756B9E" w:rsidDel="00CB1E99">
          <w:delText xml:space="preserve">Miller, N. (2013). Measuring up to speech intelligibility. </w:delText>
        </w:r>
        <w:r w:rsidRPr="00756B9E" w:rsidDel="00CB1E99">
          <w:rPr>
            <w:i/>
          </w:rPr>
          <w:delText>International Journal of Language &amp; Communication Disorders</w:delText>
        </w:r>
        <w:r w:rsidRPr="00756B9E" w:rsidDel="00CB1E99">
          <w:delText xml:space="preserve">, </w:delText>
        </w:r>
        <w:r w:rsidRPr="00756B9E" w:rsidDel="00CB1E99">
          <w:rPr>
            <w:i/>
          </w:rPr>
          <w:delText>48</w:delText>
        </w:r>
        <w:r w:rsidRPr="00756B9E" w:rsidDel="00CB1E99">
          <w:delText xml:space="preserve">(6), 601–612. </w:delText>
        </w:r>
        <w:r w:rsidR="00D8216F" w:rsidDel="00CB1E99">
          <w:fldChar w:fldCharType="begin"/>
        </w:r>
        <w:r w:rsidR="00D8216F" w:rsidDel="00CB1E99">
          <w:delInstrText xml:space="preserve"> HYPERLINK "https://doi.org/10.1111/1460-6984.12061" \h </w:delInstrText>
        </w:r>
        <w:r w:rsidR="00D8216F" w:rsidDel="00CB1E99">
          <w:fldChar w:fldCharType="separate"/>
        </w:r>
        <w:r w:rsidRPr="00756B9E" w:rsidDel="00CB1E99">
          <w:rPr>
            <w:rStyle w:val="Hyperlink"/>
          </w:rPr>
          <w:delText>https://doi.org/10.1111/1460-6984.12061</w:delText>
        </w:r>
        <w:r w:rsidR="00D8216F" w:rsidDel="00CB1E99">
          <w:rPr>
            <w:rStyle w:val="Hyperlink"/>
          </w:rPr>
          <w:fldChar w:fldCharType="end"/>
        </w:r>
      </w:del>
    </w:p>
    <w:p w14:paraId="081AABD1" w14:textId="56D5AD69" w:rsidR="001B1086" w:rsidRPr="00756B9E" w:rsidDel="00CB1E99" w:rsidRDefault="002E10F9" w:rsidP="00B05573">
      <w:pPr>
        <w:pStyle w:val="Bibliography"/>
        <w:rPr>
          <w:del w:id="1694" w:author="Thea Lucille Knowles" w:date="2021-03-18T20:25:00Z"/>
        </w:rPr>
      </w:pPr>
      <w:bookmarkStart w:id="1695" w:name="ref-mutch1986"/>
      <w:bookmarkEnd w:id="1692"/>
      <w:del w:id="1696" w:author="Thea Lucille Knowles" w:date="2021-03-18T20:25:00Z">
        <w:r w:rsidRPr="00756B9E" w:rsidDel="00CB1E99">
          <w:delText xml:space="preserve">Mutch, W. J., Strudwick, A., Roy, S. K., &amp; Downie, A. W. (1986). Parkinson’s disease: Disability, review, and management. </w:delText>
        </w:r>
        <w:r w:rsidRPr="00756B9E" w:rsidDel="00CB1E99">
          <w:rPr>
            <w:i/>
          </w:rPr>
          <w:delText>British Medical Journal</w:delText>
        </w:r>
        <w:r w:rsidRPr="00756B9E" w:rsidDel="00CB1E99">
          <w:delText xml:space="preserve">, </w:delText>
        </w:r>
        <w:r w:rsidRPr="00756B9E" w:rsidDel="00CB1E99">
          <w:rPr>
            <w:i/>
          </w:rPr>
          <w:delText>293</w:delText>
        </w:r>
        <w:r w:rsidRPr="00756B9E" w:rsidDel="00CB1E99">
          <w:delText xml:space="preserve">(6548), 675–677. </w:delText>
        </w:r>
        <w:r w:rsidR="00D8216F" w:rsidDel="00CB1E99">
          <w:fldChar w:fldCharType="begin"/>
        </w:r>
        <w:r w:rsidR="00D8216F" w:rsidDel="00CB1E99">
          <w:delInstrText xml:space="preserve"> HYPERLINK "https://doi.org/10.1136/bmj.293.6548.675" \h </w:delInstrText>
        </w:r>
        <w:r w:rsidR="00D8216F" w:rsidDel="00CB1E99">
          <w:fldChar w:fldCharType="separate"/>
        </w:r>
        <w:r w:rsidRPr="00756B9E" w:rsidDel="00CB1E99">
          <w:rPr>
            <w:rStyle w:val="Hyperlink"/>
          </w:rPr>
          <w:delText>https://doi.org/10.1136/bmj.293.6548.675</w:delText>
        </w:r>
        <w:r w:rsidR="00D8216F" w:rsidDel="00CB1E99">
          <w:rPr>
            <w:rStyle w:val="Hyperlink"/>
          </w:rPr>
          <w:fldChar w:fldCharType="end"/>
        </w:r>
      </w:del>
    </w:p>
    <w:p w14:paraId="023E229B" w14:textId="5DD289BD" w:rsidR="001B1086" w:rsidRPr="00756B9E" w:rsidDel="00CB1E99" w:rsidRDefault="002E10F9" w:rsidP="00B05573">
      <w:pPr>
        <w:pStyle w:val="Bibliography"/>
        <w:rPr>
          <w:del w:id="1697" w:author="Thea Lucille Knowles" w:date="2021-03-18T20:25:00Z"/>
          <w:rStyle w:val="Hyperlink"/>
        </w:rPr>
      </w:pPr>
      <w:bookmarkStart w:id="1698" w:name="ref-muller2001"/>
      <w:bookmarkEnd w:id="1695"/>
      <w:del w:id="1699" w:author="Thea Lucille Knowles" w:date="2021-03-18T20:25:00Z">
        <w:r w:rsidRPr="00756B9E" w:rsidDel="00CB1E99">
          <w:delText xml:space="preserve">Müller, J., Wenning, G. K., Verny, M., McKee, A., Chaudhuri, K. R., Jellinger, K., Poewe, W., &amp; Litvan, I. (2001). Progression of dysarthria and dysphagia in postmortem-confirmed parkinsonian disorders. </w:delText>
        </w:r>
        <w:r w:rsidRPr="00756B9E" w:rsidDel="00CB1E99">
          <w:rPr>
            <w:i/>
          </w:rPr>
          <w:delText>Archives of Neurology</w:delText>
        </w:r>
        <w:r w:rsidRPr="00756B9E" w:rsidDel="00CB1E99">
          <w:delText xml:space="preserve">, </w:delText>
        </w:r>
        <w:r w:rsidRPr="00756B9E" w:rsidDel="00CB1E99">
          <w:rPr>
            <w:i/>
          </w:rPr>
          <w:delText>58</w:delText>
        </w:r>
        <w:r w:rsidRPr="00756B9E" w:rsidDel="00CB1E99">
          <w:delText xml:space="preserve">(2), 259–264. </w:delText>
        </w:r>
        <w:r w:rsidR="00D8216F" w:rsidDel="00CB1E99">
          <w:fldChar w:fldCharType="begin"/>
        </w:r>
        <w:r w:rsidR="00D8216F" w:rsidDel="00CB1E99">
          <w:delInstrText xml:space="preserve"> HYPERLINK "https://doi.org/10.1001/archneur.58.2.259" \h </w:delInstrText>
        </w:r>
        <w:r w:rsidR="00D8216F" w:rsidDel="00CB1E99">
          <w:fldChar w:fldCharType="separate"/>
        </w:r>
        <w:r w:rsidRPr="00756B9E" w:rsidDel="00CB1E99">
          <w:rPr>
            <w:rStyle w:val="Hyperlink"/>
          </w:rPr>
          <w:delText>https://doi.org/10.1001/archneur.58.2.259</w:delText>
        </w:r>
        <w:r w:rsidR="00D8216F" w:rsidDel="00CB1E99">
          <w:rPr>
            <w:rStyle w:val="Hyperlink"/>
          </w:rPr>
          <w:fldChar w:fldCharType="end"/>
        </w:r>
      </w:del>
    </w:p>
    <w:p w14:paraId="3CD6D147" w14:textId="1929704F" w:rsidR="006C2A5E" w:rsidRPr="00756B9E" w:rsidDel="00CB1E99" w:rsidRDefault="006C2A5E" w:rsidP="00B05573">
      <w:pPr>
        <w:pStyle w:val="Bibliography"/>
        <w:rPr>
          <w:del w:id="1700" w:author="Thea Lucille Knowles" w:date="2021-03-18T20:25:00Z"/>
        </w:rPr>
      </w:pPr>
      <w:del w:id="1701" w:author="Thea Lucille Knowles" w:date="2021-03-18T20:25:00Z">
        <w:r w:rsidRPr="00756B9E" w:rsidDel="00CB1E99">
          <w:delText xml:space="preserve">Postuma, R. B., Berg, D., Stern, M., Poewe, W., Olanow, C. W., Oertel, W., Obeso, J., Marek, K., Litvan, I., Lang, A. E., Halliday, G., Goetz, C. G., Gasser, T., Dubois, B., Chan, P., Bloem, B. R., Adler, C. H., &amp; Deuschl, G. (2015). MDS clinical diagnostic criteria for Parkinson's disease. </w:delText>
        </w:r>
        <w:r w:rsidRPr="006A2CDA" w:rsidDel="00CB1E99">
          <w:rPr>
            <w:i/>
            <w:iCs/>
          </w:rPr>
          <w:delText>Movement disorders, 30</w:delText>
        </w:r>
        <w:r w:rsidRPr="00756B9E" w:rsidDel="00CB1E99">
          <w:delText>(12), 1591-1601.</w:delText>
        </w:r>
      </w:del>
    </w:p>
    <w:p w14:paraId="24C25832" w14:textId="3FC525B9" w:rsidR="001B1086" w:rsidRPr="00756B9E" w:rsidDel="00CB1E99" w:rsidRDefault="002E10F9" w:rsidP="00B05573">
      <w:pPr>
        <w:pStyle w:val="Bibliography"/>
        <w:rPr>
          <w:del w:id="1702" w:author="Thea Lucille Knowles" w:date="2021-03-18T20:25:00Z"/>
          <w:rStyle w:val="Hyperlink"/>
        </w:rPr>
      </w:pPr>
      <w:bookmarkStart w:id="1703" w:name="ref-r"/>
      <w:bookmarkEnd w:id="1698"/>
      <w:del w:id="1704" w:author="Thea Lucille Knowles" w:date="2021-03-18T20:25:00Z">
        <w:r w:rsidRPr="00756B9E" w:rsidDel="00CB1E99">
          <w:delText xml:space="preserve">R Core Team. (2018). </w:delText>
        </w:r>
        <w:r w:rsidRPr="00756B9E" w:rsidDel="00CB1E99">
          <w:rPr>
            <w:i/>
          </w:rPr>
          <w:delText>R: A language and environment for statistical computing</w:delText>
        </w:r>
        <w:r w:rsidRPr="00756B9E" w:rsidDel="00CB1E99">
          <w:delText xml:space="preserve">. R Foundation for Statistical Computing. </w:delText>
        </w:r>
        <w:r w:rsidR="00D8216F" w:rsidDel="00CB1E99">
          <w:fldChar w:fldCharType="begin"/>
        </w:r>
        <w:r w:rsidR="00D8216F" w:rsidDel="00CB1E99">
          <w:delInstrText xml:space="preserve"> HYPERLINK "https://www.R-project.org/" \h </w:delInstrText>
        </w:r>
        <w:r w:rsidR="00D8216F" w:rsidDel="00CB1E99">
          <w:fldChar w:fldCharType="separate"/>
        </w:r>
        <w:r w:rsidRPr="00756B9E" w:rsidDel="00CB1E99">
          <w:rPr>
            <w:rStyle w:val="Hyperlink"/>
          </w:rPr>
          <w:delText>https://www.R-project.org/</w:delText>
        </w:r>
        <w:r w:rsidR="00D8216F" w:rsidDel="00CB1E99">
          <w:rPr>
            <w:rStyle w:val="Hyperlink"/>
          </w:rPr>
          <w:fldChar w:fldCharType="end"/>
        </w:r>
      </w:del>
    </w:p>
    <w:p w14:paraId="0494555F" w14:textId="713DA310" w:rsidR="006B6F83" w:rsidRPr="00756B9E" w:rsidDel="00CB1E99" w:rsidRDefault="006B6F83" w:rsidP="00B05573">
      <w:pPr>
        <w:pStyle w:val="Bibliography"/>
        <w:rPr>
          <w:del w:id="1705" w:author="Thea Lucille Knowles" w:date="2021-03-18T20:25:00Z"/>
        </w:rPr>
      </w:pPr>
      <w:del w:id="1706" w:author="Thea Lucille Knowles" w:date="2021-03-18T20:25:00Z">
        <w:r w:rsidRPr="00756B9E" w:rsidDel="00CB1E99">
          <w:delText>Rong, P., Yunusova, Y., &amp; Green, J. R. (2015). Speech intelligibility decline in individuals with fast and slow rates of ALS progression. In INTERSPEECH-2015, 2967-2971.</w:delText>
        </w:r>
      </w:del>
    </w:p>
    <w:p w14:paraId="0A06AA32" w14:textId="4C0C16B5" w:rsidR="006E2F57" w:rsidRPr="00756B9E" w:rsidDel="00CB1E99" w:rsidRDefault="006E2F57" w:rsidP="00B05573">
      <w:pPr>
        <w:pStyle w:val="Bibliography"/>
        <w:rPr>
          <w:del w:id="1707" w:author="Thea Lucille Knowles" w:date="2021-03-18T20:25:00Z"/>
        </w:rPr>
      </w:pPr>
      <w:del w:id="1708" w:author="Thea Lucille Knowles" w:date="2021-03-18T20:25:00Z">
        <w:r w:rsidRPr="00756B9E" w:rsidDel="00CB1E99">
          <w:delText xml:space="preserve">Skodda, S., &amp; Schlegel, U. (2008). Speech rate and rhythm in Parkinson's disease. </w:delText>
        </w:r>
        <w:r w:rsidRPr="006A2CDA" w:rsidDel="00CB1E99">
          <w:rPr>
            <w:i/>
            <w:iCs/>
          </w:rPr>
          <w:delText xml:space="preserve">Movement </w:delText>
        </w:r>
        <w:r w:rsidR="005C5E39" w:rsidRPr="00756B9E" w:rsidDel="00CB1E99">
          <w:rPr>
            <w:i/>
            <w:iCs/>
          </w:rPr>
          <w:delText>D</w:delText>
        </w:r>
        <w:r w:rsidRPr="006A2CDA" w:rsidDel="00CB1E99">
          <w:rPr>
            <w:i/>
            <w:iCs/>
          </w:rPr>
          <w:delText>isorders, 23</w:delText>
        </w:r>
        <w:r w:rsidRPr="00756B9E" w:rsidDel="00CB1E99">
          <w:delText>(7), 985-992.</w:delText>
        </w:r>
        <w:r w:rsidR="00096C94" w:rsidRPr="00756B9E" w:rsidDel="00CB1E99">
          <w:delText xml:space="preserve"> https://doi.org/ 10.1002/mds.21996</w:delText>
        </w:r>
      </w:del>
    </w:p>
    <w:p w14:paraId="4EBE3F5F" w14:textId="06FF90DE" w:rsidR="001B1086" w:rsidRPr="00756B9E" w:rsidDel="00CB1E99" w:rsidRDefault="002E10F9" w:rsidP="00B05573">
      <w:pPr>
        <w:pStyle w:val="Bibliography"/>
        <w:rPr>
          <w:del w:id="1709" w:author="Thea Lucille Knowles" w:date="2021-03-18T20:25:00Z"/>
        </w:rPr>
      </w:pPr>
      <w:bookmarkStart w:id="1710" w:name="ref-skodda2011rate"/>
      <w:bookmarkEnd w:id="1703"/>
      <w:del w:id="1711" w:author="Thea Lucille Knowles" w:date="2021-03-18T20:25:00Z">
        <w:r w:rsidRPr="00756B9E" w:rsidDel="00CB1E99">
          <w:delText xml:space="preserve">Skodda, S. (2011). Aspects of speech rate and regularity in Parkinson’s disease. </w:delText>
        </w:r>
        <w:r w:rsidRPr="00756B9E" w:rsidDel="00CB1E99">
          <w:rPr>
            <w:i/>
          </w:rPr>
          <w:delText>Journal of the Neurological Sciences</w:delText>
        </w:r>
        <w:r w:rsidRPr="00756B9E" w:rsidDel="00CB1E99">
          <w:delText xml:space="preserve">, </w:delText>
        </w:r>
        <w:r w:rsidRPr="00756B9E" w:rsidDel="00CB1E99">
          <w:rPr>
            <w:i/>
          </w:rPr>
          <w:delText>310</w:delText>
        </w:r>
        <w:r w:rsidRPr="00756B9E" w:rsidDel="00CB1E99">
          <w:delText xml:space="preserve">(1-2), 231–236. </w:delText>
        </w:r>
        <w:r w:rsidR="00D8216F" w:rsidDel="00CB1E99">
          <w:fldChar w:fldCharType="begin"/>
        </w:r>
        <w:r w:rsidR="00D8216F" w:rsidDel="00CB1E99">
          <w:delInstrText xml:space="preserve"> HYPERLINK "https://doi.org/10.1016/j.jns.2011.07.020" \h </w:delInstrText>
        </w:r>
        <w:r w:rsidR="00D8216F" w:rsidDel="00CB1E99">
          <w:fldChar w:fldCharType="separate"/>
        </w:r>
        <w:r w:rsidRPr="00756B9E" w:rsidDel="00CB1E99">
          <w:rPr>
            <w:rStyle w:val="Hyperlink"/>
          </w:rPr>
          <w:delText>https://doi.org/10.1016/j.jns.2011.07.020</w:delText>
        </w:r>
        <w:r w:rsidR="00D8216F" w:rsidDel="00CB1E99">
          <w:rPr>
            <w:rStyle w:val="Hyperlink"/>
          </w:rPr>
          <w:fldChar w:fldCharType="end"/>
        </w:r>
      </w:del>
    </w:p>
    <w:p w14:paraId="7391FBBF" w14:textId="4D7283B7" w:rsidR="001B1086" w:rsidRPr="00756B9E" w:rsidDel="00CB1E99" w:rsidRDefault="002E10F9" w:rsidP="00B05573">
      <w:pPr>
        <w:pStyle w:val="Bibliography"/>
        <w:rPr>
          <w:del w:id="1712" w:author="Thea Lucille Knowles" w:date="2021-03-18T20:25:00Z"/>
        </w:rPr>
      </w:pPr>
      <w:bookmarkStart w:id="1713" w:name="ref-skodda2012"/>
      <w:bookmarkEnd w:id="1710"/>
      <w:del w:id="1714" w:author="Thea Lucille Knowles" w:date="2021-03-18T20:25:00Z">
        <w:r w:rsidRPr="00756B9E" w:rsidDel="00CB1E99">
          <w:delText xml:space="preserve">Skodda, S., Grönheit, W., &amp; Schlegel, U. (2012). Impairment of vowel articulation as a possible marker of disease progression in Parkinson’s disease. </w:delText>
        </w:r>
        <w:r w:rsidRPr="00756B9E" w:rsidDel="00CB1E99">
          <w:rPr>
            <w:i/>
          </w:rPr>
          <w:delText>PloS One</w:delText>
        </w:r>
        <w:r w:rsidRPr="00756B9E" w:rsidDel="00CB1E99">
          <w:delText xml:space="preserve">, </w:delText>
        </w:r>
        <w:r w:rsidRPr="00756B9E" w:rsidDel="00CB1E99">
          <w:rPr>
            <w:i/>
          </w:rPr>
          <w:delText>7</w:delText>
        </w:r>
        <w:r w:rsidRPr="00756B9E" w:rsidDel="00CB1E99">
          <w:delText xml:space="preserve">(2), e32132. </w:delText>
        </w:r>
        <w:r w:rsidR="00D8216F" w:rsidDel="00CB1E99">
          <w:fldChar w:fldCharType="begin"/>
        </w:r>
        <w:r w:rsidR="00D8216F" w:rsidDel="00CB1E99">
          <w:delInstrText xml:space="preserve"> HYPERLINK "https://doi.org/10.1371/journal.pone.0032132" \h </w:delInstrText>
        </w:r>
        <w:r w:rsidR="00D8216F" w:rsidDel="00CB1E99">
          <w:fldChar w:fldCharType="separate"/>
        </w:r>
        <w:r w:rsidRPr="00756B9E" w:rsidDel="00CB1E99">
          <w:rPr>
            <w:rStyle w:val="Hyperlink"/>
          </w:rPr>
          <w:delText>https://doi.org/10.1371/journal.pone.0032132</w:delText>
        </w:r>
        <w:r w:rsidR="00D8216F" w:rsidDel="00CB1E99">
          <w:rPr>
            <w:rStyle w:val="Hyperlink"/>
          </w:rPr>
          <w:fldChar w:fldCharType="end"/>
        </w:r>
      </w:del>
    </w:p>
    <w:p w14:paraId="4273BF3B" w14:textId="662AA181" w:rsidR="001B1086" w:rsidRPr="00756B9E" w:rsidDel="00CB1E99" w:rsidRDefault="002E10F9" w:rsidP="00B05573">
      <w:pPr>
        <w:pStyle w:val="Bibliography"/>
        <w:rPr>
          <w:del w:id="1715" w:author="Thea Lucille Knowles" w:date="2021-03-18T20:25:00Z"/>
        </w:rPr>
      </w:pPr>
      <w:bookmarkStart w:id="1716" w:name="ref-skodda2008"/>
      <w:bookmarkEnd w:id="1713"/>
      <w:del w:id="1717" w:author="Thea Lucille Knowles" w:date="2021-03-18T20:25:00Z">
        <w:r w:rsidRPr="00756B9E" w:rsidDel="00CB1E99">
          <w:delText xml:space="preserve">Skodda, S., &amp; Schlegel, U. (2008). Speech rate and rhythm in Parkinson’s disease. </w:delText>
        </w:r>
        <w:r w:rsidRPr="00756B9E" w:rsidDel="00CB1E99">
          <w:rPr>
            <w:i/>
          </w:rPr>
          <w:delText>Movement Disorders</w:delText>
        </w:r>
        <w:r w:rsidRPr="00756B9E" w:rsidDel="00CB1E99">
          <w:delText xml:space="preserve">, </w:delText>
        </w:r>
        <w:r w:rsidRPr="00756B9E" w:rsidDel="00CB1E99">
          <w:rPr>
            <w:i/>
          </w:rPr>
          <w:delText>23</w:delText>
        </w:r>
        <w:r w:rsidRPr="00756B9E" w:rsidDel="00CB1E99">
          <w:delText xml:space="preserve">, 985–992. </w:delText>
        </w:r>
        <w:r w:rsidR="00D8216F" w:rsidDel="00CB1E99">
          <w:fldChar w:fldCharType="begin"/>
        </w:r>
        <w:r w:rsidR="00D8216F" w:rsidDel="00CB1E99">
          <w:delInstrText xml:space="preserve"> HYPERLINK "https://doi.org/10.1002/mds.21996" \h </w:delInstrText>
        </w:r>
        <w:r w:rsidR="00D8216F" w:rsidDel="00CB1E99">
          <w:fldChar w:fldCharType="separate"/>
        </w:r>
        <w:r w:rsidRPr="00756B9E" w:rsidDel="00CB1E99">
          <w:rPr>
            <w:rStyle w:val="Hyperlink"/>
          </w:rPr>
          <w:delText>https://doi.org/10.1002/mds.21996</w:delText>
        </w:r>
        <w:r w:rsidR="00D8216F" w:rsidDel="00CB1E99">
          <w:rPr>
            <w:rStyle w:val="Hyperlink"/>
          </w:rPr>
          <w:fldChar w:fldCharType="end"/>
        </w:r>
      </w:del>
    </w:p>
    <w:p w14:paraId="6D7C0330" w14:textId="4E2BF032" w:rsidR="001B1086" w:rsidRPr="00756B9E" w:rsidDel="00CB1E99" w:rsidRDefault="002E10F9" w:rsidP="00B05573">
      <w:pPr>
        <w:pStyle w:val="Bibliography"/>
        <w:rPr>
          <w:del w:id="1718" w:author="Thea Lucille Knowles" w:date="2021-03-18T20:25:00Z"/>
        </w:rPr>
      </w:pPr>
      <w:bookmarkStart w:id="1719" w:name="ref-spencer2009"/>
      <w:bookmarkEnd w:id="1716"/>
      <w:del w:id="1720" w:author="Thea Lucille Knowles" w:date="2021-03-18T20:25:00Z">
        <w:r w:rsidRPr="00756B9E" w:rsidDel="00CB1E99">
          <w:delText xml:space="preserve">Spencer, K. A., Morgan, K. W., &amp; Blond, E. (2009). Dopaminergic medication effects on the speech of individuals with parkinson’s disease. </w:delText>
        </w:r>
        <w:r w:rsidRPr="00756B9E" w:rsidDel="00CB1E99">
          <w:rPr>
            <w:i/>
          </w:rPr>
          <w:delText>Journal of Medical Speech-Language Pathology</w:delText>
        </w:r>
        <w:r w:rsidRPr="00756B9E" w:rsidDel="00CB1E99">
          <w:delText xml:space="preserve">, </w:delText>
        </w:r>
        <w:r w:rsidRPr="00756B9E" w:rsidDel="00CB1E99">
          <w:rPr>
            <w:i/>
          </w:rPr>
          <w:delText>17</w:delText>
        </w:r>
        <w:r w:rsidRPr="00756B9E" w:rsidDel="00CB1E99">
          <w:delText>(3), 125–145.</w:delText>
        </w:r>
      </w:del>
    </w:p>
    <w:p w14:paraId="1D908604" w14:textId="03BBBE06" w:rsidR="00EB7D85" w:rsidRPr="00756B9E" w:rsidDel="00CB1E99" w:rsidRDefault="00EB7D85" w:rsidP="00B05573">
      <w:pPr>
        <w:pStyle w:val="Bibliography"/>
        <w:rPr>
          <w:del w:id="1721" w:author="Thea Lucille Knowles" w:date="2021-03-18T20:25:00Z"/>
        </w:rPr>
      </w:pPr>
      <w:del w:id="1722" w:author="Thea Lucille Knowles" w:date="2021-03-18T20:25:00Z">
        <w:r w:rsidRPr="00756B9E" w:rsidDel="00CB1E99">
          <w:delText xml:space="preserve">Stipancic, K. L.; Tjaden, K. &amp; Wilding, G. (2016). Comparison of Intelligibility Measures for Adults With Parkinson's Disease, Adults With Multiple Sclerosis, and Healthy Controls. </w:delText>
        </w:r>
        <w:r w:rsidRPr="006A2CDA" w:rsidDel="00CB1E99">
          <w:rPr>
            <w:i/>
            <w:iCs/>
          </w:rPr>
          <w:delText>Journal of Speech, Language, and Hearing Research, 59</w:delText>
        </w:r>
        <w:r w:rsidRPr="00756B9E" w:rsidDel="00CB1E99">
          <w:delText>, 230-238. Htpps://doi.org/10.1044/2015_JSLHR-S-15-0271</w:delText>
        </w:r>
      </w:del>
    </w:p>
    <w:p w14:paraId="49933096" w14:textId="2400377A" w:rsidR="001B1086" w:rsidRPr="00756B9E" w:rsidDel="00CB1E99" w:rsidRDefault="002E10F9" w:rsidP="00B05573">
      <w:pPr>
        <w:pStyle w:val="Bibliography"/>
        <w:rPr>
          <w:del w:id="1723" w:author="Thea Lucille Knowles" w:date="2021-03-18T20:25:00Z"/>
        </w:rPr>
      </w:pPr>
      <w:bookmarkStart w:id="1724" w:name="ref-stuartsmith2015"/>
      <w:bookmarkEnd w:id="1719"/>
      <w:del w:id="1725" w:author="Thea Lucille Knowles" w:date="2021-03-18T20:25:00Z">
        <w:r w:rsidRPr="00756B9E" w:rsidDel="00CB1E99">
          <w:delText xml:space="preserve">Stuart-Smith, J., Sonderegger, M., Rathcke, T., &amp; Macdonald, R. (2015). The private life of stops: VOT in a real-time corpus of spontaneous Glaswegian. </w:delText>
        </w:r>
        <w:r w:rsidRPr="00756B9E" w:rsidDel="00CB1E99">
          <w:rPr>
            <w:i/>
          </w:rPr>
          <w:delText>Laboratory Phonology</w:delText>
        </w:r>
        <w:r w:rsidRPr="00756B9E" w:rsidDel="00CB1E99">
          <w:delText xml:space="preserve">, </w:delText>
        </w:r>
        <w:r w:rsidRPr="00756B9E" w:rsidDel="00CB1E99">
          <w:rPr>
            <w:i/>
          </w:rPr>
          <w:delText>6</w:delText>
        </w:r>
        <w:r w:rsidRPr="00756B9E" w:rsidDel="00CB1E99">
          <w:delText>(3-4), 505–549.</w:delText>
        </w:r>
      </w:del>
    </w:p>
    <w:p w14:paraId="2EBBD6EA" w14:textId="778E61DD" w:rsidR="001B1086" w:rsidRPr="00756B9E" w:rsidDel="00CB1E99" w:rsidRDefault="002E10F9" w:rsidP="00B05573">
      <w:pPr>
        <w:pStyle w:val="Bibliography"/>
        <w:rPr>
          <w:del w:id="1726" w:author="Thea Lucille Knowles" w:date="2021-03-18T20:25:00Z"/>
        </w:rPr>
      </w:pPr>
      <w:bookmarkStart w:id="1727" w:name="ref-sussman2012"/>
      <w:bookmarkEnd w:id="1724"/>
      <w:del w:id="1728" w:author="Thea Lucille Knowles" w:date="2021-03-18T20:25:00Z">
        <w:r w:rsidRPr="00756B9E" w:rsidDel="00CB1E99">
          <w:delText xml:space="preserve">Sussman, J. E., &amp; Tjaden, K. (2012). Perceptual measures of speech from individuals with Parkinson’s disease and multiple sclerosis: Intelligibility and beyond. </w:delText>
        </w:r>
        <w:r w:rsidRPr="00756B9E" w:rsidDel="00CB1E99">
          <w:rPr>
            <w:i/>
          </w:rPr>
          <w:delText>Journal of Speech, Language, and Hearing Research</w:delText>
        </w:r>
        <w:r w:rsidRPr="00756B9E" w:rsidDel="00CB1E99">
          <w:delText xml:space="preserve">, </w:delText>
        </w:r>
        <w:r w:rsidRPr="00756B9E" w:rsidDel="00CB1E99">
          <w:rPr>
            <w:i/>
          </w:rPr>
          <w:delText>55</w:delText>
        </w:r>
        <w:r w:rsidRPr="00756B9E" w:rsidDel="00CB1E99">
          <w:delText xml:space="preserve">(4), 1208–1219. </w:delText>
        </w:r>
        <w:r w:rsidR="00D8216F" w:rsidDel="00CB1E99">
          <w:fldChar w:fldCharType="begin"/>
        </w:r>
        <w:r w:rsidR="00D8216F" w:rsidDel="00CB1E99">
          <w:delInstrText xml:space="preserve"> HYPERLINK "https://doi.org/10.1044/1092-4388(2011/11-0</w:delInstrText>
        </w:r>
        <w:r w:rsidR="00D8216F" w:rsidDel="00CB1E99">
          <w:delInstrText xml:space="preserve">048)" \h </w:delInstrText>
        </w:r>
        <w:r w:rsidR="00D8216F" w:rsidDel="00CB1E99">
          <w:fldChar w:fldCharType="separate"/>
        </w:r>
        <w:r w:rsidRPr="00756B9E" w:rsidDel="00CB1E99">
          <w:rPr>
            <w:rStyle w:val="Hyperlink"/>
          </w:rPr>
          <w:delText>https://doi.org/10.1044/1092-4388(2011/11-0048)</w:delText>
        </w:r>
        <w:r w:rsidR="00D8216F" w:rsidDel="00CB1E99">
          <w:rPr>
            <w:rStyle w:val="Hyperlink"/>
          </w:rPr>
          <w:fldChar w:fldCharType="end"/>
        </w:r>
      </w:del>
    </w:p>
    <w:p w14:paraId="7730A27A" w14:textId="770740C8" w:rsidR="001B1086" w:rsidRPr="00756B9E" w:rsidDel="00CB1E99" w:rsidRDefault="002E10F9" w:rsidP="00B05573">
      <w:pPr>
        <w:pStyle w:val="Bibliography"/>
        <w:rPr>
          <w:del w:id="1729" w:author="Thea Lucille Knowles" w:date="2021-03-18T20:25:00Z"/>
        </w:rPr>
      </w:pPr>
      <w:bookmarkStart w:id="1730" w:name="ref-tanner2017"/>
      <w:bookmarkEnd w:id="1727"/>
      <w:del w:id="1731" w:author="Thea Lucille Knowles" w:date="2021-03-18T20:25:00Z">
        <w:r w:rsidRPr="00756B9E" w:rsidDel="00CB1E99">
          <w:delText xml:space="preserve">Tanner, J., Sonderegger, M., &amp; Wagner, M. (2017). Production planning and coronal stop deletion in spontaneous speech. </w:delText>
        </w:r>
        <w:r w:rsidRPr="00756B9E" w:rsidDel="00CB1E99">
          <w:rPr>
            <w:i/>
          </w:rPr>
          <w:delText>Laboratory Phonology: Journal of the Association for Laboratory Phonology</w:delText>
        </w:r>
        <w:r w:rsidRPr="00756B9E" w:rsidDel="00CB1E99">
          <w:delText xml:space="preserve">, </w:delText>
        </w:r>
        <w:r w:rsidRPr="00756B9E" w:rsidDel="00CB1E99">
          <w:rPr>
            <w:i/>
          </w:rPr>
          <w:delText>8</w:delText>
        </w:r>
        <w:r w:rsidRPr="00756B9E" w:rsidDel="00CB1E99">
          <w:delText>(1).</w:delText>
        </w:r>
      </w:del>
    </w:p>
    <w:p w14:paraId="1FD60980" w14:textId="40A3A290" w:rsidR="001B1086" w:rsidRPr="00756B9E" w:rsidDel="00CB1E99" w:rsidRDefault="002E10F9" w:rsidP="00B05573">
      <w:pPr>
        <w:pStyle w:val="Bibliography"/>
        <w:rPr>
          <w:del w:id="1732" w:author="Thea Lucille Knowles" w:date="2021-03-18T20:25:00Z"/>
        </w:rPr>
      </w:pPr>
      <w:bookmarkStart w:id="1733" w:name="ref-tjaden2000coartic"/>
      <w:bookmarkEnd w:id="1730"/>
      <w:del w:id="1734" w:author="Thea Lucille Knowles" w:date="2021-03-18T20:25:00Z">
        <w:r w:rsidRPr="00756B9E" w:rsidDel="00CB1E99">
          <w:delText xml:space="preserve">Tjaden, K. (2000). An acoustic study of coarticulation in dysarthric speakers with parkinson disease. </w:delText>
        </w:r>
        <w:r w:rsidRPr="00756B9E" w:rsidDel="00CB1E99">
          <w:rPr>
            <w:i/>
          </w:rPr>
          <w:delText>Journal of Speech, Language, and Hearing Research</w:delText>
        </w:r>
        <w:r w:rsidRPr="00756B9E" w:rsidDel="00CB1E99">
          <w:delText xml:space="preserve">, </w:delText>
        </w:r>
        <w:r w:rsidRPr="00756B9E" w:rsidDel="00CB1E99">
          <w:rPr>
            <w:i/>
          </w:rPr>
          <w:delText>43</w:delText>
        </w:r>
        <w:r w:rsidRPr="00756B9E" w:rsidDel="00CB1E99">
          <w:delText>, 1466–1480.</w:delText>
        </w:r>
      </w:del>
    </w:p>
    <w:p w14:paraId="71372B9E" w14:textId="5C851760" w:rsidR="001B1086" w:rsidRPr="00756B9E" w:rsidDel="00CB1E99" w:rsidRDefault="002E10F9" w:rsidP="00B05573">
      <w:pPr>
        <w:pStyle w:val="Bibliography"/>
        <w:rPr>
          <w:del w:id="1735" w:author="Thea Lucille Knowles" w:date="2021-03-18T20:25:00Z"/>
          <w:rStyle w:val="Hyperlink"/>
        </w:rPr>
      </w:pPr>
      <w:bookmarkStart w:id="1736" w:name="ref-tjaden2003"/>
      <w:bookmarkEnd w:id="1733"/>
      <w:del w:id="1737" w:author="Thea Lucille Knowles" w:date="2021-03-18T20:25:00Z">
        <w:r w:rsidRPr="00756B9E" w:rsidDel="00CB1E99">
          <w:delText xml:space="preserve">Tjaden, K. (2003). Anticipatory coarticulation in multiple sclerosis and Parkinson’s disease. </w:delText>
        </w:r>
        <w:r w:rsidRPr="00756B9E" w:rsidDel="00CB1E99">
          <w:rPr>
            <w:i/>
          </w:rPr>
          <w:delText>Journal of Speech, Language, and Hearing Research</w:delText>
        </w:r>
        <w:r w:rsidRPr="00756B9E" w:rsidDel="00CB1E99">
          <w:delText xml:space="preserve">, </w:delText>
        </w:r>
        <w:r w:rsidRPr="00756B9E" w:rsidDel="00CB1E99">
          <w:rPr>
            <w:i/>
          </w:rPr>
          <w:delText>46</w:delText>
        </w:r>
        <w:r w:rsidRPr="00756B9E" w:rsidDel="00CB1E99">
          <w:delText xml:space="preserve">(4), 990–1008. </w:delText>
        </w:r>
        <w:r w:rsidR="00D8216F" w:rsidDel="00CB1E99">
          <w:fldChar w:fldCharType="begin"/>
        </w:r>
        <w:r w:rsidR="00D8216F" w:rsidDel="00CB1E99">
          <w:delInstrText xml:space="preserve"> HYPERLINK "https://doi.org/10.1044/1092-4388(2003/077)" \h </w:delInstrText>
        </w:r>
        <w:r w:rsidR="00D8216F" w:rsidDel="00CB1E99">
          <w:fldChar w:fldCharType="separate"/>
        </w:r>
        <w:r w:rsidRPr="00756B9E" w:rsidDel="00CB1E99">
          <w:rPr>
            <w:rStyle w:val="Hyperlink"/>
          </w:rPr>
          <w:delText>https://doi.org/10.1044/1092-4388(2003/077)</w:delText>
        </w:r>
        <w:r w:rsidR="00D8216F" w:rsidDel="00CB1E99">
          <w:rPr>
            <w:rStyle w:val="Hyperlink"/>
          </w:rPr>
          <w:fldChar w:fldCharType="end"/>
        </w:r>
      </w:del>
    </w:p>
    <w:p w14:paraId="6C914E79" w14:textId="3281B18A" w:rsidR="001B1086" w:rsidRPr="00756B9E" w:rsidDel="00CB1E99" w:rsidRDefault="002E10F9" w:rsidP="00B05573">
      <w:pPr>
        <w:pStyle w:val="Bibliography"/>
        <w:rPr>
          <w:del w:id="1738" w:author="Thea Lucille Knowles" w:date="2021-03-18T20:25:00Z"/>
          <w:rStyle w:val="Hyperlink"/>
        </w:rPr>
      </w:pPr>
      <w:bookmarkStart w:id="1739" w:name="ref-tjaden2011intelligibility"/>
      <w:bookmarkEnd w:id="1736"/>
      <w:del w:id="1740" w:author="Thea Lucille Knowles" w:date="2021-03-18T20:25:00Z">
        <w:r w:rsidRPr="00756B9E" w:rsidDel="00CB1E99">
          <w:delText xml:space="preserve">Tjaden, K., &amp; Wilding, G. (2011). Effects of speaking task on intelligibility in Parkinson’s disease. </w:delText>
        </w:r>
        <w:r w:rsidRPr="00756B9E" w:rsidDel="00CB1E99">
          <w:rPr>
            <w:i/>
          </w:rPr>
          <w:delText>Clinical Linguistics &amp; Phonetics</w:delText>
        </w:r>
        <w:r w:rsidRPr="00756B9E" w:rsidDel="00CB1E99">
          <w:delText xml:space="preserve">, </w:delText>
        </w:r>
        <w:r w:rsidRPr="00756B9E" w:rsidDel="00CB1E99">
          <w:rPr>
            <w:i/>
          </w:rPr>
          <w:delText>25</w:delText>
        </w:r>
        <w:r w:rsidRPr="00756B9E" w:rsidDel="00CB1E99">
          <w:delText xml:space="preserve">(2), 155–168. </w:delText>
        </w:r>
        <w:r w:rsidR="00D8216F" w:rsidDel="00CB1E99">
          <w:fldChar w:fldCharType="begin"/>
        </w:r>
        <w:r w:rsidR="00D8216F" w:rsidDel="00CB1E99">
          <w:delInstrText xml:space="preserve"> HYPERLINK "https://doi.org/10.3109/02699206.2010.520185" \h </w:delInstrText>
        </w:r>
        <w:r w:rsidR="00D8216F" w:rsidDel="00CB1E99">
          <w:fldChar w:fldCharType="separate"/>
        </w:r>
        <w:r w:rsidRPr="00756B9E" w:rsidDel="00CB1E99">
          <w:rPr>
            <w:rStyle w:val="Hyperlink"/>
          </w:rPr>
          <w:delText>https://doi.org/10.3109/02699206.2010.520185</w:delText>
        </w:r>
        <w:r w:rsidR="00D8216F" w:rsidDel="00CB1E99">
          <w:rPr>
            <w:rStyle w:val="Hyperlink"/>
          </w:rPr>
          <w:fldChar w:fldCharType="end"/>
        </w:r>
      </w:del>
    </w:p>
    <w:p w14:paraId="24A10FB5" w14:textId="48EE3B19" w:rsidR="00AD013C" w:rsidRPr="00756B9E" w:rsidDel="00CB1E99" w:rsidRDefault="00AD013C" w:rsidP="00B05573">
      <w:pPr>
        <w:pStyle w:val="Bibliography"/>
        <w:rPr>
          <w:del w:id="1741" w:author="Thea Lucille Knowles" w:date="2021-03-18T20:25:00Z"/>
        </w:rPr>
      </w:pPr>
      <w:del w:id="1742" w:author="Thea Lucille Knowles" w:date="2021-03-18T20:25:00Z">
        <w:r w:rsidRPr="00756B9E" w:rsidDel="00CB1E99">
          <w:delText xml:space="preserve">Tjaden, K.; Lam, J. &amp; Wilding, G. (2013). Vowel Acoustics in Parkinson's Disease and Multiple Sclerosis: Comparison of Clear, Loud, and Slow Speaking Conditions. </w:delText>
        </w:r>
        <w:r w:rsidRPr="006A2CDA" w:rsidDel="00CB1E99">
          <w:rPr>
            <w:i/>
            <w:iCs/>
          </w:rPr>
          <w:delText>Journal of Speech, Language, and Hearing Research, 56</w:delText>
        </w:r>
        <w:r w:rsidRPr="00756B9E" w:rsidDel="00CB1E99">
          <w:delText>, 1485-1502. https://doi.org/ 10.1044/1092-4388(2013/12-0259)</w:delText>
        </w:r>
      </w:del>
    </w:p>
    <w:p w14:paraId="1D7C5E63" w14:textId="62B76F35" w:rsidR="001B1086" w:rsidRPr="00756B9E" w:rsidDel="00CB1E99" w:rsidRDefault="002E10F9" w:rsidP="00B05573">
      <w:pPr>
        <w:pStyle w:val="Bibliography"/>
        <w:rPr>
          <w:del w:id="1743" w:author="Thea Lucille Knowles" w:date="2021-03-18T20:25:00Z"/>
        </w:rPr>
      </w:pPr>
      <w:bookmarkStart w:id="1744" w:name="ref-tjaden2004"/>
      <w:bookmarkEnd w:id="1739"/>
      <w:del w:id="1745" w:author="Thea Lucille Knowles" w:date="2021-03-18T20:25:00Z">
        <w:r w:rsidRPr="00756B9E" w:rsidDel="00CB1E99">
          <w:delText xml:space="preserve">Tjaden, K., &amp; Wilding, G. E. (2004). Rate and loudness manipulations in dysarthria: Acoustic and perceptual findings. </w:delText>
        </w:r>
        <w:r w:rsidRPr="00756B9E" w:rsidDel="00CB1E99">
          <w:rPr>
            <w:i/>
          </w:rPr>
          <w:delText>Journal of Speech, Language, and Hearing Research</w:delText>
        </w:r>
        <w:r w:rsidRPr="00756B9E" w:rsidDel="00CB1E99">
          <w:delText xml:space="preserve">, </w:delText>
        </w:r>
        <w:r w:rsidRPr="00756B9E" w:rsidDel="00CB1E99">
          <w:rPr>
            <w:i/>
          </w:rPr>
          <w:delText>47</w:delText>
        </w:r>
        <w:r w:rsidRPr="00756B9E" w:rsidDel="00CB1E99">
          <w:delText xml:space="preserve">(4), 766–783. </w:delText>
        </w:r>
        <w:r w:rsidR="00D8216F" w:rsidDel="00CB1E99">
          <w:fldChar w:fldCharType="begin"/>
        </w:r>
        <w:r w:rsidR="00D8216F" w:rsidDel="00CB1E99">
          <w:delInstrText xml:space="preserve"> HYPERLINK "https://doi.org/10.1044/1092-4388(2004/058)" \h </w:delInstrText>
        </w:r>
        <w:r w:rsidR="00D8216F" w:rsidDel="00CB1E99">
          <w:fldChar w:fldCharType="separate"/>
        </w:r>
        <w:r w:rsidRPr="00756B9E" w:rsidDel="00CB1E99">
          <w:rPr>
            <w:rStyle w:val="Hyperlink"/>
          </w:rPr>
          <w:delText>https://doi.org/10.1044/1092-4388(2004/058)</w:delText>
        </w:r>
        <w:r w:rsidR="00D8216F" w:rsidDel="00CB1E99">
          <w:rPr>
            <w:rStyle w:val="Hyperlink"/>
          </w:rPr>
          <w:fldChar w:fldCharType="end"/>
        </w:r>
      </w:del>
    </w:p>
    <w:p w14:paraId="473DBB21" w14:textId="34176DEA" w:rsidR="001B1086" w:rsidRPr="00756B9E" w:rsidDel="00CB1E99" w:rsidRDefault="002E10F9" w:rsidP="00B05573">
      <w:pPr>
        <w:pStyle w:val="Bibliography"/>
        <w:rPr>
          <w:del w:id="1746" w:author="Thea Lucille Knowles" w:date="2021-03-18T20:25:00Z"/>
        </w:rPr>
      </w:pPr>
      <w:bookmarkStart w:id="1747" w:name="ref-tsao2006"/>
      <w:bookmarkEnd w:id="1744"/>
      <w:del w:id="1748" w:author="Thea Lucille Knowles" w:date="2021-03-18T20:25:00Z">
        <w:r w:rsidRPr="00756B9E" w:rsidDel="00CB1E99">
          <w:delText xml:space="preserve">Tsao, Y.-C., Weismer, G., &amp; Iqbal, K. (2006). Interspeaker variation in habitual speaking rate: Additional evidence. </w:delText>
        </w:r>
        <w:r w:rsidRPr="00756B9E" w:rsidDel="00CB1E99">
          <w:rPr>
            <w:i/>
          </w:rPr>
          <w:delText>Journal of Speech, Language, and Hearing Research</w:delText>
        </w:r>
        <w:r w:rsidRPr="00756B9E" w:rsidDel="00CB1E99">
          <w:delText xml:space="preserve">, </w:delText>
        </w:r>
        <w:r w:rsidRPr="00756B9E" w:rsidDel="00CB1E99">
          <w:rPr>
            <w:i/>
          </w:rPr>
          <w:delText>49</w:delText>
        </w:r>
        <w:r w:rsidRPr="00756B9E" w:rsidDel="00CB1E99">
          <w:delText xml:space="preserve">(5), 1156–1164. </w:delText>
        </w:r>
        <w:r w:rsidR="00D8216F" w:rsidDel="00CB1E99">
          <w:fldChar w:fldCharType="begin"/>
        </w:r>
        <w:r w:rsidR="00D8216F" w:rsidDel="00CB1E99">
          <w:delInstrText xml:space="preserve"> HYPERLINK "https://doi.org/10.1044/1092-4388(2006/083)" \h </w:delInstrText>
        </w:r>
        <w:r w:rsidR="00D8216F" w:rsidDel="00CB1E99">
          <w:fldChar w:fldCharType="separate"/>
        </w:r>
        <w:r w:rsidRPr="00756B9E" w:rsidDel="00CB1E99">
          <w:rPr>
            <w:rStyle w:val="Hyperlink"/>
          </w:rPr>
          <w:delText>https://doi.org/10.1044/1092-4388(2006/083)</w:delText>
        </w:r>
        <w:r w:rsidR="00D8216F" w:rsidDel="00CB1E99">
          <w:rPr>
            <w:rStyle w:val="Hyperlink"/>
          </w:rPr>
          <w:fldChar w:fldCharType="end"/>
        </w:r>
      </w:del>
    </w:p>
    <w:p w14:paraId="2640BF8D" w14:textId="6C690300" w:rsidR="001B1086" w:rsidRPr="00756B9E" w:rsidDel="00CB1E99" w:rsidRDefault="002E10F9" w:rsidP="00B05573">
      <w:pPr>
        <w:pStyle w:val="Bibliography"/>
        <w:rPr>
          <w:del w:id="1749" w:author="Thea Lucille Knowles" w:date="2021-03-18T20:25:00Z"/>
        </w:rPr>
      </w:pPr>
      <w:bookmarkStart w:id="1750" w:name="ref-turner1995"/>
      <w:bookmarkEnd w:id="1747"/>
      <w:del w:id="1751" w:author="Thea Lucille Knowles" w:date="2021-03-18T20:25:00Z">
        <w:r w:rsidRPr="00756B9E" w:rsidDel="00CB1E99">
          <w:delText xml:space="preserve">Turner, G. S., Tjaden, K., &amp; Weismer, G. (1995). The influence of speaking rate on vowel space and speech intelligibility for individuals with amyotrophic lateral sclerosis. </w:delText>
        </w:r>
        <w:r w:rsidRPr="00756B9E" w:rsidDel="00CB1E99">
          <w:rPr>
            <w:i/>
          </w:rPr>
          <w:delText>Journal of Speech, Language, and Hearing Research</w:delText>
        </w:r>
        <w:r w:rsidRPr="00756B9E" w:rsidDel="00CB1E99">
          <w:delText xml:space="preserve">, </w:delText>
        </w:r>
        <w:r w:rsidRPr="00756B9E" w:rsidDel="00CB1E99">
          <w:rPr>
            <w:i/>
          </w:rPr>
          <w:delText>38</w:delText>
        </w:r>
        <w:r w:rsidRPr="00756B9E" w:rsidDel="00CB1E99">
          <w:delText xml:space="preserve">(5), 1001–1013. </w:delText>
        </w:r>
        <w:r w:rsidR="00D8216F" w:rsidDel="00CB1E99">
          <w:fldChar w:fldCharType="begin"/>
        </w:r>
        <w:r w:rsidR="00D8216F" w:rsidDel="00CB1E99">
          <w:delInstrText xml:space="preserve"> HYPERLINK "https://doi.org/10.1044/jshr.3805.1001" \h </w:delInstrText>
        </w:r>
        <w:r w:rsidR="00D8216F" w:rsidDel="00CB1E99">
          <w:fldChar w:fldCharType="separate"/>
        </w:r>
        <w:r w:rsidRPr="00756B9E" w:rsidDel="00CB1E99">
          <w:rPr>
            <w:rStyle w:val="Hyperlink"/>
          </w:rPr>
          <w:delText>https://doi.org/10.1044/jshr.3805.1001</w:delText>
        </w:r>
        <w:r w:rsidR="00D8216F" w:rsidDel="00CB1E99">
          <w:rPr>
            <w:rStyle w:val="Hyperlink"/>
          </w:rPr>
          <w:fldChar w:fldCharType="end"/>
        </w:r>
      </w:del>
    </w:p>
    <w:p w14:paraId="1D01408B" w14:textId="288538B6" w:rsidR="001B1086" w:rsidRPr="00756B9E" w:rsidDel="00CB1E99" w:rsidRDefault="002E10F9" w:rsidP="00B05573">
      <w:pPr>
        <w:pStyle w:val="Bibliography"/>
        <w:rPr>
          <w:del w:id="1752" w:author="Thea Lucille Knowles" w:date="2021-03-18T20:25:00Z"/>
        </w:rPr>
      </w:pPr>
      <w:bookmarkStart w:id="1753" w:name="ref-vannuffelen2010"/>
      <w:bookmarkEnd w:id="1750"/>
      <w:del w:id="1754" w:author="Thea Lucille Knowles" w:date="2021-03-18T20:25:00Z">
        <w:r w:rsidRPr="00756B9E" w:rsidDel="00CB1E99">
          <w:delText xml:space="preserve">Van Nuffelen, G., De Bodt, M., Vanderwegen, J., Van de Heyning, P., &amp; Wuyts, F. (2010). Effect of rate control on speech production and intelligibility in dysarthria. </w:delText>
        </w:r>
        <w:r w:rsidRPr="00756B9E" w:rsidDel="00CB1E99">
          <w:rPr>
            <w:i/>
          </w:rPr>
          <w:delText>Folia Phoniatrica et Logopaedica</w:delText>
        </w:r>
        <w:r w:rsidRPr="00756B9E" w:rsidDel="00CB1E99">
          <w:delText xml:space="preserve">, </w:delText>
        </w:r>
        <w:r w:rsidRPr="00756B9E" w:rsidDel="00CB1E99">
          <w:rPr>
            <w:i/>
          </w:rPr>
          <w:delText>62</w:delText>
        </w:r>
        <w:r w:rsidRPr="00756B9E" w:rsidDel="00CB1E99">
          <w:delText>(3), 110–119.</w:delText>
        </w:r>
      </w:del>
    </w:p>
    <w:p w14:paraId="5415D070" w14:textId="085EDE49" w:rsidR="001B1086" w:rsidRPr="00756B9E" w:rsidDel="00CB1E99" w:rsidRDefault="002E10F9" w:rsidP="00B05573">
      <w:pPr>
        <w:pStyle w:val="Bibliography"/>
        <w:rPr>
          <w:del w:id="1755" w:author="Thea Lucille Knowles" w:date="2021-03-18T20:25:00Z"/>
        </w:rPr>
      </w:pPr>
      <w:bookmarkStart w:id="1756" w:name="ref-vannuffelen2009"/>
      <w:bookmarkEnd w:id="1753"/>
      <w:del w:id="1757" w:author="Thea Lucille Knowles" w:date="2021-03-18T20:25:00Z">
        <w:r w:rsidRPr="00756B9E" w:rsidDel="00CB1E99">
          <w:delText xml:space="preserve">Van Nuffelen, G., De Bodt, M., Wuyts, F., &amp; Van de Heyning, P. (2009). The effect of rate control on speech rate and intelligibility of dysarthric speech. </w:delText>
        </w:r>
        <w:r w:rsidRPr="00756B9E" w:rsidDel="00CB1E99">
          <w:rPr>
            <w:i/>
          </w:rPr>
          <w:delText>Folia Phoniatrica et Logopaedica</w:delText>
        </w:r>
        <w:r w:rsidRPr="00756B9E" w:rsidDel="00CB1E99">
          <w:delText xml:space="preserve">, </w:delText>
        </w:r>
        <w:r w:rsidRPr="00756B9E" w:rsidDel="00CB1E99">
          <w:rPr>
            <w:i/>
          </w:rPr>
          <w:delText>61</w:delText>
        </w:r>
        <w:r w:rsidRPr="00756B9E" w:rsidDel="00CB1E99">
          <w:delText xml:space="preserve">(2), 69–75. </w:delText>
        </w:r>
        <w:r w:rsidR="00D8216F" w:rsidDel="00CB1E99">
          <w:fldChar w:fldCharType="begin"/>
        </w:r>
        <w:r w:rsidR="00D8216F" w:rsidDel="00CB1E99">
          <w:delInstrText xml:space="preserve"> HYPERLINK "https://doi.org/10.1159/000208805" \h </w:delInstrText>
        </w:r>
        <w:r w:rsidR="00D8216F" w:rsidDel="00CB1E99">
          <w:fldChar w:fldCharType="separate"/>
        </w:r>
        <w:r w:rsidRPr="00756B9E" w:rsidDel="00CB1E99">
          <w:rPr>
            <w:rStyle w:val="Hyperlink"/>
          </w:rPr>
          <w:delText>https://doi.org/10.1159/000208805</w:delText>
        </w:r>
        <w:r w:rsidR="00D8216F" w:rsidDel="00CB1E99">
          <w:rPr>
            <w:rStyle w:val="Hyperlink"/>
          </w:rPr>
          <w:fldChar w:fldCharType="end"/>
        </w:r>
      </w:del>
    </w:p>
    <w:p w14:paraId="63EA3E83" w14:textId="4E149DAE" w:rsidR="001B1086" w:rsidRPr="00756B9E" w:rsidDel="00CB1E99" w:rsidRDefault="002E10F9" w:rsidP="00B05573">
      <w:pPr>
        <w:pStyle w:val="Bibliography"/>
        <w:rPr>
          <w:del w:id="1758" w:author="Thea Lucille Knowles" w:date="2021-03-18T20:25:00Z"/>
        </w:rPr>
      </w:pPr>
      <w:bookmarkStart w:id="1759" w:name="ref-mass"/>
      <w:bookmarkEnd w:id="1756"/>
      <w:del w:id="1760" w:author="Thea Lucille Knowles" w:date="2021-03-18T20:25:00Z">
        <w:r w:rsidRPr="00756B9E" w:rsidDel="00CB1E99">
          <w:delText xml:space="preserve">Venables, W. N., &amp; Ripley, B. D. (2002). </w:delText>
        </w:r>
        <w:r w:rsidRPr="00756B9E" w:rsidDel="00CB1E99">
          <w:rPr>
            <w:i/>
          </w:rPr>
          <w:delText>Modern applied statistics with S</w:delText>
        </w:r>
        <w:r w:rsidRPr="00756B9E" w:rsidDel="00CB1E99">
          <w:delText xml:space="preserve"> (Fourth). Springer. </w:delText>
        </w:r>
        <w:r w:rsidR="00D8216F" w:rsidDel="00CB1E99">
          <w:fldChar w:fldCharType="begin"/>
        </w:r>
        <w:r w:rsidR="00D8216F" w:rsidDel="00CB1E99">
          <w:delInstrText xml:space="preserve"> HYPERLINK "http://www.stats.ox.ac.uk/pub/MASS4" \h </w:delInstrText>
        </w:r>
        <w:r w:rsidR="00D8216F" w:rsidDel="00CB1E99">
          <w:fldChar w:fldCharType="separate"/>
        </w:r>
        <w:r w:rsidRPr="00756B9E" w:rsidDel="00CB1E99">
          <w:rPr>
            <w:rStyle w:val="Hyperlink"/>
          </w:rPr>
          <w:delText>http://www.stats.ox.ac.uk/pub/MASS4</w:delText>
        </w:r>
        <w:r w:rsidR="00D8216F" w:rsidDel="00CB1E99">
          <w:rPr>
            <w:rStyle w:val="Hyperlink"/>
          </w:rPr>
          <w:fldChar w:fldCharType="end"/>
        </w:r>
      </w:del>
    </w:p>
    <w:p w14:paraId="3F44A1F4" w14:textId="5A6E18BA" w:rsidR="00B068E3" w:rsidRPr="00756B9E" w:rsidDel="00CB1E99" w:rsidRDefault="00B068E3" w:rsidP="00B05573">
      <w:pPr>
        <w:pStyle w:val="Bibliography"/>
        <w:rPr>
          <w:del w:id="1761" w:author="Thea Lucille Knowles" w:date="2021-03-18T20:25:00Z"/>
        </w:rPr>
      </w:pPr>
      <w:bookmarkStart w:id="1762" w:name="ref-weismer1984"/>
      <w:bookmarkEnd w:id="1759"/>
      <w:del w:id="1763" w:author="Thea Lucille Knowles" w:date="2021-03-18T20:25:00Z">
        <w:r w:rsidRPr="00756B9E" w:rsidDel="00CB1E99">
          <w:delText xml:space="preserve">Walsh, B. &amp; Smith, A. (2012). Basic Parameters of Articulatory Movements and Acoustics in Individuals with Parkinson's Disease. </w:delText>
        </w:r>
        <w:r w:rsidRPr="006A2CDA" w:rsidDel="00CB1E99">
          <w:rPr>
            <w:i/>
            <w:iCs/>
          </w:rPr>
          <w:delText>Movement Disorders, 27</w:delText>
        </w:r>
        <w:r w:rsidRPr="00756B9E" w:rsidDel="00CB1E99">
          <w:delText>, 843-850. https://doi.org/ 10.1002/mds.24888</w:delText>
        </w:r>
      </w:del>
    </w:p>
    <w:p w14:paraId="2C6D2206" w14:textId="6A0215B2" w:rsidR="001B1086" w:rsidRPr="00756B9E" w:rsidDel="00CB1E99" w:rsidRDefault="002E10F9" w:rsidP="00B05573">
      <w:pPr>
        <w:pStyle w:val="Bibliography"/>
        <w:rPr>
          <w:del w:id="1764" w:author="Thea Lucille Knowles" w:date="2021-03-18T20:25:00Z"/>
        </w:rPr>
      </w:pPr>
      <w:del w:id="1765" w:author="Thea Lucille Knowles" w:date="2021-03-18T20:25:00Z">
        <w:r w:rsidRPr="00756B9E" w:rsidDel="00CB1E99">
          <w:delText xml:space="preserve">Weismer, G. (1984). Articulatory characteristics of Parkinsonian dysarthria: Segmental and phrase-level timing, spirantization, and glottal-supraglottal coordination. In M. McNeil (Ed.), </w:delText>
        </w:r>
        <w:r w:rsidRPr="00756B9E" w:rsidDel="00CB1E99">
          <w:rPr>
            <w:i/>
          </w:rPr>
          <w:delText>The dysarthrias: Physiology, acoustics, perception, management</w:delText>
        </w:r>
        <w:r w:rsidRPr="00756B9E" w:rsidDel="00CB1E99">
          <w:delText xml:space="preserve"> (pp. 101–130). College Hill Press San Diego.</w:delText>
        </w:r>
      </w:del>
    </w:p>
    <w:p w14:paraId="71BF1260" w14:textId="22FF5AFC" w:rsidR="001B1086" w:rsidRPr="00756B9E" w:rsidDel="00CB1E99" w:rsidRDefault="002E10F9" w:rsidP="00B05573">
      <w:pPr>
        <w:pStyle w:val="Bibliography"/>
        <w:rPr>
          <w:del w:id="1766" w:author="Thea Lucille Knowles" w:date="2021-03-18T20:25:00Z"/>
        </w:rPr>
      </w:pPr>
      <w:bookmarkStart w:id="1767" w:name="ref-weismer2008"/>
      <w:bookmarkEnd w:id="1762"/>
      <w:del w:id="1768" w:author="Thea Lucille Knowles" w:date="2021-03-18T20:25:00Z">
        <w:r w:rsidRPr="00756B9E" w:rsidDel="00CB1E99">
          <w:delText xml:space="preserve">Weismer, G. (2008). Speech intelligibility. In M. J. Ball, M. R. Perkins, N. Muller, &amp; S. Howard (Eds.), </w:delText>
        </w:r>
        <w:r w:rsidRPr="00756B9E" w:rsidDel="00CB1E99">
          <w:rPr>
            <w:i/>
          </w:rPr>
          <w:delText>The handbook of clinical linguistics</w:delText>
        </w:r>
        <w:r w:rsidRPr="00756B9E" w:rsidDel="00CB1E99">
          <w:delText xml:space="preserve"> (pp. 568–582). Blackwell.</w:delText>
        </w:r>
      </w:del>
    </w:p>
    <w:p w14:paraId="40F048EC" w14:textId="619FED8F" w:rsidR="00B10772" w:rsidRPr="00756B9E" w:rsidDel="00CB1E99" w:rsidRDefault="00B10772" w:rsidP="00B05573">
      <w:pPr>
        <w:pStyle w:val="Bibliography"/>
        <w:rPr>
          <w:del w:id="1769" w:author="Thea Lucille Knowles" w:date="2021-03-18T20:25:00Z"/>
        </w:rPr>
      </w:pPr>
      <w:del w:id="1770" w:author="Thea Lucille Knowles" w:date="2021-03-18T20:25:00Z">
        <w:r w:rsidRPr="00756B9E" w:rsidDel="00CB1E99">
          <w:delText xml:space="preserve">Weismer, G.; Jeng, J.-Y.; Laures, J. S.; Kent, R. D. &amp; Kent, J. F. (2001). Acoustic and Intelligibility Characteristics of Sentence Production in Neurogenic Speech Disorders. </w:delText>
        </w:r>
        <w:r w:rsidRPr="006A2CDA" w:rsidDel="00CB1E99">
          <w:rPr>
            <w:i/>
            <w:iCs/>
          </w:rPr>
          <w:delText>Folia Phoniatrica et Logopaedica, 53</w:delText>
        </w:r>
        <w:r w:rsidRPr="00756B9E" w:rsidDel="00CB1E99">
          <w:delText>, 1-18.</w:delText>
        </w:r>
      </w:del>
    </w:p>
    <w:p w14:paraId="4A30D0AE" w14:textId="697A8B28" w:rsidR="001B1086" w:rsidRPr="00756B9E" w:rsidDel="00CB1E99" w:rsidRDefault="002E10F9" w:rsidP="00B05573">
      <w:pPr>
        <w:pStyle w:val="Bibliography"/>
        <w:rPr>
          <w:del w:id="1771" w:author="Thea Lucille Knowles" w:date="2021-03-18T20:25:00Z"/>
        </w:rPr>
      </w:pPr>
      <w:bookmarkStart w:id="1772" w:name="ref-weismer2000"/>
      <w:bookmarkEnd w:id="1767"/>
      <w:del w:id="1773" w:author="Thea Lucille Knowles" w:date="2021-03-18T20:25:00Z">
        <w:r w:rsidRPr="00756B9E" w:rsidDel="00CB1E99">
          <w:delText xml:space="preserve">Weismer, G., Laures, J. S., Jeng, J.-Y., Kent, R. D., &amp; Kent, J. F. (2000). Effect of speaking rate manipulations on acoustic and perceptual aspects of the dysarthria in amyotrophic lateral sclerosis. </w:delText>
        </w:r>
        <w:r w:rsidRPr="00756B9E" w:rsidDel="00CB1E99">
          <w:rPr>
            <w:i/>
          </w:rPr>
          <w:delText>Folia Phoniatrica et Logopaedica</w:delText>
        </w:r>
        <w:r w:rsidRPr="00756B9E" w:rsidDel="00CB1E99">
          <w:delText xml:space="preserve">, </w:delText>
        </w:r>
        <w:r w:rsidRPr="00756B9E" w:rsidDel="00CB1E99">
          <w:rPr>
            <w:i/>
          </w:rPr>
          <w:delText>52</w:delText>
        </w:r>
        <w:r w:rsidRPr="00756B9E" w:rsidDel="00CB1E99">
          <w:delText xml:space="preserve">(5), 201–219. </w:delText>
        </w:r>
        <w:r w:rsidR="00D8216F" w:rsidDel="00CB1E99">
          <w:fldChar w:fldCharType="begin"/>
        </w:r>
        <w:r w:rsidR="00D8216F" w:rsidDel="00CB1E99">
          <w:delInstrText xml:space="preserve"> HYPERLINK "https://doi.org/10.1159/000021536" \h </w:delInstrText>
        </w:r>
        <w:r w:rsidR="00D8216F" w:rsidDel="00CB1E99">
          <w:fldChar w:fldCharType="separate"/>
        </w:r>
        <w:r w:rsidRPr="00756B9E" w:rsidDel="00CB1E99">
          <w:rPr>
            <w:rStyle w:val="Hyperlink"/>
          </w:rPr>
          <w:delText>https://doi.org/10.1159/000021536</w:delText>
        </w:r>
        <w:r w:rsidR="00D8216F" w:rsidDel="00CB1E99">
          <w:rPr>
            <w:rStyle w:val="Hyperlink"/>
          </w:rPr>
          <w:fldChar w:fldCharType="end"/>
        </w:r>
      </w:del>
    </w:p>
    <w:p w14:paraId="4DC27AF4" w14:textId="78C6FF29" w:rsidR="001B1086" w:rsidRPr="00756B9E" w:rsidDel="00CB1E99" w:rsidRDefault="002E10F9" w:rsidP="00B05573">
      <w:pPr>
        <w:pStyle w:val="Bibliography"/>
        <w:rPr>
          <w:del w:id="1774" w:author="Thea Lucille Knowles" w:date="2021-03-18T20:25:00Z"/>
        </w:rPr>
      </w:pPr>
      <w:bookmarkStart w:id="1775" w:name="ref-yorkston1981"/>
      <w:bookmarkEnd w:id="1772"/>
      <w:del w:id="1776" w:author="Thea Lucille Knowles" w:date="2021-03-18T20:25:00Z">
        <w:r w:rsidRPr="00756B9E" w:rsidDel="00CB1E99">
          <w:delText xml:space="preserve">Yorkston, K. M., &amp; Beukelman, D. R. (1981). </w:delText>
        </w:r>
        <w:r w:rsidRPr="00756B9E" w:rsidDel="00CB1E99">
          <w:rPr>
            <w:i/>
          </w:rPr>
          <w:delText>Assessment of intelligibility of dysarthric speech</w:delText>
        </w:r>
        <w:r w:rsidRPr="00756B9E" w:rsidDel="00CB1E99">
          <w:delText xml:space="preserve"> (P. Version, Ed.). Pro-Ed. </w:delText>
        </w:r>
        <w:r w:rsidR="00D8216F" w:rsidDel="00CB1E99">
          <w:fldChar w:fldCharType="begin"/>
        </w:r>
        <w:r w:rsidR="00D8216F" w:rsidDel="00CB1E99">
          <w:delInstrText xml:space="preserve"> HYPERLINK "https://scholar.google.ca/scholar.ris?q=info:fa7z-5mkRQIJ:scholar.google.com&amp;output=cite&amp;scirp=0&amp;hl=en" \h </w:delInstrText>
        </w:r>
        <w:r w:rsidR="00D8216F" w:rsidDel="00CB1E99">
          <w:fldChar w:fldCharType="separate"/>
        </w:r>
        <w:r w:rsidRPr="00756B9E" w:rsidDel="00CB1E99">
          <w:rPr>
            <w:rStyle w:val="Hyperlink"/>
          </w:rPr>
          <w:delText>https://scholar.google.ca/scholar.ris?q=info:fa7z-5mkRQIJ:scholar.google.com&amp;output=cite&amp;scirp=0&amp;hl=en</w:delText>
        </w:r>
        <w:r w:rsidR="00D8216F" w:rsidDel="00CB1E99">
          <w:rPr>
            <w:rStyle w:val="Hyperlink"/>
          </w:rPr>
          <w:fldChar w:fldCharType="end"/>
        </w:r>
      </w:del>
    </w:p>
    <w:p w14:paraId="38F3B104" w14:textId="44857D62" w:rsidR="001B1086" w:rsidRPr="00756B9E" w:rsidDel="00CB1E99" w:rsidRDefault="002E10F9" w:rsidP="00B05573">
      <w:pPr>
        <w:pStyle w:val="Bibliography"/>
        <w:rPr>
          <w:del w:id="1777" w:author="Thea Lucille Knowles" w:date="2021-03-18T20:25:00Z"/>
        </w:rPr>
      </w:pPr>
      <w:bookmarkStart w:id="1778" w:name="ref-yorkston1999"/>
      <w:bookmarkEnd w:id="1775"/>
      <w:del w:id="1779" w:author="Thea Lucille Knowles" w:date="2021-03-18T20:25:00Z">
        <w:r w:rsidRPr="00756B9E" w:rsidDel="00CB1E99">
          <w:delText xml:space="preserve">Yorkston, K. M., Beukelman, D. R., Strand, E. A., &amp; Bell, K. R. (1999). </w:delText>
        </w:r>
        <w:r w:rsidRPr="00756B9E" w:rsidDel="00CB1E99">
          <w:rPr>
            <w:i/>
          </w:rPr>
          <w:delText>Management of motor speech disorders in children and adults</w:delText>
        </w:r>
        <w:r w:rsidRPr="00756B9E" w:rsidDel="00CB1E99">
          <w:delText xml:space="preserve"> (2nd ed.). Pro-Ed.</w:delText>
        </w:r>
      </w:del>
    </w:p>
    <w:p w14:paraId="77DAC024" w14:textId="3B74820A" w:rsidR="001B1086" w:rsidRPr="00756B9E" w:rsidDel="00CB1E99" w:rsidRDefault="002E10F9" w:rsidP="00B05573">
      <w:pPr>
        <w:pStyle w:val="Bibliography"/>
        <w:rPr>
          <w:del w:id="1780" w:author="Thea Lucille Knowles" w:date="2021-03-18T20:25:00Z"/>
        </w:rPr>
      </w:pPr>
      <w:bookmarkStart w:id="1781" w:name="ref-yorkston1996sit"/>
      <w:bookmarkEnd w:id="1778"/>
      <w:del w:id="1782" w:author="Thea Lucille Knowles" w:date="2021-03-18T20:25:00Z">
        <w:r w:rsidRPr="00756B9E" w:rsidDel="00CB1E99">
          <w:delText xml:space="preserve">Yorkston, K. M., Beukelman, D. R., &amp; Tice, R. (1996). Sentence Intelligibility Test. </w:delText>
        </w:r>
        <w:r w:rsidRPr="00756B9E" w:rsidDel="00CB1E99">
          <w:rPr>
            <w:i/>
          </w:rPr>
          <w:delText>Communication Disorders Software. Distributed by the Institute for Rehabilitation Science and Engineering at Madonna Rehabilitation Hospital, Lincoln, NE.</w:delText>
        </w:r>
      </w:del>
    </w:p>
    <w:p w14:paraId="1E0A0F2E" w14:textId="7A2963F9" w:rsidR="001B1086" w:rsidRPr="00756B9E" w:rsidDel="00CB1E99" w:rsidRDefault="002E10F9" w:rsidP="00B05573">
      <w:pPr>
        <w:pStyle w:val="Bibliography"/>
        <w:rPr>
          <w:del w:id="1783" w:author="Thea Lucille Knowles" w:date="2021-03-18T20:25:00Z"/>
        </w:rPr>
      </w:pPr>
      <w:bookmarkStart w:id="1784" w:name="ref-yorkston1992"/>
      <w:bookmarkEnd w:id="1781"/>
      <w:del w:id="1785" w:author="Thea Lucille Knowles" w:date="2021-03-18T20:25:00Z">
        <w:r w:rsidRPr="00756B9E" w:rsidDel="00CB1E99">
          <w:delText xml:space="preserve">Yorkston, K. M., Dowden, P. A., &amp; Beukelman, D. R. (1992). Intelligibility measurement as a tool in the clinical management of dysarthric speakers. In </w:delText>
        </w:r>
        <w:r w:rsidRPr="00756B9E" w:rsidDel="00CB1E99">
          <w:rPr>
            <w:i/>
          </w:rPr>
          <w:delText>Intelligibility in speech disorders: Theory, measurement and management</w:delText>
        </w:r>
        <w:r w:rsidRPr="00756B9E" w:rsidDel="00CB1E99">
          <w:delText xml:space="preserve"> (pp. 265–286). John Benjamins Publishing Company.</w:delText>
        </w:r>
      </w:del>
    </w:p>
    <w:p w14:paraId="02F512FC" w14:textId="57F1511C" w:rsidR="001B1086" w:rsidRPr="00756B9E" w:rsidDel="00CB1E99" w:rsidRDefault="002E10F9" w:rsidP="00B05573">
      <w:pPr>
        <w:pStyle w:val="Bibliography"/>
        <w:rPr>
          <w:del w:id="1786" w:author="Thea Lucille Knowles" w:date="2021-03-18T20:25:00Z"/>
        </w:rPr>
      </w:pPr>
      <w:bookmarkStart w:id="1787" w:name="ref-yorkston2007"/>
      <w:bookmarkEnd w:id="1784"/>
      <w:del w:id="1788" w:author="Thea Lucille Knowles" w:date="2021-03-18T20:25:00Z">
        <w:r w:rsidRPr="00756B9E" w:rsidDel="00CB1E99">
          <w:delText xml:space="preserve">Yorkston, K. M., Hakel, M., Beukelman, D. R., &amp; Fager, S. (2007). Evidence for effectiveness of treatment of loudness, rate, or prosody in dysarthria: A systematic review. </w:delText>
        </w:r>
        <w:r w:rsidRPr="00756B9E" w:rsidDel="00CB1E99">
          <w:rPr>
            <w:i/>
          </w:rPr>
          <w:delText>Journal of Medical Speech-Language Pathology</w:delText>
        </w:r>
        <w:r w:rsidRPr="00756B9E" w:rsidDel="00CB1E99">
          <w:delText xml:space="preserve">, </w:delText>
        </w:r>
        <w:r w:rsidRPr="00756B9E" w:rsidDel="00CB1E99">
          <w:rPr>
            <w:i/>
          </w:rPr>
          <w:delText>15</w:delText>
        </w:r>
        <w:r w:rsidRPr="00756B9E" w:rsidDel="00CB1E99">
          <w:delText>(2).</w:delText>
        </w:r>
      </w:del>
    </w:p>
    <w:p w14:paraId="0EE5F4AA" w14:textId="211FA903" w:rsidR="001B1086" w:rsidRPr="00756B9E" w:rsidDel="00CB1E99" w:rsidRDefault="002E10F9" w:rsidP="00B05573">
      <w:pPr>
        <w:pStyle w:val="Bibliography"/>
        <w:rPr>
          <w:del w:id="1789" w:author="Thea Lucille Knowles" w:date="2021-03-18T20:25:00Z"/>
        </w:rPr>
      </w:pPr>
      <w:bookmarkStart w:id="1790" w:name="ref-yorkston1990"/>
      <w:bookmarkEnd w:id="1787"/>
      <w:del w:id="1791" w:author="Thea Lucille Knowles" w:date="2021-03-18T20:25:00Z">
        <w:r w:rsidRPr="00756B9E" w:rsidDel="00CB1E99">
          <w:delText xml:space="preserve">Yorkston, K. M., Hammen, V. L., Beukelman, D. R., &amp; Traynor, C. D. (1990). The effect of rate control on the intelligibility and naturalness of dysarthric speech. </w:delText>
        </w:r>
        <w:r w:rsidRPr="00756B9E" w:rsidDel="00CB1E99">
          <w:rPr>
            <w:i/>
          </w:rPr>
          <w:delText>Journal of Speech and Hearing Disorders</w:delText>
        </w:r>
        <w:r w:rsidRPr="00756B9E" w:rsidDel="00CB1E99">
          <w:delText xml:space="preserve">, </w:delText>
        </w:r>
        <w:r w:rsidRPr="00756B9E" w:rsidDel="00CB1E99">
          <w:rPr>
            <w:i/>
          </w:rPr>
          <w:delText>55</w:delText>
        </w:r>
        <w:r w:rsidRPr="00756B9E" w:rsidDel="00CB1E99">
          <w:delText xml:space="preserve">(3), 550–560. </w:delText>
        </w:r>
        <w:r w:rsidR="00D8216F" w:rsidDel="00CB1E99">
          <w:fldChar w:fldCharType="begin"/>
        </w:r>
        <w:r w:rsidR="00D8216F" w:rsidDel="00CB1E99">
          <w:delInstrText xml:space="preserve"> HYPERLINK "https://doi.org/10.1044/jshd.5503.550" \h </w:delInstrText>
        </w:r>
        <w:r w:rsidR="00D8216F" w:rsidDel="00CB1E99">
          <w:fldChar w:fldCharType="separate"/>
        </w:r>
        <w:r w:rsidRPr="00756B9E" w:rsidDel="00CB1E99">
          <w:rPr>
            <w:rStyle w:val="Hyperlink"/>
          </w:rPr>
          <w:delText>https://doi.org/10.1044/jshd.5503.550</w:delText>
        </w:r>
        <w:r w:rsidR="00D8216F" w:rsidDel="00CB1E99">
          <w:rPr>
            <w:rStyle w:val="Hyperlink"/>
          </w:rPr>
          <w:fldChar w:fldCharType="end"/>
        </w:r>
      </w:del>
    </w:p>
    <w:p w14:paraId="26E7CA32" w14:textId="4883997E" w:rsidR="009821AB" w:rsidDel="00CB1E99" w:rsidRDefault="002E10F9" w:rsidP="00B05573">
      <w:pPr>
        <w:pStyle w:val="Bibliography"/>
        <w:rPr>
          <w:del w:id="1792" w:author="Thea Lucille Knowles" w:date="2021-03-18T20:25:00Z"/>
          <w:rStyle w:val="Hyperlink"/>
        </w:rPr>
      </w:pPr>
      <w:bookmarkStart w:id="1793" w:name="ref-yorkston1996"/>
      <w:bookmarkEnd w:id="1790"/>
      <w:del w:id="1794" w:author="Thea Lucille Knowles" w:date="2021-03-18T20:25:00Z">
        <w:r w:rsidRPr="00756B9E" w:rsidDel="00CB1E99">
          <w:delText xml:space="preserve">Yorkston, K. M., Strand, E. A., &amp; Kennedy, M. R. T. (1996). Comprehensibility of dysarthric speech: Implications for assessment and treatment planning. </w:delText>
        </w:r>
        <w:r w:rsidRPr="00756B9E" w:rsidDel="00CB1E99">
          <w:rPr>
            <w:i/>
          </w:rPr>
          <w:delText>American Journal of Speech-Language Pathology</w:delText>
        </w:r>
        <w:r w:rsidRPr="00756B9E" w:rsidDel="00CB1E99">
          <w:delText xml:space="preserve">, </w:delText>
        </w:r>
        <w:r w:rsidRPr="00756B9E" w:rsidDel="00CB1E99">
          <w:rPr>
            <w:i/>
          </w:rPr>
          <w:delText>5</w:delText>
        </w:r>
        <w:r w:rsidRPr="00756B9E" w:rsidDel="00CB1E99">
          <w:delText xml:space="preserve">, 55–66. </w:delText>
        </w:r>
        <w:r w:rsidR="00D8216F" w:rsidDel="00CB1E99">
          <w:fldChar w:fldCharType="begin"/>
        </w:r>
        <w:r w:rsidR="00D8216F" w:rsidDel="00CB1E99">
          <w:delInstrText xml:space="preserve"> HYPERLINK "http</w:delInstrText>
        </w:r>
        <w:r w:rsidR="00D8216F" w:rsidDel="00CB1E99">
          <w:delInstrText xml:space="preserve">s://doi.org/10.1044/1058-0360.0501.55" \h </w:delInstrText>
        </w:r>
        <w:r w:rsidR="00D8216F" w:rsidDel="00CB1E99">
          <w:fldChar w:fldCharType="separate"/>
        </w:r>
        <w:r w:rsidRPr="00756B9E" w:rsidDel="00CB1E99">
          <w:rPr>
            <w:rStyle w:val="Hyperlink"/>
          </w:rPr>
          <w:delText>https://doi.org/10.1044/1058-0360.0501.55</w:delText>
        </w:r>
        <w:r w:rsidR="00D8216F" w:rsidDel="00CB1E99">
          <w:rPr>
            <w:rStyle w:val="Hyperlink"/>
          </w:rPr>
          <w:fldChar w:fldCharType="end"/>
        </w:r>
      </w:del>
    </w:p>
    <w:p w14:paraId="5FADE0B6" w14:textId="6784E1EC" w:rsidR="009821AB" w:rsidDel="00CB1E99" w:rsidRDefault="009821AB" w:rsidP="00B05573">
      <w:pPr>
        <w:rPr>
          <w:del w:id="1795" w:author="Thea Lucille Knowles" w:date="2021-03-18T20:25:00Z"/>
          <w:rStyle w:val="Hyperlink"/>
        </w:rPr>
      </w:pPr>
      <w:del w:id="1796" w:author="Thea Lucille Knowles" w:date="2021-03-18T20:25:00Z">
        <w:r w:rsidDel="00CB1E99">
          <w:rPr>
            <w:rStyle w:val="Hyperlink"/>
          </w:rPr>
          <w:br w:type="page"/>
        </w:r>
      </w:del>
    </w:p>
    <w:p w14:paraId="65363968" w14:textId="69A63EFF" w:rsidR="009821AB" w:rsidDel="00CB1E99" w:rsidRDefault="009821AB" w:rsidP="00B05573">
      <w:pPr>
        <w:pStyle w:val="Heading1"/>
        <w:rPr>
          <w:del w:id="1797" w:author="Thea Lucille Knowles" w:date="2021-03-18T20:25:00Z"/>
        </w:rPr>
      </w:pPr>
      <w:del w:id="1798" w:author="Thea Lucille Knowles" w:date="2021-03-18T20:25:00Z">
        <w:r w:rsidDel="00CB1E99">
          <w:delText>Appendix</w:delText>
        </w:r>
      </w:del>
    </w:p>
    <w:p w14:paraId="47DB2DA6" w14:textId="29CBA6F6" w:rsidR="002D0AFF" w:rsidRPr="002D0AFF" w:rsidDel="00CB1E99" w:rsidRDefault="002D0AFF" w:rsidP="00B05573">
      <w:pPr>
        <w:pStyle w:val="BodyText"/>
        <w:rPr>
          <w:del w:id="1799" w:author="Thea Lucille Knowles" w:date="2021-03-18T20:25:00Z"/>
        </w:rPr>
      </w:pPr>
    </w:p>
    <w:p w14:paraId="3AF4866B" w14:textId="7F8A4E39" w:rsidR="002D0AFF" w:rsidRPr="00A80F22" w:rsidDel="00CB1E99" w:rsidRDefault="002D0AFF" w:rsidP="00B05573">
      <w:pPr>
        <w:pStyle w:val="Caption"/>
        <w:keepNext/>
        <w:rPr>
          <w:del w:id="1800" w:author="Thea Lucille Knowles" w:date="2021-03-18T20:25:00Z"/>
          <w:sz w:val="22"/>
          <w:szCs w:val="22"/>
        </w:rPr>
      </w:pPr>
      <w:del w:id="1801" w:author="Thea Lucille Knowles" w:date="2021-03-18T20:25:00Z">
        <w:r w:rsidRPr="00A80F22" w:rsidDel="00CB1E99">
          <w:rPr>
            <w:sz w:val="22"/>
            <w:szCs w:val="22"/>
          </w:rPr>
          <w:delText xml:space="preserve">Appendix Table </w:delText>
        </w:r>
        <w:r w:rsidRPr="00A80F22" w:rsidDel="00CB1E99">
          <w:rPr>
            <w:sz w:val="22"/>
            <w:szCs w:val="22"/>
          </w:rPr>
          <w:fldChar w:fldCharType="begin"/>
        </w:r>
        <w:r w:rsidRPr="00A80F22" w:rsidDel="00CB1E99">
          <w:rPr>
            <w:sz w:val="22"/>
            <w:szCs w:val="22"/>
          </w:rPr>
          <w:delInstrText xml:space="preserve"> SEQ Appendix_Table \* ARABIC </w:delInstrText>
        </w:r>
        <w:r w:rsidRPr="00A80F22" w:rsidDel="00CB1E99">
          <w:rPr>
            <w:sz w:val="22"/>
            <w:szCs w:val="22"/>
          </w:rPr>
          <w:fldChar w:fldCharType="separate"/>
        </w:r>
        <w:r w:rsidRPr="00A80F22" w:rsidDel="00CB1E99">
          <w:rPr>
            <w:noProof/>
            <w:sz w:val="22"/>
            <w:szCs w:val="22"/>
          </w:rPr>
          <w:delText>1</w:delText>
        </w:r>
        <w:r w:rsidRPr="00A80F22" w:rsidDel="00CB1E99">
          <w:rPr>
            <w:sz w:val="22"/>
            <w:szCs w:val="22"/>
          </w:rPr>
          <w:fldChar w:fldCharType="end"/>
        </w:r>
        <w:r w:rsidRPr="00A80F22" w:rsidDel="00CB1E99">
          <w:rPr>
            <w:sz w:val="22"/>
            <w:szCs w:val="22"/>
          </w:rPr>
          <w:delText>: Pairwise comparisons of speech rates across successive rate conditions for each group. Estimates reflect estimated differences in words-per-minute. S4 = 4x-slower, S3 = 3x-slower, S2 = 2x-slower, H1 = habitual rate, F2 = 2x-faster, F3 = 3x-faster, F4 = 4x-faster. YC = Younger healthy controls; OC = Older healthy controls; PD-Med = People with Parkinson’s disease without deep brain stimulation; PD-DBS = People with Parkinson’s disease with deep brain stimulation.</w:delText>
        </w:r>
      </w:del>
    </w:p>
    <w:tbl>
      <w:tblPr>
        <w:tblW w:w="7560" w:type="dxa"/>
        <w:jc w:val="center"/>
        <w:tblLayout w:type="fixed"/>
        <w:tblLook w:val="0420" w:firstRow="1" w:lastRow="0" w:firstColumn="0" w:lastColumn="0" w:noHBand="0" w:noVBand="1"/>
      </w:tblPr>
      <w:tblGrid>
        <w:gridCol w:w="1080"/>
        <w:gridCol w:w="1080"/>
        <w:gridCol w:w="1080"/>
        <w:gridCol w:w="1080"/>
        <w:gridCol w:w="1080"/>
        <w:gridCol w:w="1080"/>
        <w:gridCol w:w="1080"/>
      </w:tblGrid>
      <w:tr w:rsidR="009821AB" w:rsidRPr="00A80F22" w:rsidDel="00CB1E99" w14:paraId="059E67BB" w14:textId="3E668F62" w:rsidTr="00281D09">
        <w:trPr>
          <w:cantSplit/>
          <w:tblHeader/>
          <w:jc w:val="center"/>
          <w:del w:id="1802" w:author="Thea Lucille Knowles" w:date="2021-03-18T20:25:00Z"/>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C452A03" w14:textId="15F3F916" w:rsidR="009821AB" w:rsidRPr="00A80F22" w:rsidDel="00CB1E99" w:rsidRDefault="009821AB" w:rsidP="00B05573">
            <w:pPr>
              <w:spacing w:before="40" w:after="40"/>
              <w:ind w:left="100" w:right="100"/>
              <w:rPr>
                <w:del w:id="1803" w:author="Thea Lucille Knowles" w:date="2021-03-18T20:25:00Z"/>
                <w:sz w:val="15"/>
                <w:szCs w:val="15"/>
              </w:rPr>
            </w:pPr>
            <w:del w:id="1804" w:author="Thea Lucille Knowles" w:date="2021-03-18T20:25:00Z">
              <w:r w:rsidRPr="00A80F22" w:rsidDel="00CB1E99">
                <w:rPr>
                  <w:rFonts w:ascii="Arial" w:eastAsia="Arial" w:hAnsi="Arial" w:cs="Arial"/>
                  <w:color w:val="111111"/>
                  <w:sz w:val="15"/>
                  <w:szCs w:val="15"/>
                </w:rPr>
                <w:delText>contrast</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69B020" w14:textId="73EC5D17" w:rsidR="009821AB" w:rsidRPr="00A80F22" w:rsidDel="00CB1E99" w:rsidRDefault="009821AB" w:rsidP="00B05573">
            <w:pPr>
              <w:spacing w:before="40" w:after="40"/>
              <w:ind w:left="100" w:right="100"/>
              <w:rPr>
                <w:del w:id="1805" w:author="Thea Lucille Knowles" w:date="2021-03-18T20:25:00Z"/>
                <w:sz w:val="15"/>
                <w:szCs w:val="15"/>
              </w:rPr>
            </w:pPr>
            <w:del w:id="1806" w:author="Thea Lucille Knowles" w:date="2021-03-18T20:25:00Z">
              <w:r w:rsidRPr="00A80F22" w:rsidDel="00CB1E99">
                <w:rPr>
                  <w:rFonts w:ascii="Arial" w:eastAsia="Arial" w:hAnsi="Arial" w:cs="Arial"/>
                  <w:color w:val="111111"/>
                  <w:sz w:val="15"/>
                  <w:szCs w:val="15"/>
                </w:rPr>
                <w:delText>group</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59678FE" w14:textId="44D921A7" w:rsidR="009821AB" w:rsidRPr="00A80F22" w:rsidDel="00CB1E99" w:rsidRDefault="009821AB" w:rsidP="00B05573">
            <w:pPr>
              <w:spacing w:before="40" w:after="40"/>
              <w:ind w:left="100" w:right="100"/>
              <w:jc w:val="right"/>
              <w:rPr>
                <w:del w:id="1807" w:author="Thea Lucille Knowles" w:date="2021-03-18T20:25:00Z"/>
                <w:sz w:val="15"/>
                <w:szCs w:val="15"/>
              </w:rPr>
            </w:pPr>
            <w:del w:id="1808" w:author="Thea Lucille Knowles" w:date="2021-03-18T20:25:00Z">
              <w:r w:rsidRPr="00A80F22" w:rsidDel="00CB1E99">
                <w:rPr>
                  <w:rFonts w:ascii="Arial" w:eastAsia="Arial" w:hAnsi="Arial" w:cs="Arial"/>
                  <w:color w:val="111111"/>
                  <w:sz w:val="15"/>
                  <w:szCs w:val="15"/>
                </w:rPr>
                <w:delText>estimate</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8AC790D" w14:textId="0F121766" w:rsidR="009821AB" w:rsidRPr="00A80F22" w:rsidDel="00CB1E99" w:rsidRDefault="009821AB" w:rsidP="00B05573">
            <w:pPr>
              <w:spacing w:before="40" w:after="40"/>
              <w:ind w:left="100" w:right="100"/>
              <w:jc w:val="right"/>
              <w:rPr>
                <w:del w:id="1809" w:author="Thea Lucille Knowles" w:date="2021-03-18T20:25:00Z"/>
                <w:sz w:val="15"/>
                <w:szCs w:val="15"/>
              </w:rPr>
            </w:pPr>
            <w:del w:id="1810" w:author="Thea Lucille Knowles" w:date="2021-03-18T20:25:00Z">
              <w:r w:rsidRPr="00A80F22" w:rsidDel="00CB1E99">
                <w:rPr>
                  <w:rFonts w:ascii="Arial" w:eastAsia="Arial" w:hAnsi="Arial" w:cs="Arial"/>
                  <w:color w:val="111111"/>
                  <w:sz w:val="15"/>
                  <w:szCs w:val="15"/>
                </w:rPr>
                <w:delText>SE</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BAC93DB" w14:textId="73CBFA9F" w:rsidR="009821AB" w:rsidRPr="00A80F22" w:rsidDel="00CB1E99" w:rsidRDefault="009821AB" w:rsidP="00B05573">
            <w:pPr>
              <w:spacing w:before="40" w:after="40"/>
              <w:ind w:left="100" w:right="100"/>
              <w:jc w:val="right"/>
              <w:rPr>
                <w:del w:id="1811" w:author="Thea Lucille Knowles" w:date="2021-03-18T20:25:00Z"/>
                <w:sz w:val="15"/>
                <w:szCs w:val="15"/>
              </w:rPr>
            </w:pPr>
            <w:del w:id="1812" w:author="Thea Lucille Knowles" w:date="2021-03-18T20:25:00Z">
              <w:r w:rsidRPr="00A80F22" w:rsidDel="00CB1E99">
                <w:rPr>
                  <w:rFonts w:ascii="Arial" w:eastAsia="Arial" w:hAnsi="Arial" w:cs="Arial"/>
                  <w:color w:val="111111"/>
                  <w:sz w:val="15"/>
                  <w:szCs w:val="15"/>
                </w:rPr>
                <w:delText>df</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6B111E0" w14:textId="7436CD96" w:rsidR="009821AB" w:rsidRPr="00A80F22" w:rsidDel="00CB1E99" w:rsidRDefault="009821AB" w:rsidP="00B05573">
            <w:pPr>
              <w:spacing w:before="40" w:after="40"/>
              <w:ind w:left="100" w:right="100"/>
              <w:jc w:val="right"/>
              <w:rPr>
                <w:del w:id="1813" w:author="Thea Lucille Knowles" w:date="2021-03-18T20:25:00Z"/>
                <w:sz w:val="15"/>
                <w:szCs w:val="15"/>
              </w:rPr>
            </w:pPr>
            <w:del w:id="1814" w:author="Thea Lucille Knowles" w:date="2021-03-18T20:25:00Z">
              <w:r w:rsidRPr="00A80F22" w:rsidDel="00CB1E99">
                <w:rPr>
                  <w:rFonts w:ascii="Arial" w:eastAsia="Arial" w:hAnsi="Arial" w:cs="Arial"/>
                  <w:color w:val="111111"/>
                  <w:sz w:val="15"/>
                  <w:szCs w:val="15"/>
                </w:rPr>
                <w:delText>t.ratio</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0785A2" w14:textId="5FE063EE" w:rsidR="009821AB" w:rsidRPr="00A80F22" w:rsidDel="00CB1E99" w:rsidRDefault="009821AB" w:rsidP="00B05573">
            <w:pPr>
              <w:spacing w:before="40" w:after="40"/>
              <w:ind w:left="100" w:right="100"/>
              <w:jc w:val="right"/>
              <w:rPr>
                <w:del w:id="1815" w:author="Thea Lucille Knowles" w:date="2021-03-18T20:25:00Z"/>
                <w:sz w:val="15"/>
                <w:szCs w:val="15"/>
              </w:rPr>
            </w:pPr>
            <w:del w:id="1816" w:author="Thea Lucille Knowles" w:date="2021-03-18T20:25:00Z">
              <w:r w:rsidRPr="00A80F22" w:rsidDel="00CB1E99">
                <w:rPr>
                  <w:rFonts w:ascii="Arial" w:eastAsia="Arial" w:hAnsi="Arial" w:cs="Arial"/>
                  <w:color w:val="111111"/>
                  <w:sz w:val="15"/>
                  <w:szCs w:val="15"/>
                </w:rPr>
                <w:delText>p.value</w:delText>
              </w:r>
            </w:del>
          </w:p>
        </w:tc>
      </w:tr>
      <w:tr w:rsidR="009821AB" w:rsidRPr="00A80F22" w:rsidDel="00CB1E99" w14:paraId="73E339A0" w14:textId="2F2731D5" w:rsidTr="00281D09">
        <w:trPr>
          <w:cantSplit/>
          <w:jc w:val="center"/>
          <w:del w:id="1817" w:author="Thea Lucille Knowles" w:date="2021-03-18T20:25:00Z"/>
        </w:trPr>
        <w:tc>
          <w:tcPr>
            <w:tcW w:w="1080" w:type="dxa"/>
            <w:shd w:val="clear" w:color="auto" w:fill="FFFFFF"/>
            <w:tcMar>
              <w:top w:w="0" w:type="dxa"/>
              <w:left w:w="0" w:type="dxa"/>
              <w:bottom w:w="0" w:type="dxa"/>
              <w:right w:w="0" w:type="dxa"/>
            </w:tcMar>
            <w:vAlign w:val="center"/>
          </w:tcPr>
          <w:p w14:paraId="28FE162D" w14:textId="6E7D1007" w:rsidR="009821AB" w:rsidRPr="00A80F22" w:rsidDel="00CB1E99" w:rsidRDefault="009821AB" w:rsidP="00B05573">
            <w:pPr>
              <w:spacing w:before="40" w:after="40"/>
              <w:ind w:left="100" w:right="100"/>
              <w:rPr>
                <w:del w:id="1818" w:author="Thea Lucille Knowles" w:date="2021-03-18T20:25:00Z"/>
                <w:sz w:val="15"/>
                <w:szCs w:val="15"/>
              </w:rPr>
            </w:pPr>
            <w:del w:id="1819"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36A57A64" w14:textId="061F4A67" w:rsidR="009821AB" w:rsidRPr="00A80F22" w:rsidDel="00CB1E99" w:rsidRDefault="009821AB" w:rsidP="00B05573">
            <w:pPr>
              <w:spacing w:before="40" w:after="40"/>
              <w:ind w:left="100" w:right="100"/>
              <w:rPr>
                <w:del w:id="1820" w:author="Thea Lucille Knowles" w:date="2021-03-18T20:25:00Z"/>
                <w:sz w:val="15"/>
                <w:szCs w:val="15"/>
              </w:rPr>
            </w:pPr>
            <w:del w:id="1821"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05551118" w14:textId="3E508641" w:rsidR="009821AB" w:rsidRPr="00A80F22" w:rsidDel="00CB1E99" w:rsidRDefault="009821AB" w:rsidP="00B05573">
            <w:pPr>
              <w:spacing w:before="40" w:after="40"/>
              <w:ind w:left="100" w:right="100"/>
              <w:jc w:val="right"/>
              <w:rPr>
                <w:del w:id="1822" w:author="Thea Lucille Knowles" w:date="2021-03-18T20:25:00Z"/>
                <w:sz w:val="15"/>
                <w:szCs w:val="15"/>
              </w:rPr>
            </w:pPr>
            <w:del w:id="1823" w:author="Thea Lucille Knowles" w:date="2021-03-18T20:25:00Z">
              <w:r w:rsidRPr="00A80F22" w:rsidDel="00CB1E99">
                <w:rPr>
                  <w:rFonts w:ascii="Arial" w:eastAsia="Arial" w:hAnsi="Arial" w:cs="Arial"/>
                  <w:color w:val="111111"/>
                  <w:sz w:val="15"/>
                  <w:szCs w:val="15"/>
                </w:rPr>
                <w:delText>-28.854</w:delText>
              </w:r>
            </w:del>
          </w:p>
        </w:tc>
        <w:tc>
          <w:tcPr>
            <w:tcW w:w="1080" w:type="dxa"/>
            <w:shd w:val="clear" w:color="auto" w:fill="FFFFFF"/>
            <w:tcMar>
              <w:top w:w="0" w:type="dxa"/>
              <w:left w:w="0" w:type="dxa"/>
              <w:bottom w:w="0" w:type="dxa"/>
              <w:right w:w="0" w:type="dxa"/>
            </w:tcMar>
            <w:vAlign w:val="center"/>
          </w:tcPr>
          <w:p w14:paraId="2B7D7320" w14:textId="2596D3D1" w:rsidR="009821AB" w:rsidRPr="00A80F22" w:rsidDel="00CB1E99" w:rsidRDefault="009821AB" w:rsidP="00B05573">
            <w:pPr>
              <w:spacing w:before="40" w:after="40"/>
              <w:ind w:left="100" w:right="100"/>
              <w:jc w:val="right"/>
              <w:rPr>
                <w:del w:id="1824" w:author="Thea Lucille Knowles" w:date="2021-03-18T20:25:00Z"/>
                <w:sz w:val="15"/>
                <w:szCs w:val="15"/>
              </w:rPr>
            </w:pPr>
            <w:del w:id="1825" w:author="Thea Lucille Knowles" w:date="2021-03-18T20:25:00Z">
              <w:r w:rsidRPr="00A80F22" w:rsidDel="00CB1E99">
                <w:rPr>
                  <w:rFonts w:ascii="Arial" w:eastAsia="Arial" w:hAnsi="Arial" w:cs="Arial"/>
                  <w:color w:val="111111"/>
                  <w:sz w:val="15"/>
                  <w:szCs w:val="15"/>
                </w:rPr>
                <w:delText>3.259</w:delText>
              </w:r>
            </w:del>
          </w:p>
        </w:tc>
        <w:tc>
          <w:tcPr>
            <w:tcW w:w="1080" w:type="dxa"/>
            <w:shd w:val="clear" w:color="auto" w:fill="FFFFFF"/>
            <w:tcMar>
              <w:top w:w="0" w:type="dxa"/>
              <w:left w:w="0" w:type="dxa"/>
              <w:bottom w:w="0" w:type="dxa"/>
              <w:right w:w="0" w:type="dxa"/>
            </w:tcMar>
            <w:vAlign w:val="center"/>
          </w:tcPr>
          <w:p w14:paraId="06B66F51" w14:textId="4F9FDF58" w:rsidR="009821AB" w:rsidRPr="00A80F22" w:rsidDel="00CB1E99" w:rsidRDefault="009821AB" w:rsidP="00B05573">
            <w:pPr>
              <w:spacing w:before="40" w:after="40"/>
              <w:ind w:left="100" w:right="100"/>
              <w:jc w:val="right"/>
              <w:rPr>
                <w:del w:id="1826" w:author="Thea Lucille Knowles" w:date="2021-03-18T20:25:00Z"/>
                <w:sz w:val="15"/>
                <w:szCs w:val="15"/>
              </w:rPr>
            </w:pPr>
            <w:del w:id="1827" w:author="Thea Lucille Knowles" w:date="2021-03-18T20:25:00Z">
              <w:r w:rsidRPr="00A80F22" w:rsidDel="00CB1E99">
                <w:rPr>
                  <w:rFonts w:ascii="Arial" w:eastAsia="Arial" w:hAnsi="Arial" w:cs="Arial"/>
                  <w:color w:val="111111"/>
                  <w:sz w:val="15"/>
                  <w:szCs w:val="15"/>
                </w:rPr>
                <w:delText>172.857</w:delText>
              </w:r>
            </w:del>
          </w:p>
        </w:tc>
        <w:tc>
          <w:tcPr>
            <w:tcW w:w="1080" w:type="dxa"/>
            <w:shd w:val="clear" w:color="auto" w:fill="FFFFFF"/>
            <w:tcMar>
              <w:top w:w="0" w:type="dxa"/>
              <w:left w:w="0" w:type="dxa"/>
              <w:bottom w:w="0" w:type="dxa"/>
              <w:right w:w="0" w:type="dxa"/>
            </w:tcMar>
            <w:vAlign w:val="center"/>
          </w:tcPr>
          <w:p w14:paraId="1FD91DFD" w14:textId="3FBE2040" w:rsidR="009821AB" w:rsidRPr="00A80F22" w:rsidDel="00CB1E99" w:rsidRDefault="009821AB" w:rsidP="00B05573">
            <w:pPr>
              <w:spacing w:before="40" w:after="40"/>
              <w:ind w:left="100" w:right="100"/>
              <w:jc w:val="right"/>
              <w:rPr>
                <w:del w:id="1828" w:author="Thea Lucille Knowles" w:date="2021-03-18T20:25:00Z"/>
                <w:sz w:val="15"/>
                <w:szCs w:val="15"/>
              </w:rPr>
            </w:pPr>
            <w:del w:id="1829" w:author="Thea Lucille Knowles" w:date="2021-03-18T20:25:00Z">
              <w:r w:rsidRPr="00A80F22" w:rsidDel="00CB1E99">
                <w:rPr>
                  <w:rFonts w:ascii="Arial" w:eastAsia="Arial" w:hAnsi="Arial" w:cs="Arial"/>
                  <w:color w:val="111111"/>
                  <w:sz w:val="15"/>
                  <w:szCs w:val="15"/>
                </w:rPr>
                <w:delText>-8.854</w:delText>
              </w:r>
            </w:del>
          </w:p>
        </w:tc>
        <w:tc>
          <w:tcPr>
            <w:tcW w:w="1080" w:type="dxa"/>
            <w:shd w:val="clear" w:color="auto" w:fill="FFFFFF"/>
            <w:tcMar>
              <w:top w:w="0" w:type="dxa"/>
              <w:left w:w="0" w:type="dxa"/>
              <w:bottom w:w="0" w:type="dxa"/>
              <w:right w:w="0" w:type="dxa"/>
            </w:tcMar>
            <w:vAlign w:val="center"/>
          </w:tcPr>
          <w:p w14:paraId="67604927" w14:textId="0E2150D8" w:rsidR="009821AB" w:rsidRPr="00A80F22" w:rsidDel="00CB1E99" w:rsidRDefault="009821AB" w:rsidP="00B05573">
            <w:pPr>
              <w:spacing w:before="40" w:after="40"/>
              <w:ind w:left="100" w:right="100"/>
              <w:jc w:val="right"/>
              <w:rPr>
                <w:del w:id="1830" w:author="Thea Lucille Knowles" w:date="2021-03-18T20:25:00Z"/>
                <w:sz w:val="15"/>
                <w:szCs w:val="15"/>
              </w:rPr>
            </w:pPr>
            <w:del w:id="1831"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7C3A7AAA" w14:textId="6974133A" w:rsidTr="00281D09">
        <w:trPr>
          <w:cantSplit/>
          <w:jc w:val="center"/>
          <w:del w:id="1832" w:author="Thea Lucille Knowles" w:date="2021-03-18T20:25:00Z"/>
        </w:trPr>
        <w:tc>
          <w:tcPr>
            <w:tcW w:w="1080" w:type="dxa"/>
            <w:shd w:val="clear" w:color="auto" w:fill="FFFFFF"/>
            <w:tcMar>
              <w:top w:w="0" w:type="dxa"/>
              <w:left w:w="0" w:type="dxa"/>
              <w:bottom w:w="0" w:type="dxa"/>
              <w:right w:w="0" w:type="dxa"/>
            </w:tcMar>
            <w:vAlign w:val="center"/>
          </w:tcPr>
          <w:p w14:paraId="6F26B4DF" w14:textId="1F7B8EB4" w:rsidR="009821AB" w:rsidRPr="00A80F22" w:rsidDel="00CB1E99" w:rsidRDefault="009821AB" w:rsidP="00B05573">
            <w:pPr>
              <w:spacing w:before="40" w:after="40"/>
              <w:ind w:left="100" w:right="100"/>
              <w:rPr>
                <w:del w:id="1833" w:author="Thea Lucille Knowles" w:date="2021-03-18T20:25:00Z"/>
                <w:sz w:val="15"/>
                <w:szCs w:val="15"/>
              </w:rPr>
            </w:pPr>
            <w:del w:id="1834"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3AF5B1B1" w14:textId="4261BD7F" w:rsidR="009821AB" w:rsidRPr="00A80F22" w:rsidDel="00CB1E99" w:rsidRDefault="009821AB" w:rsidP="00B05573">
            <w:pPr>
              <w:spacing w:before="40" w:after="40"/>
              <w:ind w:left="100" w:right="100"/>
              <w:rPr>
                <w:del w:id="1835" w:author="Thea Lucille Knowles" w:date="2021-03-18T20:25:00Z"/>
                <w:sz w:val="15"/>
                <w:szCs w:val="15"/>
              </w:rPr>
            </w:pPr>
            <w:del w:id="1836"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7EAEB5AE" w14:textId="7A23199F" w:rsidR="009821AB" w:rsidRPr="00A80F22" w:rsidDel="00CB1E99" w:rsidRDefault="009821AB" w:rsidP="00B05573">
            <w:pPr>
              <w:spacing w:before="40" w:after="40"/>
              <w:ind w:left="100" w:right="100"/>
              <w:jc w:val="right"/>
              <w:rPr>
                <w:del w:id="1837" w:author="Thea Lucille Knowles" w:date="2021-03-18T20:25:00Z"/>
                <w:sz w:val="15"/>
                <w:szCs w:val="15"/>
              </w:rPr>
            </w:pPr>
            <w:del w:id="1838" w:author="Thea Lucille Knowles" w:date="2021-03-18T20:25:00Z">
              <w:r w:rsidRPr="00A80F22" w:rsidDel="00CB1E99">
                <w:rPr>
                  <w:rFonts w:ascii="Arial" w:eastAsia="Arial" w:hAnsi="Arial" w:cs="Arial"/>
                  <w:color w:val="111111"/>
                  <w:sz w:val="15"/>
                  <w:szCs w:val="15"/>
                </w:rPr>
                <w:delText>-41.651</w:delText>
              </w:r>
            </w:del>
          </w:p>
        </w:tc>
        <w:tc>
          <w:tcPr>
            <w:tcW w:w="1080" w:type="dxa"/>
            <w:shd w:val="clear" w:color="auto" w:fill="FFFFFF"/>
            <w:tcMar>
              <w:top w:w="0" w:type="dxa"/>
              <w:left w:w="0" w:type="dxa"/>
              <w:bottom w:w="0" w:type="dxa"/>
              <w:right w:w="0" w:type="dxa"/>
            </w:tcMar>
            <w:vAlign w:val="center"/>
          </w:tcPr>
          <w:p w14:paraId="0F7CC103" w14:textId="625B9AC2" w:rsidR="009821AB" w:rsidRPr="00A80F22" w:rsidDel="00CB1E99" w:rsidRDefault="009821AB" w:rsidP="00B05573">
            <w:pPr>
              <w:spacing w:before="40" w:after="40"/>
              <w:ind w:left="100" w:right="100"/>
              <w:jc w:val="right"/>
              <w:rPr>
                <w:del w:id="1839" w:author="Thea Lucille Knowles" w:date="2021-03-18T20:25:00Z"/>
                <w:sz w:val="15"/>
                <w:szCs w:val="15"/>
              </w:rPr>
            </w:pPr>
            <w:del w:id="1840" w:author="Thea Lucille Knowles" w:date="2021-03-18T20:25:00Z">
              <w:r w:rsidRPr="00A80F22" w:rsidDel="00CB1E99">
                <w:rPr>
                  <w:rFonts w:ascii="Arial" w:eastAsia="Arial" w:hAnsi="Arial" w:cs="Arial"/>
                  <w:color w:val="111111"/>
                  <w:sz w:val="15"/>
                  <w:szCs w:val="15"/>
                </w:rPr>
                <w:delText>4.948</w:delText>
              </w:r>
            </w:del>
          </w:p>
        </w:tc>
        <w:tc>
          <w:tcPr>
            <w:tcW w:w="1080" w:type="dxa"/>
            <w:shd w:val="clear" w:color="auto" w:fill="FFFFFF"/>
            <w:tcMar>
              <w:top w:w="0" w:type="dxa"/>
              <w:left w:w="0" w:type="dxa"/>
              <w:bottom w:w="0" w:type="dxa"/>
              <w:right w:w="0" w:type="dxa"/>
            </w:tcMar>
            <w:vAlign w:val="center"/>
          </w:tcPr>
          <w:p w14:paraId="400539AD" w14:textId="751EA265" w:rsidR="009821AB" w:rsidRPr="00A80F22" w:rsidDel="00CB1E99" w:rsidRDefault="009821AB" w:rsidP="00B05573">
            <w:pPr>
              <w:spacing w:before="40" w:after="40"/>
              <w:ind w:left="100" w:right="100"/>
              <w:jc w:val="right"/>
              <w:rPr>
                <w:del w:id="1841" w:author="Thea Lucille Knowles" w:date="2021-03-18T20:25:00Z"/>
                <w:sz w:val="15"/>
                <w:szCs w:val="15"/>
              </w:rPr>
            </w:pPr>
            <w:del w:id="1842" w:author="Thea Lucille Knowles" w:date="2021-03-18T20:25:00Z">
              <w:r w:rsidRPr="00A80F22" w:rsidDel="00CB1E99">
                <w:rPr>
                  <w:rFonts w:ascii="Arial" w:eastAsia="Arial" w:hAnsi="Arial" w:cs="Arial"/>
                  <w:color w:val="111111"/>
                  <w:sz w:val="15"/>
                  <w:szCs w:val="15"/>
                </w:rPr>
                <w:delText>172.857</w:delText>
              </w:r>
            </w:del>
          </w:p>
        </w:tc>
        <w:tc>
          <w:tcPr>
            <w:tcW w:w="1080" w:type="dxa"/>
            <w:shd w:val="clear" w:color="auto" w:fill="FFFFFF"/>
            <w:tcMar>
              <w:top w:w="0" w:type="dxa"/>
              <w:left w:w="0" w:type="dxa"/>
              <w:bottom w:w="0" w:type="dxa"/>
              <w:right w:w="0" w:type="dxa"/>
            </w:tcMar>
            <w:vAlign w:val="center"/>
          </w:tcPr>
          <w:p w14:paraId="2382746C" w14:textId="0F1291DC" w:rsidR="009821AB" w:rsidRPr="00A80F22" w:rsidDel="00CB1E99" w:rsidRDefault="009821AB" w:rsidP="00B05573">
            <w:pPr>
              <w:spacing w:before="40" w:after="40"/>
              <w:ind w:left="100" w:right="100"/>
              <w:jc w:val="right"/>
              <w:rPr>
                <w:del w:id="1843" w:author="Thea Lucille Knowles" w:date="2021-03-18T20:25:00Z"/>
                <w:sz w:val="15"/>
                <w:szCs w:val="15"/>
              </w:rPr>
            </w:pPr>
            <w:del w:id="1844" w:author="Thea Lucille Knowles" w:date="2021-03-18T20:25:00Z">
              <w:r w:rsidRPr="00A80F22" w:rsidDel="00CB1E99">
                <w:rPr>
                  <w:rFonts w:ascii="Arial" w:eastAsia="Arial" w:hAnsi="Arial" w:cs="Arial"/>
                  <w:color w:val="111111"/>
                  <w:sz w:val="15"/>
                  <w:szCs w:val="15"/>
                </w:rPr>
                <w:delText>-8.417</w:delText>
              </w:r>
            </w:del>
          </w:p>
        </w:tc>
        <w:tc>
          <w:tcPr>
            <w:tcW w:w="1080" w:type="dxa"/>
            <w:shd w:val="clear" w:color="auto" w:fill="FFFFFF"/>
            <w:tcMar>
              <w:top w:w="0" w:type="dxa"/>
              <w:left w:w="0" w:type="dxa"/>
              <w:bottom w:w="0" w:type="dxa"/>
              <w:right w:w="0" w:type="dxa"/>
            </w:tcMar>
            <w:vAlign w:val="center"/>
          </w:tcPr>
          <w:p w14:paraId="5EB90D27" w14:textId="7CB5E737" w:rsidR="009821AB" w:rsidRPr="00A80F22" w:rsidDel="00CB1E99" w:rsidRDefault="009821AB" w:rsidP="00B05573">
            <w:pPr>
              <w:spacing w:before="40" w:after="40"/>
              <w:ind w:left="100" w:right="100"/>
              <w:jc w:val="right"/>
              <w:rPr>
                <w:del w:id="1845" w:author="Thea Lucille Knowles" w:date="2021-03-18T20:25:00Z"/>
                <w:sz w:val="15"/>
                <w:szCs w:val="15"/>
              </w:rPr>
            </w:pPr>
            <w:del w:id="1846"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29B01CBC" w14:textId="2816A672" w:rsidTr="00281D09">
        <w:trPr>
          <w:cantSplit/>
          <w:jc w:val="center"/>
          <w:del w:id="1847" w:author="Thea Lucille Knowles" w:date="2021-03-18T20:25:00Z"/>
        </w:trPr>
        <w:tc>
          <w:tcPr>
            <w:tcW w:w="1080" w:type="dxa"/>
            <w:shd w:val="clear" w:color="auto" w:fill="FFFFFF"/>
            <w:tcMar>
              <w:top w:w="0" w:type="dxa"/>
              <w:left w:w="0" w:type="dxa"/>
              <w:bottom w:w="0" w:type="dxa"/>
              <w:right w:w="0" w:type="dxa"/>
            </w:tcMar>
            <w:vAlign w:val="center"/>
          </w:tcPr>
          <w:p w14:paraId="6A80C25E" w14:textId="52F0238D" w:rsidR="009821AB" w:rsidRPr="00A80F22" w:rsidDel="00CB1E99" w:rsidRDefault="009821AB" w:rsidP="00B05573">
            <w:pPr>
              <w:spacing w:before="40" w:after="40"/>
              <w:ind w:left="100" w:right="100"/>
              <w:rPr>
                <w:del w:id="1848" w:author="Thea Lucille Knowles" w:date="2021-03-18T20:25:00Z"/>
                <w:sz w:val="15"/>
                <w:szCs w:val="15"/>
              </w:rPr>
            </w:pPr>
            <w:del w:id="1849" w:author="Thea Lucille Knowles" w:date="2021-03-18T20:25:00Z">
              <w:r w:rsidRPr="00A80F22" w:rsidDel="00CB1E99">
                <w:rPr>
                  <w:rFonts w:ascii="Arial" w:eastAsia="Arial" w:hAnsi="Arial" w:cs="Arial"/>
                  <w:color w:val="111111"/>
                  <w:sz w:val="15"/>
                  <w:szCs w:val="15"/>
                </w:rPr>
                <w:delText>S2 - H1</w:delText>
              </w:r>
            </w:del>
          </w:p>
        </w:tc>
        <w:tc>
          <w:tcPr>
            <w:tcW w:w="1080" w:type="dxa"/>
            <w:shd w:val="clear" w:color="auto" w:fill="FFFFFF"/>
            <w:tcMar>
              <w:top w:w="0" w:type="dxa"/>
              <w:left w:w="0" w:type="dxa"/>
              <w:bottom w:w="0" w:type="dxa"/>
              <w:right w:w="0" w:type="dxa"/>
            </w:tcMar>
            <w:vAlign w:val="center"/>
          </w:tcPr>
          <w:p w14:paraId="68AD7EAA" w14:textId="0A9DF85D" w:rsidR="009821AB" w:rsidRPr="00A80F22" w:rsidDel="00CB1E99" w:rsidRDefault="009821AB" w:rsidP="00B05573">
            <w:pPr>
              <w:spacing w:before="40" w:after="40"/>
              <w:ind w:left="100" w:right="100"/>
              <w:rPr>
                <w:del w:id="1850" w:author="Thea Lucille Knowles" w:date="2021-03-18T20:25:00Z"/>
                <w:sz w:val="15"/>
                <w:szCs w:val="15"/>
              </w:rPr>
            </w:pPr>
            <w:del w:id="1851"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62E13CE3" w14:textId="6518D664" w:rsidR="009821AB" w:rsidRPr="00A80F22" w:rsidDel="00CB1E99" w:rsidRDefault="009821AB" w:rsidP="00B05573">
            <w:pPr>
              <w:spacing w:before="40" w:after="40"/>
              <w:ind w:left="100" w:right="100"/>
              <w:jc w:val="right"/>
              <w:rPr>
                <w:del w:id="1852" w:author="Thea Lucille Knowles" w:date="2021-03-18T20:25:00Z"/>
                <w:sz w:val="15"/>
                <w:szCs w:val="15"/>
              </w:rPr>
            </w:pPr>
            <w:del w:id="1853" w:author="Thea Lucille Knowles" w:date="2021-03-18T20:25:00Z">
              <w:r w:rsidRPr="00A80F22" w:rsidDel="00CB1E99">
                <w:rPr>
                  <w:rFonts w:ascii="Arial" w:eastAsia="Arial" w:hAnsi="Arial" w:cs="Arial"/>
                  <w:color w:val="111111"/>
                  <w:sz w:val="15"/>
                  <w:szCs w:val="15"/>
                </w:rPr>
                <w:delText>-88.883</w:delText>
              </w:r>
            </w:del>
          </w:p>
        </w:tc>
        <w:tc>
          <w:tcPr>
            <w:tcW w:w="1080" w:type="dxa"/>
            <w:shd w:val="clear" w:color="auto" w:fill="FFFFFF"/>
            <w:tcMar>
              <w:top w:w="0" w:type="dxa"/>
              <w:left w:w="0" w:type="dxa"/>
              <w:bottom w:w="0" w:type="dxa"/>
              <w:right w:w="0" w:type="dxa"/>
            </w:tcMar>
            <w:vAlign w:val="center"/>
          </w:tcPr>
          <w:p w14:paraId="75E9B757" w14:textId="78FBAA10" w:rsidR="009821AB" w:rsidRPr="00A80F22" w:rsidDel="00CB1E99" w:rsidRDefault="009821AB" w:rsidP="00B05573">
            <w:pPr>
              <w:spacing w:before="40" w:after="40"/>
              <w:ind w:left="100" w:right="100"/>
              <w:jc w:val="right"/>
              <w:rPr>
                <w:del w:id="1854" w:author="Thea Lucille Knowles" w:date="2021-03-18T20:25:00Z"/>
                <w:sz w:val="15"/>
                <w:szCs w:val="15"/>
              </w:rPr>
            </w:pPr>
            <w:del w:id="1855" w:author="Thea Lucille Knowles" w:date="2021-03-18T20:25:00Z">
              <w:r w:rsidRPr="00A80F22" w:rsidDel="00CB1E99">
                <w:rPr>
                  <w:rFonts w:ascii="Arial" w:eastAsia="Arial" w:hAnsi="Arial" w:cs="Arial"/>
                  <w:color w:val="111111"/>
                  <w:sz w:val="15"/>
                  <w:szCs w:val="15"/>
                </w:rPr>
                <w:delText>8.535</w:delText>
              </w:r>
            </w:del>
          </w:p>
        </w:tc>
        <w:tc>
          <w:tcPr>
            <w:tcW w:w="1080" w:type="dxa"/>
            <w:shd w:val="clear" w:color="auto" w:fill="FFFFFF"/>
            <w:tcMar>
              <w:top w:w="0" w:type="dxa"/>
              <w:left w:w="0" w:type="dxa"/>
              <w:bottom w:w="0" w:type="dxa"/>
              <w:right w:w="0" w:type="dxa"/>
            </w:tcMar>
            <w:vAlign w:val="center"/>
          </w:tcPr>
          <w:p w14:paraId="222B6D82" w14:textId="573A8657" w:rsidR="009821AB" w:rsidRPr="00A80F22" w:rsidDel="00CB1E99" w:rsidRDefault="009821AB" w:rsidP="00B05573">
            <w:pPr>
              <w:spacing w:before="40" w:after="40"/>
              <w:ind w:left="100" w:right="100"/>
              <w:jc w:val="right"/>
              <w:rPr>
                <w:del w:id="1856" w:author="Thea Lucille Knowles" w:date="2021-03-18T20:25:00Z"/>
                <w:sz w:val="15"/>
                <w:szCs w:val="15"/>
              </w:rPr>
            </w:pPr>
            <w:del w:id="1857" w:author="Thea Lucille Knowles" w:date="2021-03-18T20:25:00Z">
              <w:r w:rsidRPr="00A80F22" w:rsidDel="00CB1E99">
                <w:rPr>
                  <w:rFonts w:ascii="Arial" w:eastAsia="Arial" w:hAnsi="Arial" w:cs="Arial"/>
                  <w:color w:val="111111"/>
                  <w:sz w:val="15"/>
                  <w:szCs w:val="15"/>
                </w:rPr>
                <w:delText>174.301</w:delText>
              </w:r>
            </w:del>
          </w:p>
        </w:tc>
        <w:tc>
          <w:tcPr>
            <w:tcW w:w="1080" w:type="dxa"/>
            <w:shd w:val="clear" w:color="auto" w:fill="FFFFFF"/>
            <w:tcMar>
              <w:top w:w="0" w:type="dxa"/>
              <w:left w:w="0" w:type="dxa"/>
              <w:bottom w:w="0" w:type="dxa"/>
              <w:right w:w="0" w:type="dxa"/>
            </w:tcMar>
            <w:vAlign w:val="center"/>
          </w:tcPr>
          <w:p w14:paraId="7714D317" w14:textId="777D2F8E" w:rsidR="009821AB" w:rsidRPr="00A80F22" w:rsidDel="00CB1E99" w:rsidRDefault="009821AB" w:rsidP="00B05573">
            <w:pPr>
              <w:spacing w:before="40" w:after="40"/>
              <w:ind w:left="100" w:right="100"/>
              <w:jc w:val="right"/>
              <w:rPr>
                <w:del w:id="1858" w:author="Thea Lucille Knowles" w:date="2021-03-18T20:25:00Z"/>
                <w:sz w:val="15"/>
                <w:szCs w:val="15"/>
              </w:rPr>
            </w:pPr>
            <w:del w:id="1859" w:author="Thea Lucille Knowles" w:date="2021-03-18T20:25:00Z">
              <w:r w:rsidRPr="00A80F22" w:rsidDel="00CB1E99">
                <w:rPr>
                  <w:rFonts w:ascii="Arial" w:eastAsia="Arial" w:hAnsi="Arial" w:cs="Arial"/>
                  <w:color w:val="111111"/>
                  <w:sz w:val="15"/>
                  <w:szCs w:val="15"/>
                </w:rPr>
                <w:delText>-10.415</w:delText>
              </w:r>
            </w:del>
          </w:p>
        </w:tc>
        <w:tc>
          <w:tcPr>
            <w:tcW w:w="1080" w:type="dxa"/>
            <w:shd w:val="clear" w:color="auto" w:fill="FFFFFF"/>
            <w:tcMar>
              <w:top w:w="0" w:type="dxa"/>
              <w:left w:w="0" w:type="dxa"/>
              <w:bottom w:w="0" w:type="dxa"/>
              <w:right w:w="0" w:type="dxa"/>
            </w:tcMar>
            <w:vAlign w:val="center"/>
          </w:tcPr>
          <w:p w14:paraId="74F30267" w14:textId="5C78F9DE" w:rsidR="009821AB" w:rsidRPr="00A80F22" w:rsidDel="00CB1E99" w:rsidRDefault="009821AB" w:rsidP="00B05573">
            <w:pPr>
              <w:spacing w:before="40" w:after="40"/>
              <w:ind w:left="100" w:right="100"/>
              <w:jc w:val="right"/>
              <w:rPr>
                <w:del w:id="1860" w:author="Thea Lucille Knowles" w:date="2021-03-18T20:25:00Z"/>
                <w:sz w:val="15"/>
                <w:szCs w:val="15"/>
              </w:rPr>
            </w:pPr>
            <w:del w:id="1861"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6EDF611D" w14:textId="0E029EC6" w:rsidTr="00281D09">
        <w:trPr>
          <w:cantSplit/>
          <w:jc w:val="center"/>
          <w:del w:id="1862" w:author="Thea Lucille Knowles" w:date="2021-03-18T20:25:00Z"/>
        </w:trPr>
        <w:tc>
          <w:tcPr>
            <w:tcW w:w="1080" w:type="dxa"/>
            <w:shd w:val="clear" w:color="auto" w:fill="FFFFFF"/>
            <w:tcMar>
              <w:top w:w="0" w:type="dxa"/>
              <w:left w:w="0" w:type="dxa"/>
              <w:bottom w:w="0" w:type="dxa"/>
              <w:right w:w="0" w:type="dxa"/>
            </w:tcMar>
            <w:vAlign w:val="center"/>
          </w:tcPr>
          <w:p w14:paraId="644B20C0" w14:textId="714B495A" w:rsidR="009821AB" w:rsidRPr="00A80F22" w:rsidDel="00CB1E99" w:rsidRDefault="009821AB" w:rsidP="00B05573">
            <w:pPr>
              <w:spacing w:before="40" w:after="40"/>
              <w:ind w:left="100" w:right="100"/>
              <w:rPr>
                <w:del w:id="1863" w:author="Thea Lucille Knowles" w:date="2021-03-18T20:25:00Z"/>
                <w:sz w:val="15"/>
                <w:szCs w:val="15"/>
              </w:rPr>
            </w:pPr>
            <w:del w:id="1864"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31345864" w14:textId="632EDB2D" w:rsidR="009821AB" w:rsidRPr="00A80F22" w:rsidDel="00CB1E99" w:rsidRDefault="009821AB" w:rsidP="00B05573">
            <w:pPr>
              <w:spacing w:before="40" w:after="40"/>
              <w:ind w:left="100" w:right="100"/>
              <w:rPr>
                <w:del w:id="1865" w:author="Thea Lucille Knowles" w:date="2021-03-18T20:25:00Z"/>
                <w:sz w:val="15"/>
                <w:szCs w:val="15"/>
              </w:rPr>
            </w:pPr>
            <w:del w:id="1866"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402FCAB9" w14:textId="3B99304B" w:rsidR="009821AB" w:rsidRPr="00A80F22" w:rsidDel="00CB1E99" w:rsidRDefault="009821AB" w:rsidP="00B05573">
            <w:pPr>
              <w:spacing w:before="40" w:after="40"/>
              <w:ind w:left="100" w:right="100"/>
              <w:jc w:val="right"/>
              <w:rPr>
                <w:del w:id="1867" w:author="Thea Lucille Knowles" w:date="2021-03-18T20:25:00Z"/>
                <w:sz w:val="15"/>
                <w:szCs w:val="15"/>
              </w:rPr>
            </w:pPr>
            <w:del w:id="1868" w:author="Thea Lucille Knowles" w:date="2021-03-18T20:25:00Z">
              <w:r w:rsidRPr="00A80F22" w:rsidDel="00CB1E99">
                <w:rPr>
                  <w:rFonts w:ascii="Arial" w:eastAsia="Arial" w:hAnsi="Arial" w:cs="Arial"/>
                  <w:color w:val="111111"/>
                  <w:sz w:val="15"/>
                  <w:szCs w:val="15"/>
                </w:rPr>
                <w:delText>-48.035</w:delText>
              </w:r>
            </w:del>
          </w:p>
        </w:tc>
        <w:tc>
          <w:tcPr>
            <w:tcW w:w="1080" w:type="dxa"/>
            <w:shd w:val="clear" w:color="auto" w:fill="FFFFFF"/>
            <w:tcMar>
              <w:top w:w="0" w:type="dxa"/>
              <w:left w:w="0" w:type="dxa"/>
              <w:bottom w:w="0" w:type="dxa"/>
              <w:right w:w="0" w:type="dxa"/>
            </w:tcMar>
            <w:vAlign w:val="center"/>
          </w:tcPr>
          <w:p w14:paraId="0480DF3F" w14:textId="37E04076" w:rsidR="009821AB" w:rsidRPr="00A80F22" w:rsidDel="00CB1E99" w:rsidRDefault="009821AB" w:rsidP="00B05573">
            <w:pPr>
              <w:spacing w:before="40" w:after="40"/>
              <w:ind w:left="100" w:right="100"/>
              <w:jc w:val="right"/>
              <w:rPr>
                <w:del w:id="1869" w:author="Thea Lucille Knowles" w:date="2021-03-18T20:25:00Z"/>
                <w:sz w:val="15"/>
                <w:szCs w:val="15"/>
              </w:rPr>
            </w:pPr>
            <w:del w:id="1870" w:author="Thea Lucille Knowles" w:date="2021-03-18T20:25:00Z">
              <w:r w:rsidRPr="00A80F22" w:rsidDel="00CB1E99">
                <w:rPr>
                  <w:rFonts w:ascii="Arial" w:eastAsia="Arial" w:hAnsi="Arial" w:cs="Arial"/>
                  <w:color w:val="111111"/>
                  <w:sz w:val="15"/>
                  <w:szCs w:val="15"/>
                </w:rPr>
                <w:delText>10.925</w:delText>
              </w:r>
            </w:del>
          </w:p>
        </w:tc>
        <w:tc>
          <w:tcPr>
            <w:tcW w:w="1080" w:type="dxa"/>
            <w:shd w:val="clear" w:color="auto" w:fill="FFFFFF"/>
            <w:tcMar>
              <w:top w:w="0" w:type="dxa"/>
              <w:left w:w="0" w:type="dxa"/>
              <w:bottom w:w="0" w:type="dxa"/>
              <w:right w:w="0" w:type="dxa"/>
            </w:tcMar>
            <w:vAlign w:val="center"/>
          </w:tcPr>
          <w:p w14:paraId="5F0124AA" w14:textId="2A5D2977" w:rsidR="009821AB" w:rsidRPr="00A80F22" w:rsidDel="00CB1E99" w:rsidRDefault="009821AB" w:rsidP="00B05573">
            <w:pPr>
              <w:spacing w:before="40" w:after="40"/>
              <w:ind w:left="100" w:right="100"/>
              <w:jc w:val="right"/>
              <w:rPr>
                <w:del w:id="1871" w:author="Thea Lucille Knowles" w:date="2021-03-18T20:25:00Z"/>
                <w:sz w:val="15"/>
                <w:szCs w:val="15"/>
              </w:rPr>
            </w:pPr>
            <w:del w:id="1872" w:author="Thea Lucille Knowles" w:date="2021-03-18T20:25:00Z">
              <w:r w:rsidRPr="00A80F22" w:rsidDel="00CB1E99">
                <w:rPr>
                  <w:rFonts w:ascii="Arial" w:eastAsia="Arial" w:hAnsi="Arial" w:cs="Arial"/>
                  <w:color w:val="111111"/>
                  <w:sz w:val="15"/>
                  <w:szCs w:val="15"/>
                </w:rPr>
                <w:delText>175.776</w:delText>
              </w:r>
            </w:del>
          </w:p>
        </w:tc>
        <w:tc>
          <w:tcPr>
            <w:tcW w:w="1080" w:type="dxa"/>
            <w:shd w:val="clear" w:color="auto" w:fill="FFFFFF"/>
            <w:tcMar>
              <w:top w:w="0" w:type="dxa"/>
              <w:left w:w="0" w:type="dxa"/>
              <w:bottom w:w="0" w:type="dxa"/>
              <w:right w:w="0" w:type="dxa"/>
            </w:tcMar>
            <w:vAlign w:val="center"/>
          </w:tcPr>
          <w:p w14:paraId="49E8711D" w14:textId="209FB5FF" w:rsidR="009821AB" w:rsidRPr="00A80F22" w:rsidDel="00CB1E99" w:rsidRDefault="009821AB" w:rsidP="00B05573">
            <w:pPr>
              <w:spacing w:before="40" w:after="40"/>
              <w:ind w:left="100" w:right="100"/>
              <w:jc w:val="right"/>
              <w:rPr>
                <w:del w:id="1873" w:author="Thea Lucille Knowles" w:date="2021-03-18T20:25:00Z"/>
                <w:sz w:val="15"/>
                <w:szCs w:val="15"/>
              </w:rPr>
            </w:pPr>
            <w:del w:id="1874" w:author="Thea Lucille Knowles" w:date="2021-03-18T20:25:00Z">
              <w:r w:rsidRPr="00A80F22" w:rsidDel="00CB1E99">
                <w:rPr>
                  <w:rFonts w:ascii="Arial" w:eastAsia="Arial" w:hAnsi="Arial" w:cs="Arial"/>
                  <w:color w:val="111111"/>
                  <w:sz w:val="15"/>
                  <w:szCs w:val="15"/>
                </w:rPr>
                <w:delText>-4.397</w:delText>
              </w:r>
            </w:del>
          </w:p>
        </w:tc>
        <w:tc>
          <w:tcPr>
            <w:tcW w:w="1080" w:type="dxa"/>
            <w:shd w:val="clear" w:color="auto" w:fill="FFFFFF"/>
            <w:tcMar>
              <w:top w:w="0" w:type="dxa"/>
              <w:left w:w="0" w:type="dxa"/>
              <w:bottom w:w="0" w:type="dxa"/>
              <w:right w:w="0" w:type="dxa"/>
            </w:tcMar>
            <w:vAlign w:val="center"/>
          </w:tcPr>
          <w:p w14:paraId="754839D4" w14:textId="1C69482D" w:rsidR="009821AB" w:rsidRPr="00A80F22" w:rsidDel="00CB1E99" w:rsidRDefault="009821AB" w:rsidP="00B05573">
            <w:pPr>
              <w:spacing w:before="40" w:after="40"/>
              <w:ind w:left="100" w:right="100"/>
              <w:jc w:val="right"/>
              <w:rPr>
                <w:del w:id="1875" w:author="Thea Lucille Knowles" w:date="2021-03-18T20:25:00Z"/>
                <w:sz w:val="15"/>
                <w:szCs w:val="15"/>
              </w:rPr>
            </w:pPr>
            <w:del w:id="1876"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16B1EB87" w14:textId="1ED03307" w:rsidTr="00281D09">
        <w:trPr>
          <w:cantSplit/>
          <w:jc w:val="center"/>
          <w:del w:id="1877" w:author="Thea Lucille Knowles" w:date="2021-03-18T20:25:00Z"/>
        </w:trPr>
        <w:tc>
          <w:tcPr>
            <w:tcW w:w="1080" w:type="dxa"/>
            <w:shd w:val="clear" w:color="auto" w:fill="FFFFFF"/>
            <w:tcMar>
              <w:top w:w="0" w:type="dxa"/>
              <w:left w:w="0" w:type="dxa"/>
              <w:bottom w:w="0" w:type="dxa"/>
              <w:right w:w="0" w:type="dxa"/>
            </w:tcMar>
            <w:vAlign w:val="center"/>
          </w:tcPr>
          <w:p w14:paraId="0A9D9358" w14:textId="13046754" w:rsidR="009821AB" w:rsidRPr="00A80F22" w:rsidDel="00CB1E99" w:rsidRDefault="009821AB" w:rsidP="00B05573">
            <w:pPr>
              <w:spacing w:before="40" w:after="40"/>
              <w:ind w:left="100" w:right="100"/>
              <w:rPr>
                <w:del w:id="1878" w:author="Thea Lucille Knowles" w:date="2021-03-18T20:25:00Z"/>
                <w:sz w:val="15"/>
                <w:szCs w:val="15"/>
              </w:rPr>
            </w:pPr>
            <w:del w:id="1879"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5A2A498B" w14:textId="3DAF4F50" w:rsidR="009821AB" w:rsidRPr="00A80F22" w:rsidDel="00CB1E99" w:rsidRDefault="009821AB" w:rsidP="00B05573">
            <w:pPr>
              <w:spacing w:before="40" w:after="40"/>
              <w:ind w:left="100" w:right="100"/>
              <w:rPr>
                <w:del w:id="1880" w:author="Thea Lucille Knowles" w:date="2021-03-18T20:25:00Z"/>
                <w:sz w:val="15"/>
                <w:szCs w:val="15"/>
              </w:rPr>
            </w:pPr>
            <w:del w:id="1881"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23544AA4" w14:textId="7108080B" w:rsidR="009821AB" w:rsidRPr="00A80F22" w:rsidDel="00CB1E99" w:rsidRDefault="009821AB" w:rsidP="00B05573">
            <w:pPr>
              <w:spacing w:before="40" w:after="40"/>
              <w:ind w:left="100" w:right="100"/>
              <w:jc w:val="right"/>
              <w:rPr>
                <w:del w:id="1882" w:author="Thea Lucille Knowles" w:date="2021-03-18T20:25:00Z"/>
                <w:sz w:val="15"/>
                <w:szCs w:val="15"/>
              </w:rPr>
            </w:pPr>
            <w:del w:id="1883" w:author="Thea Lucille Knowles" w:date="2021-03-18T20:25:00Z">
              <w:r w:rsidRPr="00A80F22" w:rsidDel="00CB1E99">
                <w:rPr>
                  <w:rFonts w:ascii="Arial" w:eastAsia="Arial" w:hAnsi="Arial" w:cs="Arial"/>
                  <w:color w:val="111111"/>
                  <w:sz w:val="15"/>
                  <w:szCs w:val="15"/>
                </w:rPr>
                <w:delText>-41.112</w:delText>
              </w:r>
            </w:del>
          </w:p>
        </w:tc>
        <w:tc>
          <w:tcPr>
            <w:tcW w:w="1080" w:type="dxa"/>
            <w:shd w:val="clear" w:color="auto" w:fill="FFFFFF"/>
            <w:tcMar>
              <w:top w:w="0" w:type="dxa"/>
              <w:left w:w="0" w:type="dxa"/>
              <w:bottom w:w="0" w:type="dxa"/>
              <w:right w:w="0" w:type="dxa"/>
            </w:tcMar>
            <w:vAlign w:val="center"/>
          </w:tcPr>
          <w:p w14:paraId="73C033B1" w14:textId="3EC5C8EE" w:rsidR="009821AB" w:rsidRPr="00A80F22" w:rsidDel="00CB1E99" w:rsidRDefault="009821AB" w:rsidP="00B05573">
            <w:pPr>
              <w:spacing w:before="40" w:after="40"/>
              <w:ind w:left="100" w:right="100"/>
              <w:jc w:val="right"/>
              <w:rPr>
                <w:del w:id="1884" w:author="Thea Lucille Knowles" w:date="2021-03-18T20:25:00Z"/>
                <w:sz w:val="15"/>
                <w:szCs w:val="15"/>
              </w:rPr>
            </w:pPr>
            <w:del w:id="1885" w:author="Thea Lucille Knowles" w:date="2021-03-18T20:25:00Z">
              <w:r w:rsidRPr="00A80F22" w:rsidDel="00CB1E99">
                <w:rPr>
                  <w:rFonts w:ascii="Arial" w:eastAsia="Arial" w:hAnsi="Arial" w:cs="Arial"/>
                  <w:color w:val="111111"/>
                  <w:sz w:val="15"/>
                  <w:szCs w:val="15"/>
                </w:rPr>
                <w:delText>12.860</w:delText>
              </w:r>
            </w:del>
          </w:p>
        </w:tc>
        <w:tc>
          <w:tcPr>
            <w:tcW w:w="1080" w:type="dxa"/>
            <w:shd w:val="clear" w:color="auto" w:fill="FFFFFF"/>
            <w:tcMar>
              <w:top w:w="0" w:type="dxa"/>
              <w:left w:w="0" w:type="dxa"/>
              <w:bottom w:w="0" w:type="dxa"/>
              <w:right w:w="0" w:type="dxa"/>
            </w:tcMar>
            <w:vAlign w:val="center"/>
          </w:tcPr>
          <w:p w14:paraId="2F8BFD65" w14:textId="35C97191" w:rsidR="009821AB" w:rsidRPr="00A80F22" w:rsidDel="00CB1E99" w:rsidRDefault="009821AB" w:rsidP="00B05573">
            <w:pPr>
              <w:spacing w:before="40" w:after="40"/>
              <w:ind w:left="100" w:right="100"/>
              <w:jc w:val="right"/>
              <w:rPr>
                <w:del w:id="1886" w:author="Thea Lucille Knowles" w:date="2021-03-18T20:25:00Z"/>
                <w:sz w:val="15"/>
                <w:szCs w:val="15"/>
              </w:rPr>
            </w:pPr>
            <w:del w:id="1887" w:author="Thea Lucille Knowles" w:date="2021-03-18T20:25:00Z">
              <w:r w:rsidRPr="00A80F22" w:rsidDel="00CB1E99">
                <w:rPr>
                  <w:rFonts w:ascii="Arial" w:eastAsia="Arial" w:hAnsi="Arial" w:cs="Arial"/>
                  <w:color w:val="111111"/>
                  <w:sz w:val="15"/>
                  <w:szCs w:val="15"/>
                </w:rPr>
                <w:delText>175.777</w:delText>
              </w:r>
            </w:del>
          </w:p>
        </w:tc>
        <w:tc>
          <w:tcPr>
            <w:tcW w:w="1080" w:type="dxa"/>
            <w:shd w:val="clear" w:color="auto" w:fill="FFFFFF"/>
            <w:tcMar>
              <w:top w:w="0" w:type="dxa"/>
              <w:left w:w="0" w:type="dxa"/>
              <w:bottom w:w="0" w:type="dxa"/>
              <w:right w:w="0" w:type="dxa"/>
            </w:tcMar>
            <w:vAlign w:val="center"/>
          </w:tcPr>
          <w:p w14:paraId="2884DB58" w14:textId="5AE5FAA2" w:rsidR="009821AB" w:rsidRPr="00A80F22" w:rsidDel="00CB1E99" w:rsidRDefault="009821AB" w:rsidP="00B05573">
            <w:pPr>
              <w:spacing w:before="40" w:after="40"/>
              <w:ind w:left="100" w:right="100"/>
              <w:jc w:val="right"/>
              <w:rPr>
                <w:del w:id="1888" w:author="Thea Lucille Knowles" w:date="2021-03-18T20:25:00Z"/>
                <w:sz w:val="15"/>
                <w:szCs w:val="15"/>
              </w:rPr>
            </w:pPr>
            <w:del w:id="1889" w:author="Thea Lucille Knowles" w:date="2021-03-18T20:25:00Z">
              <w:r w:rsidRPr="00A80F22" w:rsidDel="00CB1E99">
                <w:rPr>
                  <w:rFonts w:ascii="Arial" w:eastAsia="Arial" w:hAnsi="Arial" w:cs="Arial"/>
                  <w:color w:val="111111"/>
                  <w:sz w:val="15"/>
                  <w:szCs w:val="15"/>
                </w:rPr>
                <w:delText>-3.197</w:delText>
              </w:r>
            </w:del>
          </w:p>
        </w:tc>
        <w:tc>
          <w:tcPr>
            <w:tcW w:w="1080" w:type="dxa"/>
            <w:shd w:val="clear" w:color="auto" w:fill="FFFFFF"/>
            <w:tcMar>
              <w:top w:w="0" w:type="dxa"/>
              <w:left w:w="0" w:type="dxa"/>
              <w:bottom w:w="0" w:type="dxa"/>
              <w:right w:w="0" w:type="dxa"/>
            </w:tcMar>
            <w:vAlign w:val="center"/>
          </w:tcPr>
          <w:p w14:paraId="0BDF75AB" w14:textId="2A5BCCE5" w:rsidR="009821AB" w:rsidRPr="00A80F22" w:rsidDel="00CB1E99" w:rsidRDefault="009821AB" w:rsidP="00B05573">
            <w:pPr>
              <w:spacing w:before="40" w:after="40"/>
              <w:ind w:left="100" w:right="100"/>
              <w:jc w:val="right"/>
              <w:rPr>
                <w:del w:id="1890" w:author="Thea Lucille Knowles" w:date="2021-03-18T20:25:00Z"/>
                <w:sz w:val="15"/>
                <w:szCs w:val="15"/>
              </w:rPr>
            </w:pPr>
            <w:del w:id="1891" w:author="Thea Lucille Knowles" w:date="2021-03-18T20:25:00Z">
              <w:r w:rsidRPr="00A80F22" w:rsidDel="00CB1E99">
                <w:rPr>
                  <w:rFonts w:ascii="Arial" w:eastAsia="Arial" w:hAnsi="Arial" w:cs="Arial"/>
                  <w:color w:val="111111"/>
                  <w:sz w:val="15"/>
                  <w:szCs w:val="15"/>
                </w:rPr>
                <w:delText>0.027</w:delText>
              </w:r>
            </w:del>
          </w:p>
        </w:tc>
      </w:tr>
      <w:tr w:rsidR="009821AB" w:rsidRPr="00A80F22" w:rsidDel="00CB1E99" w14:paraId="4E7E3EC8" w14:textId="0AC3CFB9" w:rsidTr="00281D09">
        <w:trPr>
          <w:cantSplit/>
          <w:jc w:val="center"/>
          <w:del w:id="1892" w:author="Thea Lucille Knowles" w:date="2021-03-18T20:25:00Z"/>
        </w:trPr>
        <w:tc>
          <w:tcPr>
            <w:tcW w:w="1080" w:type="dxa"/>
            <w:shd w:val="clear" w:color="auto" w:fill="FFFFFF"/>
            <w:tcMar>
              <w:top w:w="0" w:type="dxa"/>
              <w:left w:w="0" w:type="dxa"/>
              <w:bottom w:w="0" w:type="dxa"/>
              <w:right w:w="0" w:type="dxa"/>
            </w:tcMar>
            <w:vAlign w:val="center"/>
          </w:tcPr>
          <w:p w14:paraId="42A55BAE" w14:textId="6F54C958" w:rsidR="009821AB" w:rsidRPr="00A80F22" w:rsidDel="00CB1E99" w:rsidRDefault="009821AB" w:rsidP="00B05573">
            <w:pPr>
              <w:spacing w:before="40" w:after="40"/>
              <w:ind w:left="100" w:right="100"/>
              <w:rPr>
                <w:del w:id="1893" w:author="Thea Lucille Knowles" w:date="2021-03-18T20:25:00Z"/>
                <w:sz w:val="15"/>
                <w:szCs w:val="15"/>
              </w:rPr>
            </w:pPr>
            <w:del w:id="1894"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5CBB008B" w14:textId="5031E4C8" w:rsidR="009821AB" w:rsidRPr="00A80F22" w:rsidDel="00CB1E99" w:rsidRDefault="009821AB" w:rsidP="00B05573">
            <w:pPr>
              <w:spacing w:before="40" w:after="40"/>
              <w:ind w:left="100" w:right="100"/>
              <w:rPr>
                <w:del w:id="1895" w:author="Thea Lucille Knowles" w:date="2021-03-18T20:25:00Z"/>
                <w:sz w:val="15"/>
                <w:szCs w:val="15"/>
              </w:rPr>
            </w:pPr>
            <w:del w:id="1896"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0D10C8A3" w14:textId="3EAA78AE" w:rsidR="009821AB" w:rsidRPr="00A80F22" w:rsidDel="00CB1E99" w:rsidRDefault="009821AB" w:rsidP="00B05573">
            <w:pPr>
              <w:spacing w:before="40" w:after="40"/>
              <w:ind w:left="100" w:right="100"/>
              <w:jc w:val="right"/>
              <w:rPr>
                <w:del w:id="1897" w:author="Thea Lucille Knowles" w:date="2021-03-18T20:25:00Z"/>
                <w:sz w:val="15"/>
                <w:szCs w:val="15"/>
              </w:rPr>
            </w:pPr>
            <w:del w:id="1898" w:author="Thea Lucille Knowles" w:date="2021-03-18T20:25:00Z">
              <w:r w:rsidRPr="00A80F22" w:rsidDel="00CB1E99">
                <w:rPr>
                  <w:rFonts w:ascii="Arial" w:eastAsia="Arial" w:hAnsi="Arial" w:cs="Arial"/>
                  <w:color w:val="111111"/>
                  <w:sz w:val="15"/>
                  <w:szCs w:val="15"/>
                </w:rPr>
                <w:delText>-28.595</w:delText>
              </w:r>
            </w:del>
          </w:p>
        </w:tc>
        <w:tc>
          <w:tcPr>
            <w:tcW w:w="1080" w:type="dxa"/>
            <w:shd w:val="clear" w:color="auto" w:fill="FFFFFF"/>
            <w:tcMar>
              <w:top w:w="0" w:type="dxa"/>
              <w:left w:w="0" w:type="dxa"/>
              <w:bottom w:w="0" w:type="dxa"/>
              <w:right w:w="0" w:type="dxa"/>
            </w:tcMar>
            <w:vAlign w:val="center"/>
          </w:tcPr>
          <w:p w14:paraId="57EDDD85" w14:textId="527B5BCE" w:rsidR="009821AB" w:rsidRPr="00A80F22" w:rsidDel="00CB1E99" w:rsidRDefault="009821AB" w:rsidP="00B05573">
            <w:pPr>
              <w:spacing w:before="40" w:after="40"/>
              <w:ind w:left="100" w:right="100"/>
              <w:jc w:val="right"/>
              <w:rPr>
                <w:del w:id="1899" w:author="Thea Lucille Knowles" w:date="2021-03-18T20:25:00Z"/>
                <w:sz w:val="15"/>
                <w:szCs w:val="15"/>
              </w:rPr>
            </w:pPr>
            <w:del w:id="1900" w:author="Thea Lucille Knowles" w:date="2021-03-18T20:25:00Z">
              <w:r w:rsidRPr="00A80F22" w:rsidDel="00CB1E99">
                <w:rPr>
                  <w:rFonts w:ascii="Arial" w:eastAsia="Arial" w:hAnsi="Arial" w:cs="Arial"/>
                  <w:color w:val="111111"/>
                  <w:sz w:val="15"/>
                  <w:szCs w:val="15"/>
                </w:rPr>
                <w:delText>14.419</w:delText>
              </w:r>
            </w:del>
          </w:p>
        </w:tc>
        <w:tc>
          <w:tcPr>
            <w:tcW w:w="1080" w:type="dxa"/>
            <w:shd w:val="clear" w:color="auto" w:fill="FFFFFF"/>
            <w:tcMar>
              <w:top w:w="0" w:type="dxa"/>
              <w:left w:w="0" w:type="dxa"/>
              <w:bottom w:w="0" w:type="dxa"/>
              <w:right w:w="0" w:type="dxa"/>
            </w:tcMar>
            <w:vAlign w:val="center"/>
          </w:tcPr>
          <w:p w14:paraId="5B581C05" w14:textId="30C3F0A2" w:rsidR="009821AB" w:rsidRPr="00A80F22" w:rsidDel="00CB1E99" w:rsidRDefault="009821AB" w:rsidP="00B05573">
            <w:pPr>
              <w:spacing w:before="40" w:after="40"/>
              <w:ind w:left="100" w:right="100"/>
              <w:jc w:val="right"/>
              <w:rPr>
                <w:del w:id="1901" w:author="Thea Lucille Knowles" w:date="2021-03-18T20:25:00Z"/>
                <w:sz w:val="15"/>
                <w:szCs w:val="15"/>
              </w:rPr>
            </w:pPr>
            <w:del w:id="1902" w:author="Thea Lucille Knowles" w:date="2021-03-18T20:25:00Z">
              <w:r w:rsidRPr="00A80F22" w:rsidDel="00CB1E99">
                <w:rPr>
                  <w:rFonts w:ascii="Arial" w:eastAsia="Arial" w:hAnsi="Arial" w:cs="Arial"/>
                  <w:color w:val="111111"/>
                  <w:sz w:val="15"/>
                  <w:szCs w:val="15"/>
                </w:rPr>
                <w:delText>175.777</w:delText>
              </w:r>
            </w:del>
          </w:p>
        </w:tc>
        <w:tc>
          <w:tcPr>
            <w:tcW w:w="1080" w:type="dxa"/>
            <w:shd w:val="clear" w:color="auto" w:fill="FFFFFF"/>
            <w:tcMar>
              <w:top w:w="0" w:type="dxa"/>
              <w:left w:w="0" w:type="dxa"/>
              <w:bottom w:w="0" w:type="dxa"/>
              <w:right w:w="0" w:type="dxa"/>
            </w:tcMar>
            <w:vAlign w:val="center"/>
          </w:tcPr>
          <w:p w14:paraId="5E37CA73" w14:textId="7BD30ED3" w:rsidR="009821AB" w:rsidRPr="00A80F22" w:rsidDel="00CB1E99" w:rsidRDefault="009821AB" w:rsidP="00B05573">
            <w:pPr>
              <w:spacing w:before="40" w:after="40"/>
              <w:ind w:left="100" w:right="100"/>
              <w:jc w:val="right"/>
              <w:rPr>
                <w:del w:id="1903" w:author="Thea Lucille Knowles" w:date="2021-03-18T20:25:00Z"/>
                <w:sz w:val="15"/>
                <w:szCs w:val="15"/>
              </w:rPr>
            </w:pPr>
            <w:del w:id="1904" w:author="Thea Lucille Knowles" w:date="2021-03-18T20:25:00Z">
              <w:r w:rsidRPr="00A80F22" w:rsidDel="00CB1E99">
                <w:rPr>
                  <w:rFonts w:ascii="Arial" w:eastAsia="Arial" w:hAnsi="Arial" w:cs="Arial"/>
                  <w:color w:val="111111"/>
                  <w:sz w:val="15"/>
                  <w:szCs w:val="15"/>
                </w:rPr>
                <w:delText>-1.983</w:delText>
              </w:r>
            </w:del>
          </w:p>
        </w:tc>
        <w:tc>
          <w:tcPr>
            <w:tcW w:w="1080" w:type="dxa"/>
            <w:shd w:val="clear" w:color="auto" w:fill="FFFFFF"/>
            <w:tcMar>
              <w:top w:w="0" w:type="dxa"/>
              <w:left w:w="0" w:type="dxa"/>
              <w:bottom w:w="0" w:type="dxa"/>
              <w:right w:w="0" w:type="dxa"/>
            </w:tcMar>
            <w:vAlign w:val="center"/>
          </w:tcPr>
          <w:p w14:paraId="1D5E876E" w14:textId="140E7C50" w:rsidR="009821AB" w:rsidRPr="00A80F22" w:rsidDel="00CB1E99" w:rsidRDefault="009821AB" w:rsidP="00B05573">
            <w:pPr>
              <w:spacing w:before="40" w:after="40"/>
              <w:ind w:left="100" w:right="100"/>
              <w:jc w:val="right"/>
              <w:rPr>
                <w:del w:id="1905" w:author="Thea Lucille Knowles" w:date="2021-03-18T20:25:00Z"/>
                <w:sz w:val="15"/>
                <w:szCs w:val="15"/>
              </w:rPr>
            </w:pPr>
            <w:del w:id="1906" w:author="Thea Lucille Knowles" w:date="2021-03-18T20:25:00Z">
              <w:r w:rsidRPr="00A80F22" w:rsidDel="00CB1E99">
                <w:rPr>
                  <w:rFonts w:ascii="Arial" w:eastAsia="Arial" w:hAnsi="Arial" w:cs="Arial"/>
                  <w:color w:val="111111"/>
                  <w:sz w:val="15"/>
                  <w:szCs w:val="15"/>
                </w:rPr>
                <w:delText>0.429</w:delText>
              </w:r>
            </w:del>
          </w:p>
        </w:tc>
      </w:tr>
      <w:tr w:rsidR="009821AB" w:rsidRPr="00A80F22" w:rsidDel="00CB1E99" w14:paraId="3FF9C3E0" w14:textId="2C6000C4" w:rsidTr="00281D09">
        <w:trPr>
          <w:cantSplit/>
          <w:jc w:val="center"/>
          <w:del w:id="1907" w:author="Thea Lucille Knowles" w:date="2021-03-18T20:25:00Z"/>
        </w:trPr>
        <w:tc>
          <w:tcPr>
            <w:tcW w:w="1080" w:type="dxa"/>
            <w:shd w:val="clear" w:color="auto" w:fill="FFFFFF"/>
            <w:tcMar>
              <w:top w:w="0" w:type="dxa"/>
              <w:left w:w="0" w:type="dxa"/>
              <w:bottom w:w="0" w:type="dxa"/>
              <w:right w:w="0" w:type="dxa"/>
            </w:tcMar>
            <w:vAlign w:val="center"/>
          </w:tcPr>
          <w:p w14:paraId="5C3B64DB" w14:textId="6F155B3C" w:rsidR="009821AB" w:rsidRPr="00A80F22" w:rsidDel="00CB1E99" w:rsidRDefault="009821AB" w:rsidP="00B05573">
            <w:pPr>
              <w:spacing w:before="40" w:after="40"/>
              <w:ind w:left="100" w:right="100"/>
              <w:rPr>
                <w:del w:id="1908" w:author="Thea Lucille Knowles" w:date="2021-03-18T20:25:00Z"/>
                <w:sz w:val="15"/>
                <w:szCs w:val="15"/>
              </w:rPr>
            </w:pPr>
            <w:del w:id="1909"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6D991C78" w14:textId="12141FD4" w:rsidR="009821AB" w:rsidRPr="00A80F22" w:rsidDel="00CB1E99" w:rsidRDefault="009821AB" w:rsidP="00B05573">
            <w:pPr>
              <w:spacing w:before="40" w:after="40"/>
              <w:ind w:left="100" w:right="100"/>
              <w:rPr>
                <w:del w:id="1910" w:author="Thea Lucille Knowles" w:date="2021-03-18T20:25:00Z"/>
                <w:sz w:val="15"/>
                <w:szCs w:val="15"/>
              </w:rPr>
            </w:pPr>
            <w:del w:id="1911"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25E60B8D" w14:textId="4292B943" w:rsidR="009821AB" w:rsidRPr="00A80F22" w:rsidDel="00CB1E99" w:rsidRDefault="009821AB" w:rsidP="00B05573">
            <w:pPr>
              <w:spacing w:before="40" w:after="40"/>
              <w:ind w:left="100" w:right="100"/>
              <w:jc w:val="right"/>
              <w:rPr>
                <w:del w:id="1912" w:author="Thea Lucille Knowles" w:date="2021-03-18T20:25:00Z"/>
                <w:sz w:val="15"/>
                <w:szCs w:val="15"/>
              </w:rPr>
            </w:pPr>
            <w:del w:id="1913" w:author="Thea Lucille Knowles" w:date="2021-03-18T20:25:00Z">
              <w:r w:rsidRPr="00A80F22" w:rsidDel="00CB1E99">
                <w:rPr>
                  <w:rFonts w:ascii="Arial" w:eastAsia="Arial" w:hAnsi="Arial" w:cs="Arial"/>
                  <w:color w:val="111111"/>
                  <w:sz w:val="15"/>
                  <w:szCs w:val="15"/>
                </w:rPr>
                <w:delText>-31.796</w:delText>
              </w:r>
            </w:del>
          </w:p>
        </w:tc>
        <w:tc>
          <w:tcPr>
            <w:tcW w:w="1080" w:type="dxa"/>
            <w:shd w:val="clear" w:color="auto" w:fill="FFFFFF"/>
            <w:tcMar>
              <w:top w:w="0" w:type="dxa"/>
              <w:left w:w="0" w:type="dxa"/>
              <w:bottom w:w="0" w:type="dxa"/>
              <w:right w:w="0" w:type="dxa"/>
            </w:tcMar>
            <w:vAlign w:val="center"/>
          </w:tcPr>
          <w:p w14:paraId="0555DFB1" w14:textId="79189374" w:rsidR="009821AB" w:rsidRPr="00A80F22" w:rsidDel="00CB1E99" w:rsidRDefault="009821AB" w:rsidP="00B05573">
            <w:pPr>
              <w:spacing w:before="40" w:after="40"/>
              <w:ind w:left="100" w:right="100"/>
              <w:jc w:val="right"/>
              <w:rPr>
                <w:del w:id="1914" w:author="Thea Lucille Knowles" w:date="2021-03-18T20:25:00Z"/>
                <w:sz w:val="15"/>
                <w:szCs w:val="15"/>
              </w:rPr>
            </w:pPr>
            <w:del w:id="1915" w:author="Thea Lucille Knowles" w:date="2021-03-18T20:25:00Z">
              <w:r w:rsidRPr="00A80F22" w:rsidDel="00CB1E99">
                <w:rPr>
                  <w:rFonts w:ascii="Arial" w:eastAsia="Arial" w:hAnsi="Arial" w:cs="Arial"/>
                  <w:color w:val="111111"/>
                  <w:sz w:val="15"/>
                  <w:szCs w:val="15"/>
                </w:rPr>
                <w:delText>4.188</w:delText>
              </w:r>
            </w:del>
          </w:p>
        </w:tc>
        <w:tc>
          <w:tcPr>
            <w:tcW w:w="1080" w:type="dxa"/>
            <w:shd w:val="clear" w:color="auto" w:fill="FFFFFF"/>
            <w:tcMar>
              <w:top w:w="0" w:type="dxa"/>
              <w:left w:w="0" w:type="dxa"/>
              <w:bottom w:w="0" w:type="dxa"/>
              <w:right w:w="0" w:type="dxa"/>
            </w:tcMar>
            <w:vAlign w:val="center"/>
          </w:tcPr>
          <w:p w14:paraId="4A733702" w14:textId="5E2B9F29" w:rsidR="009821AB" w:rsidRPr="00A80F22" w:rsidDel="00CB1E99" w:rsidRDefault="009821AB" w:rsidP="00B05573">
            <w:pPr>
              <w:spacing w:before="40" w:after="40"/>
              <w:ind w:left="100" w:right="100"/>
              <w:jc w:val="right"/>
              <w:rPr>
                <w:del w:id="1916" w:author="Thea Lucille Knowles" w:date="2021-03-18T20:25:00Z"/>
                <w:sz w:val="15"/>
                <w:szCs w:val="15"/>
              </w:rPr>
            </w:pPr>
            <w:del w:id="1917" w:author="Thea Lucille Knowles" w:date="2021-03-18T20:25:00Z">
              <w:r w:rsidRPr="00A80F22" w:rsidDel="00CB1E99">
                <w:rPr>
                  <w:rFonts w:ascii="Arial" w:eastAsia="Arial" w:hAnsi="Arial" w:cs="Arial"/>
                  <w:color w:val="111111"/>
                  <w:sz w:val="15"/>
                  <w:szCs w:val="15"/>
                </w:rPr>
                <w:delText>174.373</w:delText>
              </w:r>
            </w:del>
          </w:p>
        </w:tc>
        <w:tc>
          <w:tcPr>
            <w:tcW w:w="1080" w:type="dxa"/>
            <w:shd w:val="clear" w:color="auto" w:fill="FFFFFF"/>
            <w:tcMar>
              <w:top w:w="0" w:type="dxa"/>
              <w:left w:w="0" w:type="dxa"/>
              <w:bottom w:w="0" w:type="dxa"/>
              <w:right w:w="0" w:type="dxa"/>
            </w:tcMar>
            <w:vAlign w:val="center"/>
          </w:tcPr>
          <w:p w14:paraId="411219EC" w14:textId="087A3A11" w:rsidR="009821AB" w:rsidRPr="00A80F22" w:rsidDel="00CB1E99" w:rsidRDefault="009821AB" w:rsidP="00B05573">
            <w:pPr>
              <w:spacing w:before="40" w:after="40"/>
              <w:ind w:left="100" w:right="100"/>
              <w:jc w:val="right"/>
              <w:rPr>
                <w:del w:id="1918" w:author="Thea Lucille Knowles" w:date="2021-03-18T20:25:00Z"/>
                <w:sz w:val="15"/>
                <w:szCs w:val="15"/>
              </w:rPr>
            </w:pPr>
            <w:del w:id="1919" w:author="Thea Lucille Knowles" w:date="2021-03-18T20:25:00Z">
              <w:r w:rsidRPr="00A80F22" w:rsidDel="00CB1E99">
                <w:rPr>
                  <w:rFonts w:ascii="Arial" w:eastAsia="Arial" w:hAnsi="Arial" w:cs="Arial"/>
                  <w:color w:val="111111"/>
                  <w:sz w:val="15"/>
                  <w:szCs w:val="15"/>
                </w:rPr>
                <w:delText>-7.593</w:delText>
              </w:r>
            </w:del>
          </w:p>
        </w:tc>
        <w:tc>
          <w:tcPr>
            <w:tcW w:w="1080" w:type="dxa"/>
            <w:shd w:val="clear" w:color="auto" w:fill="FFFFFF"/>
            <w:tcMar>
              <w:top w:w="0" w:type="dxa"/>
              <w:left w:w="0" w:type="dxa"/>
              <w:bottom w:w="0" w:type="dxa"/>
              <w:right w:w="0" w:type="dxa"/>
            </w:tcMar>
            <w:vAlign w:val="center"/>
          </w:tcPr>
          <w:p w14:paraId="6E795689" w14:textId="5F2F15B1" w:rsidR="009821AB" w:rsidRPr="00A80F22" w:rsidDel="00CB1E99" w:rsidRDefault="009821AB" w:rsidP="00B05573">
            <w:pPr>
              <w:spacing w:before="40" w:after="40"/>
              <w:ind w:left="100" w:right="100"/>
              <w:jc w:val="right"/>
              <w:rPr>
                <w:del w:id="1920" w:author="Thea Lucille Knowles" w:date="2021-03-18T20:25:00Z"/>
                <w:sz w:val="15"/>
                <w:szCs w:val="15"/>
              </w:rPr>
            </w:pPr>
            <w:del w:id="1921"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1C0F45CA" w14:textId="64F625B1" w:rsidTr="00281D09">
        <w:trPr>
          <w:cantSplit/>
          <w:jc w:val="center"/>
          <w:del w:id="1922" w:author="Thea Lucille Knowles" w:date="2021-03-18T20:25:00Z"/>
        </w:trPr>
        <w:tc>
          <w:tcPr>
            <w:tcW w:w="1080" w:type="dxa"/>
            <w:shd w:val="clear" w:color="auto" w:fill="FFFFFF"/>
            <w:tcMar>
              <w:top w:w="0" w:type="dxa"/>
              <w:left w:w="0" w:type="dxa"/>
              <w:bottom w:w="0" w:type="dxa"/>
              <w:right w:w="0" w:type="dxa"/>
            </w:tcMar>
            <w:vAlign w:val="center"/>
          </w:tcPr>
          <w:p w14:paraId="6BDC36D3" w14:textId="7488F4AF" w:rsidR="009821AB" w:rsidRPr="00A80F22" w:rsidDel="00CB1E99" w:rsidRDefault="009821AB" w:rsidP="00B05573">
            <w:pPr>
              <w:spacing w:before="40" w:after="40"/>
              <w:ind w:left="100" w:right="100"/>
              <w:rPr>
                <w:del w:id="1923" w:author="Thea Lucille Knowles" w:date="2021-03-18T20:25:00Z"/>
                <w:sz w:val="15"/>
                <w:szCs w:val="15"/>
              </w:rPr>
            </w:pPr>
            <w:del w:id="1924"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7A301D4E" w14:textId="70868451" w:rsidR="009821AB" w:rsidRPr="00A80F22" w:rsidDel="00CB1E99" w:rsidRDefault="009821AB" w:rsidP="00B05573">
            <w:pPr>
              <w:spacing w:before="40" w:after="40"/>
              <w:ind w:left="100" w:right="100"/>
              <w:rPr>
                <w:del w:id="1925" w:author="Thea Lucille Knowles" w:date="2021-03-18T20:25:00Z"/>
                <w:sz w:val="15"/>
                <w:szCs w:val="15"/>
              </w:rPr>
            </w:pPr>
            <w:del w:id="1926"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22E145D4" w14:textId="50B30E07" w:rsidR="009821AB" w:rsidRPr="00A80F22" w:rsidDel="00CB1E99" w:rsidRDefault="009821AB" w:rsidP="00B05573">
            <w:pPr>
              <w:spacing w:before="40" w:after="40"/>
              <w:ind w:left="100" w:right="100"/>
              <w:jc w:val="right"/>
              <w:rPr>
                <w:del w:id="1927" w:author="Thea Lucille Knowles" w:date="2021-03-18T20:25:00Z"/>
                <w:sz w:val="15"/>
                <w:szCs w:val="15"/>
              </w:rPr>
            </w:pPr>
            <w:del w:id="1928" w:author="Thea Lucille Knowles" w:date="2021-03-18T20:25:00Z">
              <w:r w:rsidRPr="00A80F22" w:rsidDel="00CB1E99">
                <w:rPr>
                  <w:rFonts w:ascii="Arial" w:eastAsia="Arial" w:hAnsi="Arial" w:cs="Arial"/>
                  <w:color w:val="111111"/>
                  <w:sz w:val="15"/>
                  <w:szCs w:val="15"/>
                </w:rPr>
                <w:delText>-33.367</w:delText>
              </w:r>
            </w:del>
          </w:p>
        </w:tc>
        <w:tc>
          <w:tcPr>
            <w:tcW w:w="1080" w:type="dxa"/>
            <w:shd w:val="clear" w:color="auto" w:fill="FFFFFF"/>
            <w:tcMar>
              <w:top w:w="0" w:type="dxa"/>
              <w:left w:w="0" w:type="dxa"/>
              <w:bottom w:w="0" w:type="dxa"/>
              <w:right w:w="0" w:type="dxa"/>
            </w:tcMar>
            <w:vAlign w:val="center"/>
          </w:tcPr>
          <w:p w14:paraId="37409FAC" w14:textId="0245EA1A" w:rsidR="009821AB" w:rsidRPr="00A80F22" w:rsidDel="00CB1E99" w:rsidRDefault="009821AB" w:rsidP="00B05573">
            <w:pPr>
              <w:spacing w:before="40" w:after="40"/>
              <w:ind w:left="100" w:right="100"/>
              <w:jc w:val="right"/>
              <w:rPr>
                <w:del w:id="1929" w:author="Thea Lucille Knowles" w:date="2021-03-18T20:25:00Z"/>
                <w:sz w:val="15"/>
                <w:szCs w:val="15"/>
              </w:rPr>
            </w:pPr>
            <w:del w:id="1930" w:author="Thea Lucille Knowles" w:date="2021-03-18T20:25:00Z">
              <w:r w:rsidRPr="00A80F22" w:rsidDel="00CB1E99">
                <w:rPr>
                  <w:rFonts w:ascii="Arial" w:eastAsia="Arial" w:hAnsi="Arial" w:cs="Arial"/>
                  <w:color w:val="111111"/>
                  <w:sz w:val="15"/>
                  <w:szCs w:val="15"/>
                </w:rPr>
                <w:delText>5.709</w:delText>
              </w:r>
            </w:del>
          </w:p>
        </w:tc>
        <w:tc>
          <w:tcPr>
            <w:tcW w:w="1080" w:type="dxa"/>
            <w:shd w:val="clear" w:color="auto" w:fill="FFFFFF"/>
            <w:tcMar>
              <w:top w:w="0" w:type="dxa"/>
              <w:left w:w="0" w:type="dxa"/>
              <w:bottom w:w="0" w:type="dxa"/>
              <w:right w:w="0" w:type="dxa"/>
            </w:tcMar>
            <w:vAlign w:val="center"/>
          </w:tcPr>
          <w:p w14:paraId="453A522A" w14:textId="621AFF0A" w:rsidR="009821AB" w:rsidRPr="00A80F22" w:rsidDel="00CB1E99" w:rsidRDefault="009821AB" w:rsidP="00B05573">
            <w:pPr>
              <w:spacing w:before="40" w:after="40"/>
              <w:ind w:left="100" w:right="100"/>
              <w:jc w:val="right"/>
              <w:rPr>
                <w:del w:id="1931" w:author="Thea Lucille Knowles" w:date="2021-03-18T20:25:00Z"/>
                <w:sz w:val="15"/>
                <w:szCs w:val="15"/>
              </w:rPr>
            </w:pPr>
            <w:del w:id="1932" w:author="Thea Lucille Knowles" w:date="2021-03-18T20:25:00Z">
              <w:r w:rsidRPr="00A80F22" w:rsidDel="00CB1E99">
                <w:rPr>
                  <w:rFonts w:ascii="Arial" w:eastAsia="Arial" w:hAnsi="Arial" w:cs="Arial"/>
                  <w:color w:val="111111"/>
                  <w:sz w:val="15"/>
                  <w:szCs w:val="15"/>
                </w:rPr>
                <w:delText>174.373</w:delText>
              </w:r>
            </w:del>
          </w:p>
        </w:tc>
        <w:tc>
          <w:tcPr>
            <w:tcW w:w="1080" w:type="dxa"/>
            <w:shd w:val="clear" w:color="auto" w:fill="FFFFFF"/>
            <w:tcMar>
              <w:top w:w="0" w:type="dxa"/>
              <w:left w:w="0" w:type="dxa"/>
              <w:bottom w:w="0" w:type="dxa"/>
              <w:right w:w="0" w:type="dxa"/>
            </w:tcMar>
            <w:vAlign w:val="center"/>
          </w:tcPr>
          <w:p w14:paraId="696EF670" w14:textId="4A1CBBCE" w:rsidR="009821AB" w:rsidRPr="00A80F22" w:rsidDel="00CB1E99" w:rsidRDefault="009821AB" w:rsidP="00B05573">
            <w:pPr>
              <w:spacing w:before="40" w:after="40"/>
              <w:ind w:left="100" w:right="100"/>
              <w:jc w:val="right"/>
              <w:rPr>
                <w:del w:id="1933" w:author="Thea Lucille Knowles" w:date="2021-03-18T20:25:00Z"/>
                <w:sz w:val="15"/>
                <w:szCs w:val="15"/>
              </w:rPr>
            </w:pPr>
            <w:del w:id="1934" w:author="Thea Lucille Knowles" w:date="2021-03-18T20:25:00Z">
              <w:r w:rsidRPr="00A80F22" w:rsidDel="00CB1E99">
                <w:rPr>
                  <w:rFonts w:ascii="Arial" w:eastAsia="Arial" w:hAnsi="Arial" w:cs="Arial"/>
                  <w:color w:val="111111"/>
                  <w:sz w:val="15"/>
                  <w:szCs w:val="15"/>
                </w:rPr>
                <w:delText>-5.845</w:delText>
              </w:r>
            </w:del>
          </w:p>
        </w:tc>
        <w:tc>
          <w:tcPr>
            <w:tcW w:w="1080" w:type="dxa"/>
            <w:shd w:val="clear" w:color="auto" w:fill="FFFFFF"/>
            <w:tcMar>
              <w:top w:w="0" w:type="dxa"/>
              <w:left w:w="0" w:type="dxa"/>
              <w:bottom w:w="0" w:type="dxa"/>
              <w:right w:w="0" w:type="dxa"/>
            </w:tcMar>
            <w:vAlign w:val="center"/>
          </w:tcPr>
          <w:p w14:paraId="60F11714" w14:textId="644C7A21" w:rsidR="009821AB" w:rsidRPr="00A80F22" w:rsidDel="00CB1E99" w:rsidRDefault="009821AB" w:rsidP="00B05573">
            <w:pPr>
              <w:spacing w:before="40" w:after="40"/>
              <w:ind w:left="100" w:right="100"/>
              <w:jc w:val="right"/>
              <w:rPr>
                <w:del w:id="1935" w:author="Thea Lucille Knowles" w:date="2021-03-18T20:25:00Z"/>
                <w:sz w:val="15"/>
                <w:szCs w:val="15"/>
              </w:rPr>
            </w:pPr>
            <w:del w:id="1936"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3F9829B1" w14:textId="3AFF649B" w:rsidTr="00281D09">
        <w:trPr>
          <w:cantSplit/>
          <w:jc w:val="center"/>
          <w:del w:id="1937" w:author="Thea Lucille Knowles" w:date="2021-03-18T20:25:00Z"/>
        </w:trPr>
        <w:tc>
          <w:tcPr>
            <w:tcW w:w="1080" w:type="dxa"/>
            <w:shd w:val="clear" w:color="auto" w:fill="FFFFFF"/>
            <w:tcMar>
              <w:top w:w="0" w:type="dxa"/>
              <w:left w:w="0" w:type="dxa"/>
              <w:bottom w:w="0" w:type="dxa"/>
              <w:right w:w="0" w:type="dxa"/>
            </w:tcMar>
            <w:vAlign w:val="center"/>
          </w:tcPr>
          <w:p w14:paraId="10F522F6" w14:textId="6F24EAD8" w:rsidR="009821AB" w:rsidRPr="00A80F22" w:rsidDel="00CB1E99" w:rsidRDefault="009821AB" w:rsidP="00B05573">
            <w:pPr>
              <w:spacing w:before="40" w:after="40"/>
              <w:ind w:left="100" w:right="100"/>
              <w:rPr>
                <w:del w:id="1938" w:author="Thea Lucille Knowles" w:date="2021-03-18T20:25:00Z"/>
                <w:sz w:val="15"/>
                <w:szCs w:val="15"/>
              </w:rPr>
            </w:pPr>
            <w:del w:id="1939" w:author="Thea Lucille Knowles" w:date="2021-03-18T20:25:00Z">
              <w:r w:rsidRPr="00A80F22" w:rsidDel="00CB1E99">
                <w:rPr>
                  <w:rFonts w:ascii="Arial" w:eastAsia="Arial" w:hAnsi="Arial" w:cs="Arial"/>
                  <w:color w:val="111111"/>
                  <w:sz w:val="15"/>
                  <w:szCs w:val="15"/>
                </w:rPr>
                <w:delText>S2 - H1</w:delText>
              </w:r>
            </w:del>
          </w:p>
        </w:tc>
        <w:tc>
          <w:tcPr>
            <w:tcW w:w="1080" w:type="dxa"/>
            <w:shd w:val="clear" w:color="auto" w:fill="FFFFFF"/>
            <w:tcMar>
              <w:top w:w="0" w:type="dxa"/>
              <w:left w:w="0" w:type="dxa"/>
              <w:bottom w:w="0" w:type="dxa"/>
              <w:right w:w="0" w:type="dxa"/>
            </w:tcMar>
            <w:vAlign w:val="center"/>
          </w:tcPr>
          <w:p w14:paraId="274B0345" w14:textId="4FBB4A98" w:rsidR="009821AB" w:rsidRPr="00A80F22" w:rsidDel="00CB1E99" w:rsidRDefault="009821AB" w:rsidP="00B05573">
            <w:pPr>
              <w:spacing w:before="40" w:after="40"/>
              <w:ind w:left="100" w:right="100"/>
              <w:rPr>
                <w:del w:id="1940" w:author="Thea Lucille Knowles" w:date="2021-03-18T20:25:00Z"/>
                <w:sz w:val="15"/>
                <w:szCs w:val="15"/>
              </w:rPr>
            </w:pPr>
            <w:del w:id="1941"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03C947FC" w14:textId="59084BED" w:rsidR="009821AB" w:rsidRPr="00A80F22" w:rsidDel="00CB1E99" w:rsidRDefault="009821AB" w:rsidP="00B05573">
            <w:pPr>
              <w:spacing w:before="40" w:after="40"/>
              <w:ind w:left="100" w:right="100"/>
              <w:jc w:val="right"/>
              <w:rPr>
                <w:del w:id="1942" w:author="Thea Lucille Knowles" w:date="2021-03-18T20:25:00Z"/>
                <w:sz w:val="15"/>
                <w:szCs w:val="15"/>
              </w:rPr>
            </w:pPr>
            <w:del w:id="1943" w:author="Thea Lucille Knowles" w:date="2021-03-18T20:25:00Z">
              <w:r w:rsidRPr="00A80F22" w:rsidDel="00CB1E99">
                <w:rPr>
                  <w:rFonts w:ascii="Arial" w:eastAsia="Arial" w:hAnsi="Arial" w:cs="Arial"/>
                  <w:color w:val="111111"/>
                  <w:sz w:val="15"/>
                  <w:szCs w:val="15"/>
                </w:rPr>
                <w:delText>-58.564</w:delText>
              </w:r>
            </w:del>
          </w:p>
        </w:tc>
        <w:tc>
          <w:tcPr>
            <w:tcW w:w="1080" w:type="dxa"/>
            <w:shd w:val="clear" w:color="auto" w:fill="FFFFFF"/>
            <w:tcMar>
              <w:top w:w="0" w:type="dxa"/>
              <w:left w:w="0" w:type="dxa"/>
              <w:bottom w:w="0" w:type="dxa"/>
              <w:right w:w="0" w:type="dxa"/>
            </w:tcMar>
            <w:vAlign w:val="center"/>
          </w:tcPr>
          <w:p w14:paraId="5BDB40D3" w14:textId="28B9CF19" w:rsidR="009821AB" w:rsidRPr="00A80F22" w:rsidDel="00CB1E99" w:rsidRDefault="009821AB" w:rsidP="00B05573">
            <w:pPr>
              <w:spacing w:before="40" w:after="40"/>
              <w:ind w:left="100" w:right="100"/>
              <w:jc w:val="right"/>
              <w:rPr>
                <w:del w:id="1944" w:author="Thea Lucille Knowles" w:date="2021-03-18T20:25:00Z"/>
                <w:sz w:val="15"/>
                <w:szCs w:val="15"/>
              </w:rPr>
            </w:pPr>
            <w:del w:id="1945" w:author="Thea Lucille Knowles" w:date="2021-03-18T20:25:00Z">
              <w:r w:rsidRPr="00A80F22" w:rsidDel="00CB1E99">
                <w:rPr>
                  <w:rFonts w:ascii="Arial" w:eastAsia="Arial" w:hAnsi="Arial" w:cs="Arial"/>
                  <w:color w:val="111111"/>
                  <w:sz w:val="15"/>
                  <w:szCs w:val="15"/>
                </w:rPr>
                <w:delText>8.105</w:delText>
              </w:r>
            </w:del>
          </w:p>
        </w:tc>
        <w:tc>
          <w:tcPr>
            <w:tcW w:w="1080" w:type="dxa"/>
            <w:shd w:val="clear" w:color="auto" w:fill="FFFFFF"/>
            <w:tcMar>
              <w:top w:w="0" w:type="dxa"/>
              <w:left w:w="0" w:type="dxa"/>
              <w:bottom w:w="0" w:type="dxa"/>
              <w:right w:w="0" w:type="dxa"/>
            </w:tcMar>
            <w:vAlign w:val="center"/>
          </w:tcPr>
          <w:p w14:paraId="0552B3ED" w14:textId="7D50477E" w:rsidR="009821AB" w:rsidRPr="00A80F22" w:rsidDel="00CB1E99" w:rsidRDefault="009821AB" w:rsidP="00B05573">
            <w:pPr>
              <w:spacing w:before="40" w:after="40"/>
              <w:ind w:left="100" w:right="100"/>
              <w:jc w:val="right"/>
              <w:rPr>
                <w:del w:id="1946" w:author="Thea Lucille Knowles" w:date="2021-03-18T20:25:00Z"/>
                <w:sz w:val="15"/>
                <w:szCs w:val="15"/>
              </w:rPr>
            </w:pPr>
            <w:del w:id="1947" w:author="Thea Lucille Knowles" w:date="2021-03-18T20:25:00Z">
              <w:r w:rsidRPr="00A80F22" w:rsidDel="00CB1E99">
                <w:rPr>
                  <w:rFonts w:ascii="Arial" w:eastAsia="Arial" w:hAnsi="Arial" w:cs="Arial"/>
                  <w:color w:val="111111"/>
                  <w:sz w:val="15"/>
                  <w:szCs w:val="15"/>
                </w:rPr>
                <w:delText>175.943</w:delText>
              </w:r>
            </w:del>
          </w:p>
        </w:tc>
        <w:tc>
          <w:tcPr>
            <w:tcW w:w="1080" w:type="dxa"/>
            <w:shd w:val="clear" w:color="auto" w:fill="FFFFFF"/>
            <w:tcMar>
              <w:top w:w="0" w:type="dxa"/>
              <w:left w:w="0" w:type="dxa"/>
              <w:bottom w:w="0" w:type="dxa"/>
              <w:right w:w="0" w:type="dxa"/>
            </w:tcMar>
            <w:vAlign w:val="center"/>
          </w:tcPr>
          <w:p w14:paraId="50CD3355" w14:textId="51A2CFF2" w:rsidR="009821AB" w:rsidRPr="00A80F22" w:rsidDel="00CB1E99" w:rsidRDefault="009821AB" w:rsidP="00B05573">
            <w:pPr>
              <w:spacing w:before="40" w:after="40"/>
              <w:ind w:left="100" w:right="100"/>
              <w:jc w:val="right"/>
              <w:rPr>
                <w:del w:id="1948" w:author="Thea Lucille Knowles" w:date="2021-03-18T20:25:00Z"/>
                <w:sz w:val="15"/>
                <w:szCs w:val="15"/>
              </w:rPr>
            </w:pPr>
            <w:del w:id="1949" w:author="Thea Lucille Knowles" w:date="2021-03-18T20:25:00Z">
              <w:r w:rsidRPr="00A80F22" w:rsidDel="00CB1E99">
                <w:rPr>
                  <w:rFonts w:ascii="Arial" w:eastAsia="Arial" w:hAnsi="Arial" w:cs="Arial"/>
                  <w:color w:val="111111"/>
                  <w:sz w:val="15"/>
                  <w:szCs w:val="15"/>
                </w:rPr>
                <w:delText>-7.225</w:delText>
              </w:r>
            </w:del>
          </w:p>
        </w:tc>
        <w:tc>
          <w:tcPr>
            <w:tcW w:w="1080" w:type="dxa"/>
            <w:shd w:val="clear" w:color="auto" w:fill="FFFFFF"/>
            <w:tcMar>
              <w:top w:w="0" w:type="dxa"/>
              <w:left w:w="0" w:type="dxa"/>
              <w:bottom w:w="0" w:type="dxa"/>
              <w:right w:w="0" w:type="dxa"/>
            </w:tcMar>
            <w:vAlign w:val="center"/>
          </w:tcPr>
          <w:p w14:paraId="6B373279" w14:textId="068BC489" w:rsidR="009821AB" w:rsidRPr="00A80F22" w:rsidDel="00CB1E99" w:rsidRDefault="009821AB" w:rsidP="00B05573">
            <w:pPr>
              <w:spacing w:before="40" w:after="40"/>
              <w:ind w:left="100" w:right="100"/>
              <w:jc w:val="right"/>
              <w:rPr>
                <w:del w:id="1950" w:author="Thea Lucille Knowles" w:date="2021-03-18T20:25:00Z"/>
                <w:sz w:val="15"/>
                <w:szCs w:val="15"/>
              </w:rPr>
            </w:pPr>
            <w:del w:id="1951"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62790434" w14:textId="70CDD8AA" w:rsidTr="00281D09">
        <w:trPr>
          <w:cantSplit/>
          <w:jc w:val="center"/>
          <w:del w:id="1952" w:author="Thea Lucille Knowles" w:date="2021-03-18T20:25:00Z"/>
        </w:trPr>
        <w:tc>
          <w:tcPr>
            <w:tcW w:w="1080" w:type="dxa"/>
            <w:shd w:val="clear" w:color="auto" w:fill="FFFFFF"/>
            <w:tcMar>
              <w:top w:w="0" w:type="dxa"/>
              <w:left w:w="0" w:type="dxa"/>
              <w:bottom w:w="0" w:type="dxa"/>
              <w:right w:w="0" w:type="dxa"/>
            </w:tcMar>
            <w:vAlign w:val="center"/>
          </w:tcPr>
          <w:p w14:paraId="4B844E21" w14:textId="4D76ABDD" w:rsidR="009821AB" w:rsidRPr="00A80F22" w:rsidDel="00CB1E99" w:rsidRDefault="009821AB" w:rsidP="00B05573">
            <w:pPr>
              <w:spacing w:before="40" w:after="40"/>
              <w:ind w:left="100" w:right="100"/>
              <w:rPr>
                <w:del w:id="1953" w:author="Thea Lucille Knowles" w:date="2021-03-18T20:25:00Z"/>
                <w:sz w:val="15"/>
                <w:szCs w:val="15"/>
              </w:rPr>
            </w:pPr>
            <w:del w:id="1954"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2DB6383B" w14:textId="52CBE39B" w:rsidR="009821AB" w:rsidRPr="00A80F22" w:rsidDel="00CB1E99" w:rsidRDefault="009821AB" w:rsidP="00B05573">
            <w:pPr>
              <w:spacing w:before="40" w:after="40"/>
              <w:ind w:left="100" w:right="100"/>
              <w:rPr>
                <w:del w:id="1955" w:author="Thea Lucille Knowles" w:date="2021-03-18T20:25:00Z"/>
                <w:sz w:val="15"/>
                <w:szCs w:val="15"/>
              </w:rPr>
            </w:pPr>
            <w:del w:id="1956"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42980D05" w14:textId="36ACCFAB" w:rsidR="009821AB" w:rsidRPr="00A80F22" w:rsidDel="00CB1E99" w:rsidRDefault="009821AB" w:rsidP="00B05573">
            <w:pPr>
              <w:spacing w:before="40" w:after="40"/>
              <w:ind w:left="100" w:right="100"/>
              <w:jc w:val="right"/>
              <w:rPr>
                <w:del w:id="1957" w:author="Thea Lucille Knowles" w:date="2021-03-18T20:25:00Z"/>
                <w:sz w:val="15"/>
                <w:szCs w:val="15"/>
              </w:rPr>
            </w:pPr>
            <w:del w:id="1958" w:author="Thea Lucille Knowles" w:date="2021-03-18T20:25:00Z">
              <w:r w:rsidRPr="00A80F22" w:rsidDel="00CB1E99">
                <w:rPr>
                  <w:rFonts w:ascii="Arial" w:eastAsia="Arial" w:hAnsi="Arial" w:cs="Arial"/>
                  <w:color w:val="111111"/>
                  <w:sz w:val="15"/>
                  <w:szCs w:val="15"/>
                </w:rPr>
                <w:delText>-24.991</w:delText>
              </w:r>
            </w:del>
          </w:p>
        </w:tc>
        <w:tc>
          <w:tcPr>
            <w:tcW w:w="1080" w:type="dxa"/>
            <w:shd w:val="clear" w:color="auto" w:fill="FFFFFF"/>
            <w:tcMar>
              <w:top w:w="0" w:type="dxa"/>
              <w:left w:w="0" w:type="dxa"/>
              <w:bottom w:w="0" w:type="dxa"/>
              <w:right w:w="0" w:type="dxa"/>
            </w:tcMar>
            <w:vAlign w:val="center"/>
          </w:tcPr>
          <w:p w14:paraId="5E384DA2" w14:textId="2152AEAA" w:rsidR="009821AB" w:rsidRPr="00A80F22" w:rsidDel="00CB1E99" w:rsidRDefault="009821AB" w:rsidP="00B05573">
            <w:pPr>
              <w:spacing w:before="40" w:after="40"/>
              <w:ind w:left="100" w:right="100"/>
              <w:jc w:val="right"/>
              <w:rPr>
                <w:del w:id="1959" w:author="Thea Lucille Knowles" w:date="2021-03-18T20:25:00Z"/>
                <w:sz w:val="15"/>
                <w:szCs w:val="15"/>
              </w:rPr>
            </w:pPr>
            <w:del w:id="1960" w:author="Thea Lucille Knowles" w:date="2021-03-18T20:25:00Z">
              <w:r w:rsidRPr="00A80F22" w:rsidDel="00CB1E99">
                <w:rPr>
                  <w:rFonts w:ascii="Arial" w:eastAsia="Arial" w:hAnsi="Arial" w:cs="Arial"/>
                  <w:color w:val="111111"/>
                  <w:sz w:val="15"/>
                  <w:szCs w:val="15"/>
                </w:rPr>
                <w:delText>9.642</w:delText>
              </w:r>
            </w:del>
          </w:p>
        </w:tc>
        <w:tc>
          <w:tcPr>
            <w:tcW w:w="1080" w:type="dxa"/>
            <w:shd w:val="clear" w:color="auto" w:fill="FFFFFF"/>
            <w:tcMar>
              <w:top w:w="0" w:type="dxa"/>
              <w:left w:w="0" w:type="dxa"/>
              <w:bottom w:w="0" w:type="dxa"/>
              <w:right w:w="0" w:type="dxa"/>
            </w:tcMar>
            <w:vAlign w:val="center"/>
          </w:tcPr>
          <w:p w14:paraId="3107315F" w14:textId="28FD06BB" w:rsidR="009821AB" w:rsidRPr="00A80F22" w:rsidDel="00CB1E99" w:rsidRDefault="009821AB" w:rsidP="00B05573">
            <w:pPr>
              <w:spacing w:before="40" w:after="40"/>
              <w:ind w:left="100" w:right="100"/>
              <w:jc w:val="right"/>
              <w:rPr>
                <w:del w:id="1961" w:author="Thea Lucille Knowles" w:date="2021-03-18T20:25:00Z"/>
                <w:sz w:val="15"/>
                <w:szCs w:val="15"/>
              </w:rPr>
            </w:pPr>
            <w:del w:id="1962" w:author="Thea Lucille Knowles" w:date="2021-03-18T20:25:00Z">
              <w:r w:rsidRPr="00A80F22" w:rsidDel="00CB1E99">
                <w:rPr>
                  <w:rFonts w:ascii="Arial" w:eastAsia="Arial" w:hAnsi="Arial" w:cs="Arial"/>
                  <w:color w:val="111111"/>
                  <w:sz w:val="15"/>
                  <w:szCs w:val="15"/>
                </w:rPr>
                <w:delText>175.943</w:delText>
              </w:r>
            </w:del>
          </w:p>
        </w:tc>
        <w:tc>
          <w:tcPr>
            <w:tcW w:w="1080" w:type="dxa"/>
            <w:shd w:val="clear" w:color="auto" w:fill="FFFFFF"/>
            <w:tcMar>
              <w:top w:w="0" w:type="dxa"/>
              <w:left w:w="0" w:type="dxa"/>
              <w:bottom w:w="0" w:type="dxa"/>
              <w:right w:w="0" w:type="dxa"/>
            </w:tcMar>
            <w:vAlign w:val="center"/>
          </w:tcPr>
          <w:p w14:paraId="7BFDC41A" w14:textId="7BA06B5D" w:rsidR="009821AB" w:rsidRPr="00A80F22" w:rsidDel="00CB1E99" w:rsidRDefault="009821AB" w:rsidP="00B05573">
            <w:pPr>
              <w:spacing w:before="40" w:after="40"/>
              <w:ind w:left="100" w:right="100"/>
              <w:jc w:val="right"/>
              <w:rPr>
                <w:del w:id="1963" w:author="Thea Lucille Knowles" w:date="2021-03-18T20:25:00Z"/>
                <w:sz w:val="15"/>
                <w:szCs w:val="15"/>
              </w:rPr>
            </w:pPr>
            <w:del w:id="1964" w:author="Thea Lucille Knowles" w:date="2021-03-18T20:25:00Z">
              <w:r w:rsidRPr="00A80F22" w:rsidDel="00CB1E99">
                <w:rPr>
                  <w:rFonts w:ascii="Arial" w:eastAsia="Arial" w:hAnsi="Arial" w:cs="Arial"/>
                  <w:color w:val="111111"/>
                  <w:sz w:val="15"/>
                  <w:szCs w:val="15"/>
                </w:rPr>
                <w:delText>-2.592</w:delText>
              </w:r>
            </w:del>
          </w:p>
        </w:tc>
        <w:tc>
          <w:tcPr>
            <w:tcW w:w="1080" w:type="dxa"/>
            <w:shd w:val="clear" w:color="auto" w:fill="FFFFFF"/>
            <w:tcMar>
              <w:top w:w="0" w:type="dxa"/>
              <w:left w:w="0" w:type="dxa"/>
              <w:bottom w:w="0" w:type="dxa"/>
              <w:right w:w="0" w:type="dxa"/>
            </w:tcMar>
            <w:vAlign w:val="center"/>
          </w:tcPr>
          <w:p w14:paraId="51591B4C" w14:textId="475A5DD0" w:rsidR="009821AB" w:rsidRPr="00A80F22" w:rsidDel="00CB1E99" w:rsidRDefault="009821AB" w:rsidP="00B05573">
            <w:pPr>
              <w:spacing w:before="40" w:after="40"/>
              <w:ind w:left="100" w:right="100"/>
              <w:jc w:val="right"/>
              <w:rPr>
                <w:del w:id="1965" w:author="Thea Lucille Knowles" w:date="2021-03-18T20:25:00Z"/>
                <w:sz w:val="15"/>
                <w:szCs w:val="15"/>
              </w:rPr>
            </w:pPr>
            <w:del w:id="1966" w:author="Thea Lucille Knowles" w:date="2021-03-18T20:25:00Z">
              <w:r w:rsidRPr="00A80F22" w:rsidDel="00CB1E99">
                <w:rPr>
                  <w:rFonts w:ascii="Arial" w:eastAsia="Arial" w:hAnsi="Arial" w:cs="Arial"/>
                  <w:color w:val="111111"/>
                  <w:sz w:val="15"/>
                  <w:szCs w:val="15"/>
                </w:rPr>
                <w:delText>0.135</w:delText>
              </w:r>
            </w:del>
          </w:p>
        </w:tc>
      </w:tr>
      <w:tr w:rsidR="009821AB" w:rsidRPr="00A80F22" w:rsidDel="00CB1E99" w14:paraId="47BFC2DC" w14:textId="013C2CC1" w:rsidTr="00281D09">
        <w:trPr>
          <w:cantSplit/>
          <w:jc w:val="center"/>
          <w:del w:id="1967" w:author="Thea Lucille Knowles" w:date="2021-03-18T20:25:00Z"/>
        </w:trPr>
        <w:tc>
          <w:tcPr>
            <w:tcW w:w="1080" w:type="dxa"/>
            <w:shd w:val="clear" w:color="auto" w:fill="FFFFFF"/>
            <w:tcMar>
              <w:top w:w="0" w:type="dxa"/>
              <w:left w:w="0" w:type="dxa"/>
              <w:bottom w:w="0" w:type="dxa"/>
              <w:right w:w="0" w:type="dxa"/>
            </w:tcMar>
            <w:vAlign w:val="center"/>
          </w:tcPr>
          <w:p w14:paraId="57A337AD" w14:textId="5E5551D7" w:rsidR="009821AB" w:rsidRPr="00A80F22" w:rsidDel="00CB1E99" w:rsidRDefault="009821AB" w:rsidP="00B05573">
            <w:pPr>
              <w:spacing w:before="40" w:after="40"/>
              <w:ind w:left="100" w:right="100"/>
              <w:rPr>
                <w:del w:id="1968" w:author="Thea Lucille Knowles" w:date="2021-03-18T20:25:00Z"/>
                <w:sz w:val="15"/>
                <w:szCs w:val="15"/>
              </w:rPr>
            </w:pPr>
            <w:del w:id="1969"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2B9BBA32" w14:textId="291EED3C" w:rsidR="009821AB" w:rsidRPr="00A80F22" w:rsidDel="00CB1E99" w:rsidRDefault="009821AB" w:rsidP="00B05573">
            <w:pPr>
              <w:spacing w:before="40" w:after="40"/>
              <w:ind w:left="100" w:right="100"/>
              <w:rPr>
                <w:del w:id="1970" w:author="Thea Lucille Knowles" w:date="2021-03-18T20:25:00Z"/>
                <w:sz w:val="15"/>
                <w:szCs w:val="15"/>
              </w:rPr>
            </w:pPr>
            <w:del w:id="1971"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1042DB8C" w14:textId="1BDE8CD6" w:rsidR="009821AB" w:rsidRPr="00A80F22" w:rsidDel="00CB1E99" w:rsidRDefault="009821AB" w:rsidP="00B05573">
            <w:pPr>
              <w:spacing w:before="40" w:after="40"/>
              <w:ind w:left="100" w:right="100"/>
              <w:jc w:val="right"/>
              <w:rPr>
                <w:del w:id="1972" w:author="Thea Lucille Knowles" w:date="2021-03-18T20:25:00Z"/>
                <w:sz w:val="15"/>
                <w:szCs w:val="15"/>
              </w:rPr>
            </w:pPr>
            <w:del w:id="1973" w:author="Thea Lucille Knowles" w:date="2021-03-18T20:25:00Z">
              <w:r w:rsidRPr="00A80F22" w:rsidDel="00CB1E99">
                <w:rPr>
                  <w:rFonts w:ascii="Arial" w:eastAsia="Arial" w:hAnsi="Arial" w:cs="Arial"/>
                  <w:color w:val="111111"/>
                  <w:sz w:val="15"/>
                  <w:szCs w:val="15"/>
                </w:rPr>
                <w:delText>-29.707</w:delText>
              </w:r>
            </w:del>
          </w:p>
        </w:tc>
        <w:tc>
          <w:tcPr>
            <w:tcW w:w="1080" w:type="dxa"/>
            <w:shd w:val="clear" w:color="auto" w:fill="FFFFFF"/>
            <w:tcMar>
              <w:top w:w="0" w:type="dxa"/>
              <w:left w:w="0" w:type="dxa"/>
              <w:bottom w:w="0" w:type="dxa"/>
              <w:right w:w="0" w:type="dxa"/>
            </w:tcMar>
            <w:vAlign w:val="center"/>
          </w:tcPr>
          <w:p w14:paraId="6FED32FE" w14:textId="453B35A9" w:rsidR="009821AB" w:rsidRPr="00A80F22" w:rsidDel="00CB1E99" w:rsidRDefault="009821AB" w:rsidP="00B05573">
            <w:pPr>
              <w:spacing w:before="40" w:after="40"/>
              <w:ind w:left="100" w:right="100"/>
              <w:jc w:val="right"/>
              <w:rPr>
                <w:del w:id="1974" w:author="Thea Lucille Knowles" w:date="2021-03-18T20:25:00Z"/>
                <w:sz w:val="15"/>
                <w:szCs w:val="15"/>
              </w:rPr>
            </w:pPr>
            <w:del w:id="1975" w:author="Thea Lucille Knowles" w:date="2021-03-18T20:25:00Z">
              <w:r w:rsidRPr="00A80F22" w:rsidDel="00CB1E99">
                <w:rPr>
                  <w:rFonts w:ascii="Arial" w:eastAsia="Arial" w:hAnsi="Arial" w:cs="Arial"/>
                  <w:color w:val="111111"/>
                  <w:sz w:val="15"/>
                  <w:szCs w:val="15"/>
                </w:rPr>
                <w:delText>10.938</w:delText>
              </w:r>
            </w:del>
          </w:p>
        </w:tc>
        <w:tc>
          <w:tcPr>
            <w:tcW w:w="1080" w:type="dxa"/>
            <w:shd w:val="clear" w:color="auto" w:fill="FFFFFF"/>
            <w:tcMar>
              <w:top w:w="0" w:type="dxa"/>
              <w:left w:w="0" w:type="dxa"/>
              <w:bottom w:w="0" w:type="dxa"/>
              <w:right w:w="0" w:type="dxa"/>
            </w:tcMar>
            <w:vAlign w:val="center"/>
          </w:tcPr>
          <w:p w14:paraId="79CA2FC2" w14:textId="3CF83FB9" w:rsidR="009821AB" w:rsidRPr="00A80F22" w:rsidDel="00CB1E99" w:rsidRDefault="009821AB" w:rsidP="00B05573">
            <w:pPr>
              <w:spacing w:before="40" w:after="40"/>
              <w:ind w:left="100" w:right="100"/>
              <w:jc w:val="right"/>
              <w:rPr>
                <w:del w:id="1976" w:author="Thea Lucille Knowles" w:date="2021-03-18T20:25:00Z"/>
                <w:sz w:val="15"/>
                <w:szCs w:val="15"/>
              </w:rPr>
            </w:pPr>
            <w:del w:id="1977" w:author="Thea Lucille Knowles" w:date="2021-03-18T20:25:00Z">
              <w:r w:rsidRPr="00A80F22" w:rsidDel="00CB1E99">
                <w:rPr>
                  <w:rFonts w:ascii="Arial" w:eastAsia="Arial" w:hAnsi="Arial" w:cs="Arial"/>
                  <w:color w:val="111111"/>
                  <w:sz w:val="15"/>
                  <w:szCs w:val="15"/>
                </w:rPr>
                <w:delText>175.943</w:delText>
              </w:r>
            </w:del>
          </w:p>
        </w:tc>
        <w:tc>
          <w:tcPr>
            <w:tcW w:w="1080" w:type="dxa"/>
            <w:shd w:val="clear" w:color="auto" w:fill="FFFFFF"/>
            <w:tcMar>
              <w:top w:w="0" w:type="dxa"/>
              <w:left w:w="0" w:type="dxa"/>
              <w:bottom w:w="0" w:type="dxa"/>
              <w:right w:w="0" w:type="dxa"/>
            </w:tcMar>
            <w:vAlign w:val="center"/>
          </w:tcPr>
          <w:p w14:paraId="5C971E7C" w14:textId="23DCA99D" w:rsidR="009821AB" w:rsidRPr="00A80F22" w:rsidDel="00CB1E99" w:rsidRDefault="009821AB" w:rsidP="00B05573">
            <w:pPr>
              <w:spacing w:before="40" w:after="40"/>
              <w:ind w:left="100" w:right="100"/>
              <w:jc w:val="right"/>
              <w:rPr>
                <w:del w:id="1978" w:author="Thea Lucille Knowles" w:date="2021-03-18T20:25:00Z"/>
                <w:sz w:val="15"/>
                <w:szCs w:val="15"/>
              </w:rPr>
            </w:pPr>
            <w:del w:id="1979" w:author="Thea Lucille Knowles" w:date="2021-03-18T20:25:00Z">
              <w:r w:rsidRPr="00A80F22" w:rsidDel="00CB1E99">
                <w:rPr>
                  <w:rFonts w:ascii="Arial" w:eastAsia="Arial" w:hAnsi="Arial" w:cs="Arial"/>
                  <w:color w:val="111111"/>
                  <w:sz w:val="15"/>
                  <w:szCs w:val="15"/>
                </w:rPr>
                <w:delText>-2.716</w:delText>
              </w:r>
            </w:del>
          </w:p>
        </w:tc>
        <w:tc>
          <w:tcPr>
            <w:tcW w:w="1080" w:type="dxa"/>
            <w:shd w:val="clear" w:color="auto" w:fill="FFFFFF"/>
            <w:tcMar>
              <w:top w:w="0" w:type="dxa"/>
              <w:left w:w="0" w:type="dxa"/>
              <w:bottom w:w="0" w:type="dxa"/>
              <w:right w:w="0" w:type="dxa"/>
            </w:tcMar>
            <w:vAlign w:val="center"/>
          </w:tcPr>
          <w:p w14:paraId="2C796260" w14:textId="0175048C" w:rsidR="009821AB" w:rsidRPr="00A80F22" w:rsidDel="00CB1E99" w:rsidRDefault="009821AB" w:rsidP="00B05573">
            <w:pPr>
              <w:spacing w:before="40" w:after="40"/>
              <w:ind w:left="100" w:right="100"/>
              <w:jc w:val="right"/>
              <w:rPr>
                <w:del w:id="1980" w:author="Thea Lucille Knowles" w:date="2021-03-18T20:25:00Z"/>
                <w:sz w:val="15"/>
                <w:szCs w:val="15"/>
              </w:rPr>
            </w:pPr>
            <w:del w:id="1981" w:author="Thea Lucille Knowles" w:date="2021-03-18T20:25:00Z">
              <w:r w:rsidRPr="00A80F22" w:rsidDel="00CB1E99">
                <w:rPr>
                  <w:rFonts w:ascii="Arial" w:eastAsia="Arial" w:hAnsi="Arial" w:cs="Arial"/>
                  <w:color w:val="111111"/>
                  <w:sz w:val="15"/>
                  <w:szCs w:val="15"/>
                </w:rPr>
                <w:delText>0.100</w:delText>
              </w:r>
            </w:del>
          </w:p>
        </w:tc>
      </w:tr>
      <w:tr w:rsidR="009821AB" w:rsidRPr="00A80F22" w:rsidDel="00CB1E99" w14:paraId="07F12C76" w14:textId="2E648A8B" w:rsidTr="00281D09">
        <w:trPr>
          <w:cantSplit/>
          <w:jc w:val="center"/>
          <w:del w:id="1982" w:author="Thea Lucille Knowles" w:date="2021-03-18T20:25:00Z"/>
        </w:trPr>
        <w:tc>
          <w:tcPr>
            <w:tcW w:w="1080" w:type="dxa"/>
            <w:shd w:val="clear" w:color="auto" w:fill="FFFFFF"/>
            <w:tcMar>
              <w:top w:w="0" w:type="dxa"/>
              <w:left w:w="0" w:type="dxa"/>
              <w:bottom w:w="0" w:type="dxa"/>
              <w:right w:w="0" w:type="dxa"/>
            </w:tcMar>
            <w:vAlign w:val="center"/>
          </w:tcPr>
          <w:p w14:paraId="22A33E6D" w14:textId="5FCA8AB2" w:rsidR="009821AB" w:rsidRPr="00A80F22" w:rsidDel="00CB1E99" w:rsidRDefault="009821AB" w:rsidP="00B05573">
            <w:pPr>
              <w:spacing w:before="40" w:after="40"/>
              <w:ind w:left="100" w:right="100"/>
              <w:rPr>
                <w:del w:id="1983" w:author="Thea Lucille Knowles" w:date="2021-03-18T20:25:00Z"/>
                <w:sz w:val="15"/>
                <w:szCs w:val="15"/>
              </w:rPr>
            </w:pPr>
            <w:del w:id="1984"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6B9EA088" w14:textId="0F1C36EE" w:rsidR="009821AB" w:rsidRPr="00A80F22" w:rsidDel="00CB1E99" w:rsidRDefault="009821AB" w:rsidP="00B05573">
            <w:pPr>
              <w:spacing w:before="40" w:after="40"/>
              <w:ind w:left="100" w:right="100"/>
              <w:rPr>
                <w:del w:id="1985" w:author="Thea Lucille Knowles" w:date="2021-03-18T20:25:00Z"/>
                <w:sz w:val="15"/>
                <w:szCs w:val="15"/>
              </w:rPr>
            </w:pPr>
            <w:del w:id="1986"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3F815F71" w14:textId="236A0550" w:rsidR="009821AB" w:rsidRPr="00A80F22" w:rsidDel="00CB1E99" w:rsidRDefault="009821AB" w:rsidP="00B05573">
            <w:pPr>
              <w:spacing w:before="40" w:after="40"/>
              <w:ind w:left="100" w:right="100"/>
              <w:jc w:val="right"/>
              <w:rPr>
                <w:del w:id="1987" w:author="Thea Lucille Knowles" w:date="2021-03-18T20:25:00Z"/>
                <w:sz w:val="15"/>
                <w:szCs w:val="15"/>
              </w:rPr>
            </w:pPr>
            <w:del w:id="1988" w:author="Thea Lucille Knowles" w:date="2021-03-18T20:25:00Z">
              <w:r w:rsidRPr="00A80F22" w:rsidDel="00CB1E99">
                <w:rPr>
                  <w:rFonts w:ascii="Arial" w:eastAsia="Arial" w:hAnsi="Arial" w:cs="Arial"/>
                  <w:color w:val="111111"/>
                  <w:sz w:val="15"/>
                  <w:szCs w:val="15"/>
                </w:rPr>
                <w:delText>-18.344</w:delText>
              </w:r>
            </w:del>
          </w:p>
        </w:tc>
        <w:tc>
          <w:tcPr>
            <w:tcW w:w="1080" w:type="dxa"/>
            <w:shd w:val="clear" w:color="auto" w:fill="FFFFFF"/>
            <w:tcMar>
              <w:top w:w="0" w:type="dxa"/>
              <w:left w:w="0" w:type="dxa"/>
              <w:bottom w:w="0" w:type="dxa"/>
              <w:right w:w="0" w:type="dxa"/>
            </w:tcMar>
            <w:vAlign w:val="center"/>
          </w:tcPr>
          <w:p w14:paraId="61374A64" w14:textId="6D141233" w:rsidR="009821AB" w:rsidRPr="00A80F22" w:rsidDel="00CB1E99" w:rsidRDefault="009821AB" w:rsidP="00B05573">
            <w:pPr>
              <w:spacing w:before="40" w:after="40"/>
              <w:ind w:left="100" w:right="100"/>
              <w:jc w:val="right"/>
              <w:rPr>
                <w:del w:id="1989" w:author="Thea Lucille Knowles" w:date="2021-03-18T20:25:00Z"/>
                <w:sz w:val="15"/>
                <w:szCs w:val="15"/>
              </w:rPr>
            </w:pPr>
            <w:del w:id="1990" w:author="Thea Lucille Knowles" w:date="2021-03-18T20:25:00Z">
              <w:r w:rsidRPr="00A80F22" w:rsidDel="00CB1E99">
                <w:rPr>
                  <w:rFonts w:ascii="Arial" w:eastAsia="Arial" w:hAnsi="Arial" w:cs="Arial"/>
                  <w:color w:val="111111"/>
                  <w:sz w:val="15"/>
                  <w:szCs w:val="15"/>
                </w:rPr>
                <w:delText>12.078</w:delText>
              </w:r>
            </w:del>
          </w:p>
        </w:tc>
        <w:tc>
          <w:tcPr>
            <w:tcW w:w="1080" w:type="dxa"/>
            <w:shd w:val="clear" w:color="auto" w:fill="FFFFFF"/>
            <w:tcMar>
              <w:top w:w="0" w:type="dxa"/>
              <w:left w:w="0" w:type="dxa"/>
              <w:bottom w:w="0" w:type="dxa"/>
              <w:right w:w="0" w:type="dxa"/>
            </w:tcMar>
            <w:vAlign w:val="center"/>
          </w:tcPr>
          <w:p w14:paraId="212DBE17" w14:textId="615543FF" w:rsidR="009821AB" w:rsidRPr="00A80F22" w:rsidDel="00CB1E99" w:rsidRDefault="009821AB" w:rsidP="00B05573">
            <w:pPr>
              <w:spacing w:before="40" w:after="40"/>
              <w:ind w:left="100" w:right="100"/>
              <w:jc w:val="right"/>
              <w:rPr>
                <w:del w:id="1991" w:author="Thea Lucille Knowles" w:date="2021-03-18T20:25:00Z"/>
                <w:sz w:val="15"/>
                <w:szCs w:val="15"/>
              </w:rPr>
            </w:pPr>
            <w:del w:id="1992" w:author="Thea Lucille Knowles" w:date="2021-03-18T20:25:00Z">
              <w:r w:rsidRPr="00A80F22" w:rsidDel="00CB1E99">
                <w:rPr>
                  <w:rFonts w:ascii="Arial" w:eastAsia="Arial" w:hAnsi="Arial" w:cs="Arial"/>
                  <w:color w:val="111111"/>
                  <w:sz w:val="15"/>
                  <w:szCs w:val="15"/>
                </w:rPr>
                <w:delText>175.943</w:delText>
              </w:r>
            </w:del>
          </w:p>
        </w:tc>
        <w:tc>
          <w:tcPr>
            <w:tcW w:w="1080" w:type="dxa"/>
            <w:shd w:val="clear" w:color="auto" w:fill="FFFFFF"/>
            <w:tcMar>
              <w:top w:w="0" w:type="dxa"/>
              <w:left w:w="0" w:type="dxa"/>
              <w:bottom w:w="0" w:type="dxa"/>
              <w:right w:w="0" w:type="dxa"/>
            </w:tcMar>
            <w:vAlign w:val="center"/>
          </w:tcPr>
          <w:p w14:paraId="72E23113" w14:textId="6E1B11FB" w:rsidR="009821AB" w:rsidRPr="00A80F22" w:rsidDel="00CB1E99" w:rsidRDefault="009821AB" w:rsidP="00B05573">
            <w:pPr>
              <w:spacing w:before="40" w:after="40"/>
              <w:ind w:left="100" w:right="100"/>
              <w:jc w:val="right"/>
              <w:rPr>
                <w:del w:id="1993" w:author="Thea Lucille Knowles" w:date="2021-03-18T20:25:00Z"/>
                <w:sz w:val="15"/>
                <w:szCs w:val="15"/>
              </w:rPr>
            </w:pPr>
            <w:del w:id="1994" w:author="Thea Lucille Knowles" w:date="2021-03-18T20:25:00Z">
              <w:r w:rsidRPr="00A80F22" w:rsidDel="00CB1E99">
                <w:rPr>
                  <w:rFonts w:ascii="Arial" w:eastAsia="Arial" w:hAnsi="Arial" w:cs="Arial"/>
                  <w:color w:val="111111"/>
                  <w:sz w:val="15"/>
                  <w:szCs w:val="15"/>
                </w:rPr>
                <w:delText>-1.519</w:delText>
              </w:r>
            </w:del>
          </w:p>
        </w:tc>
        <w:tc>
          <w:tcPr>
            <w:tcW w:w="1080" w:type="dxa"/>
            <w:shd w:val="clear" w:color="auto" w:fill="FFFFFF"/>
            <w:tcMar>
              <w:top w:w="0" w:type="dxa"/>
              <w:left w:w="0" w:type="dxa"/>
              <w:bottom w:w="0" w:type="dxa"/>
              <w:right w:w="0" w:type="dxa"/>
            </w:tcMar>
            <w:vAlign w:val="center"/>
          </w:tcPr>
          <w:p w14:paraId="6A8192FF" w14:textId="18FC9ECB" w:rsidR="009821AB" w:rsidRPr="00A80F22" w:rsidDel="00CB1E99" w:rsidRDefault="009821AB" w:rsidP="00B05573">
            <w:pPr>
              <w:spacing w:before="40" w:after="40"/>
              <w:ind w:left="100" w:right="100"/>
              <w:jc w:val="right"/>
              <w:rPr>
                <w:del w:id="1995" w:author="Thea Lucille Knowles" w:date="2021-03-18T20:25:00Z"/>
                <w:sz w:val="15"/>
                <w:szCs w:val="15"/>
              </w:rPr>
            </w:pPr>
            <w:del w:id="1996" w:author="Thea Lucille Knowles" w:date="2021-03-18T20:25:00Z">
              <w:r w:rsidRPr="00A80F22" w:rsidDel="00CB1E99">
                <w:rPr>
                  <w:rFonts w:ascii="Arial" w:eastAsia="Arial" w:hAnsi="Arial" w:cs="Arial"/>
                  <w:color w:val="111111"/>
                  <w:sz w:val="15"/>
                  <w:szCs w:val="15"/>
                </w:rPr>
                <w:delText>0.733</w:delText>
              </w:r>
            </w:del>
          </w:p>
        </w:tc>
      </w:tr>
      <w:tr w:rsidR="009821AB" w:rsidRPr="00A80F22" w:rsidDel="00CB1E99" w14:paraId="2FD11AD5" w14:textId="13D5A628" w:rsidTr="00281D09">
        <w:trPr>
          <w:cantSplit/>
          <w:jc w:val="center"/>
          <w:del w:id="1997" w:author="Thea Lucille Knowles" w:date="2021-03-18T20:25:00Z"/>
        </w:trPr>
        <w:tc>
          <w:tcPr>
            <w:tcW w:w="1080" w:type="dxa"/>
            <w:shd w:val="clear" w:color="auto" w:fill="FFFFFF"/>
            <w:tcMar>
              <w:top w:w="0" w:type="dxa"/>
              <w:left w:w="0" w:type="dxa"/>
              <w:bottom w:w="0" w:type="dxa"/>
              <w:right w:w="0" w:type="dxa"/>
            </w:tcMar>
            <w:vAlign w:val="center"/>
          </w:tcPr>
          <w:p w14:paraId="4A436CF4" w14:textId="112A99DE" w:rsidR="009821AB" w:rsidRPr="00A80F22" w:rsidDel="00CB1E99" w:rsidRDefault="009821AB" w:rsidP="00B05573">
            <w:pPr>
              <w:spacing w:before="40" w:after="40"/>
              <w:ind w:left="100" w:right="100"/>
              <w:rPr>
                <w:del w:id="1998" w:author="Thea Lucille Knowles" w:date="2021-03-18T20:25:00Z"/>
                <w:sz w:val="15"/>
                <w:szCs w:val="15"/>
              </w:rPr>
            </w:pPr>
            <w:del w:id="1999"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17B7AE6D" w14:textId="643ABC6E" w:rsidR="009821AB" w:rsidRPr="00A80F22" w:rsidDel="00CB1E99" w:rsidRDefault="009821AB" w:rsidP="00B05573">
            <w:pPr>
              <w:spacing w:before="40" w:after="40"/>
              <w:ind w:left="100" w:right="100"/>
              <w:rPr>
                <w:del w:id="2000" w:author="Thea Lucille Knowles" w:date="2021-03-18T20:25:00Z"/>
                <w:sz w:val="15"/>
                <w:szCs w:val="15"/>
              </w:rPr>
            </w:pPr>
            <w:del w:id="2001"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7CAB40A5" w14:textId="2540A5C8" w:rsidR="009821AB" w:rsidRPr="00A80F22" w:rsidDel="00CB1E99" w:rsidRDefault="009821AB" w:rsidP="00B05573">
            <w:pPr>
              <w:spacing w:before="40" w:after="40"/>
              <w:ind w:left="100" w:right="100"/>
              <w:jc w:val="right"/>
              <w:rPr>
                <w:del w:id="2002" w:author="Thea Lucille Knowles" w:date="2021-03-18T20:25:00Z"/>
                <w:sz w:val="15"/>
                <w:szCs w:val="15"/>
              </w:rPr>
            </w:pPr>
            <w:del w:id="2003" w:author="Thea Lucille Knowles" w:date="2021-03-18T20:25:00Z">
              <w:r w:rsidRPr="00A80F22" w:rsidDel="00CB1E99">
                <w:rPr>
                  <w:rFonts w:ascii="Arial" w:eastAsia="Arial" w:hAnsi="Arial" w:cs="Arial"/>
                  <w:color w:val="111111"/>
                  <w:sz w:val="15"/>
                  <w:szCs w:val="15"/>
                </w:rPr>
                <w:delText>-22.941</w:delText>
              </w:r>
            </w:del>
          </w:p>
        </w:tc>
        <w:tc>
          <w:tcPr>
            <w:tcW w:w="1080" w:type="dxa"/>
            <w:shd w:val="clear" w:color="auto" w:fill="FFFFFF"/>
            <w:tcMar>
              <w:top w:w="0" w:type="dxa"/>
              <w:left w:w="0" w:type="dxa"/>
              <w:bottom w:w="0" w:type="dxa"/>
              <w:right w:w="0" w:type="dxa"/>
            </w:tcMar>
            <w:vAlign w:val="center"/>
          </w:tcPr>
          <w:p w14:paraId="50DBEADC" w14:textId="653F60EA" w:rsidR="009821AB" w:rsidRPr="00A80F22" w:rsidDel="00CB1E99" w:rsidRDefault="009821AB" w:rsidP="00B05573">
            <w:pPr>
              <w:spacing w:before="40" w:after="40"/>
              <w:ind w:left="100" w:right="100"/>
              <w:jc w:val="right"/>
              <w:rPr>
                <w:del w:id="2004" w:author="Thea Lucille Knowles" w:date="2021-03-18T20:25:00Z"/>
                <w:sz w:val="15"/>
                <w:szCs w:val="15"/>
              </w:rPr>
            </w:pPr>
            <w:del w:id="2005" w:author="Thea Lucille Knowles" w:date="2021-03-18T20:25:00Z">
              <w:r w:rsidRPr="00A80F22" w:rsidDel="00CB1E99">
                <w:rPr>
                  <w:rFonts w:ascii="Arial" w:eastAsia="Arial" w:hAnsi="Arial" w:cs="Arial"/>
                  <w:color w:val="111111"/>
                  <w:sz w:val="15"/>
                  <w:szCs w:val="15"/>
                </w:rPr>
                <w:delText>3.610</w:delText>
              </w:r>
            </w:del>
          </w:p>
        </w:tc>
        <w:tc>
          <w:tcPr>
            <w:tcW w:w="1080" w:type="dxa"/>
            <w:shd w:val="clear" w:color="auto" w:fill="FFFFFF"/>
            <w:tcMar>
              <w:top w:w="0" w:type="dxa"/>
              <w:left w:w="0" w:type="dxa"/>
              <w:bottom w:w="0" w:type="dxa"/>
              <w:right w:w="0" w:type="dxa"/>
            </w:tcMar>
            <w:vAlign w:val="center"/>
          </w:tcPr>
          <w:p w14:paraId="1FCDC993" w14:textId="0668B9A8" w:rsidR="009821AB" w:rsidRPr="00A80F22" w:rsidDel="00CB1E99" w:rsidRDefault="009821AB" w:rsidP="00B05573">
            <w:pPr>
              <w:spacing w:before="40" w:after="40"/>
              <w:ind w:left="100" w:right="100"/>
              <w:jc w:val="right"/>
              <w:rPr>
                <w:del w:id="2006" w:author="Thea Lucille Knowles" w:date="2021-03-18T20:25:00Z"/>
                <w:sz w:val="15"/>
                <w:szCs w:val="15"/>
              </w:rPr>
            </w:pPr>
            <w:del w:id="2007" w:author="Thea Lucille Knowles" w:date="2021-03-18T20:25:00Z">
              <w:r w:rsidRPr="00A80F22" w:rsidDel="00CB1E99">
                <w:rPr>
                  <w:rFonts w:ascii="Arial" w:eastAsia="Arial" w:hAnsi="Arial" w:cs="Arial"/>
                  <w:color w:val="111111"/>
                  <w:sz w:val="15"/>
                  <w:szCs w:val="15"/>
                </w:rPr>
                <w:delText>172.808</w:delText>
              </w:r>
            </w:del>
          </w:p>
        </w:tc>
        <w:tc>
          <w:tcPr>
            <w:tcW w:w="1080" w:type="dxa"/>
            <w:shd w:val="clear" w:color="auto" w:fill="FFFFFF"/>
            <w:tcMar>
              <w:top w:w="0" w:type="dxa"/>
              <w:left w:w="0" w:type="dxa"/>
              <w:bottom w:w="0" w:type="dxa"/>
              <w:right w:w="0" w:type="dxa"/>
            </w:tcMar>
            <w:vAlign w:val="center"/>
          </w:tcPr>
          <w:p w14:paraId="34BAC31A" w14:textId="75AEFC61" w:rsidR="009821AB" w:rsidRPr="00A80F22" w:rsidDel="00CB1E99" w:rsidRDefault="009821AB" w:rsidP="00B05573">
            <w:pPr>
              <w:spacing w:before="40" w:after="40"/>
              <w:ind w:left="100" w:right="100"/>
              <w:jc w:val="right"/>
              <w:rPr>
                <w:del w:id="2008" w:author="Thea Lucille Knowles" w:date="2021-03-18T20:25:00Z"/>
                <w:sz w:val="15"/>
                <w:szCs w:val="15"/>
              </w:rPr>
            </w:pPr>
            <w:del w:id="2009" w:author="Thea Lucille Knowles" w:date="2021-03-18T20:25:00Z">
              <w:r w:rsidRPr="00A80F22" w:rsidDel="00CB1E99">
                <w:rPr>
                  <w:rFonts w:ascii="Arial" w:eastAsia="Arial" w:hAnsi="Arial" w:cs="Arial"/>
                  <w:color w:val="111111"/>
                  <w:sz w:val="15"/>
                  <w:szCs w:val="15"/>
                </w:rPr>
                <w:delText>-6.354</w:delText>
              </w:r>
            </w:del>
          </w:p>
        </w:tc>
        <w:tc>
          <w:tcPr>
            <w:tcW w:w="1080" w:type="dxa"/>
            <w:shd w:val="clear" w:color="auto" w:fill="FFFFFF"/>
            <w:tcMar>
              <w:top w:w="0" w:type="dxa"/>
              <w:left w:w="0" w:type="dxa"/>
              <w:bottom w:w="0" w:type="dxa"/>
              <w:right w:w="0" w:type="dxa"/>
            </w:tcMar>
            <w:vAlign w:val="center"/>
          </w:tcPr>
          <w:p w14:paraId="7BDB86D9" w14:textId="2506E03F" w:rsidR="009821AB" w:rsidRPr="00A80F22" w:rsidDel="00CB1E99" w:rsidRDefault="009821AB" w:rsidP="00B05573">
            <w:pPr>
              <w:spacing w:before="40" w:after="40"/>
              <w:ind w:left="100" w:right="100"/>
              <w:jc w:val="right"/>
              <w:rPr>
                <w:del w:id="2010" w:author="Thea Lucille Knowles" w:date="2021-03-18T20:25:00Z"/>
                <w:sz w:val="15"/>
                <w:szCs w:val="15"/>
              </w:rPr>
            </w:pPr>
            <w:del w:id="2011"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22375BC2" w14:textId="2A6E20BB" w:rsidTr="00281D09">
        <w:trPr>
          <w:cantSplit/>
          <w:jc w:val="center"/>
          <w:del w:id="2012" w:author="Thea Lucille Knowles" w:date="2021-03-18T20:25:00Z"/>
        </w:trPr>
        <w:tc>
          <w:tcPr>
            <w:tcW w:w="1080" w:type="dxa"/>
            <w:shd w:val="clear" w:color="auto" w:fill="FFFFFF"/>
            <w:tcMar>
              <w:top w:w="0" w:type="dxa"/>
              <w:left w:w="0" w:type="dxa"/>
              <w:bottom w:w="0" w:type="dxa"/>
              <w:right w:w="0" w:type="dxa"/>
            </w:tcMar>
            <w:vAlign w:val="center"/>
          </w:tcPr>
          <w:p w14:paraId="03FF3BB8" w14:textId="63A1AF95" w:rsidR="009821AB" w:rsidRPr="00A80F22" w:rsidDel="00CB1E99" w:rsidRDefault="009821AB" w:rsidP="00B05573">
            <w:pPr>
              <w:spacing w:before="40" w:after="40"/>
              <w:ind w:left="100" w:right="100"/>
              <w:rPr>
                <w:del w:id="2013" w:author="Thea Lucille Knowles" w:date="2021-03-18T20:25:00Z"/>
                <w:sz w:val="15"/>
                <w:szCs w:val="15"/>
              </w:rPr>
            </w:pPr>
            <w:del w:id="2014"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71A2A941" w14:textId="5962350A" w:rsidR="009821AB" w:rsidRPr="00A80F22" w:rsidDel="00CB1E99" w:rsidRDefault="009821AB" w:rsidP="00B05573">
            <w:pPr>
              <w:spacing w:before="40" w:after="40"/>
              <w:ind w:left="100" w:right="100"/>
              <w:rPr>
                <w:del w:id="2015" w:author="Thea Lucille Knowles" w:date="2021-03-18T20:25:00Z"/>
                <w:sz w:val="15"/>
                <w:szCs w:val="15"/>
              </w:rPr>
            </w:pPr>
            <w:del w:id="2016"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08441149" w14:textId="4D180AFD" w:rsidR="009821AB" w:rsidRPr="00A80F22" w:rsidDel="00CB1E99" w:rsidRDefault="009821AB" w:rsidP="00B05573">
            <w:pPr>
              <w:spacing w:before="40" w:after="40"/>
              <w:ind w:left="100" w:right="100"/>
              <w:jc w:val="right"/>
              <w:rPr>
                <w:del w:id="2017" w:author="Thea Lucille Knowles" w:date="2021-03-18T20:25:00Z"/>
                <w:sz w:val="15"/>
                <w:szCs w:val="15"/>
              </w:rPr>
            </w:pPr>
            <w:del w:id="2018" w:author="Thea Lucille Knowles" w:date="2021-03-18T20:25:00Z">
              <w:r w:rsidRPr="00A80F22" w:rsidDel="00CB1E99">
                <w:rPr>
                  <w:rFonts w:ascii="Arial" w:eastAsia="Arial" w:hAnsi="Arial" w:cs="Arial"/>
                  <w:color w:val="111111"/>
                  <w:sz w:val="15"/>
                  <w:szCs w:val="15"/>
                </w:rPr>
                <w:delText>-40.789</w:delText>
              </w:r>
            </w:del>
          </w:p>
        </w:tc>
        <w:tc>
          <w:tcPr>
            <w:tcW w:w="1080" w:type="dxa"/>
            <w:shd w:val="clear" w:color="auto" w:fill="FFFFFF"/>
            <w:tcMar>
              <w:top w:w="0" w:type="dxa"/>
              <w:left w:w="0" w:type="dxa"/>
              <w:bottom w:w="0" w:type="dxa"/>
              <w:right w:w="0" w:type="dxa"/>
            </w:tcMar>
            <w:vAlign w:val="center"/>
          </w:tcPr>
          <w:p w14:paraId="3657DBF0" w14:textId="41FF51BC" w:rsidR="009821AB" w:rsidRPr="00A80F22" w:rsidDel="00CB1E99" w:rsidRDefault="009821AB" w:rsidP="00B05573">
            <w:pPr>
              <w:spacing w:before="40" w:after="40"/>
              <w:ind w:left="100" w:right="100"/>
              <w:jc w:val="right"/>
              <w:rPr>
                <w:del w:id="2019" w:author="Thea Lucille Knowles" w:date="2021-03-18T20:25:00Z"/>
                <w:sz w:val="15"/>
                <w:szCs w:val="15"/>
              </w:rPr>
            </w:pPr>
            <w:del w:id="2020" w:author="Thea Lucille Knowles" w:date="2021-03-18T20:25:00Z">
              <w:r w:rsidRPr="00A80F22" w:rsidDel="00CB1E99">
                <w:rPr>
                  <w:rFonts w:ascii="Arial" w:eastAsia="Arial" w:hAnsi="Arial" w:cs="Arial"/>
                  <w:color w:val="111111"/>
                  <w:sz w:val="15"/>
                  <w:szCs w:val="15"/>
                </w:rPr>
                <w:delText>5.056</w:delText>
              </w:r>
            </w:del>
          </w:p>
        </w:tc>
        <w:tc>
          <w:tcPr>
            <w:tcW w:w="1080" w:type="dxa"/>
            <w:shd w:val="clear" w:color="auto" w:fill="FFFFFF"/>
            <w:tcMar>
              <w:top w:w="0" w:type="dxa"/>
              <w:left w:w="0" w:type="dxa"/>
              <w:bottom w:w="0" w:type="dxa"/>
              <w:right w:w="0" w:type="dxa"/>
            </w:tcMar>
            <w:vAlign w:val="center"/>
          </w:tcPr>
          <w:p w14:paraId="639D456D" w14:textId="4D88A9C0" w:rsidR="009821AB" w:rsidRPr="00A80F22" w:rsidDel="00CB1E99" w:rsidRDefault="009821AB" w:rsidP="00B05573">
            <w:pPr>
              <w:spacing w:before="40" w:after="40"/>
              <w:ind w:left="100" w:right="100"/>
              <w:jc w:val="right"/>
              <w:rPr>
                <w:del w:id="2021" w:author="Thea Lucille Knowles" w:date="2021-03-18T20:25:00Z"/>
                <w:sz w:val="15"/>
                <w:szCs w:val="15"/>
              </w:rPr>
            </w:pPr>
            <w:del w:id="2022" w:author="Thea Lucille Knowles" w:date="2021-03-18T20:25:00Z">
              <w:r w:rsidRPr="00A80F22" w:rsidDel="00CB1E99">
                <w:rPr>
                  <w:rFonts w:ascii="Arial" w:eastAsia="Arial" w:hAnsi="Arial" w:cs="Arial"/>
                  <w:color w:val="111111"/>
                  <w:sz w:val="15"/>
                  <w:szCs w:val="15"/>
                </w:rPr>
                <w:delText>172.808</w:delText>
              </w:r>
            </w:del>
          </w:p>
        </w:tc>
        <w:tc>
          <w:tcPr>
            <w:tcW w:w="1080" w:type="dxa"/>
            <w:shd w:val="clear" w:color="auto" w:fill="FFFFFF"/>
            <w:tcMar>
              <w:top w:w="0" w:type="dxa"/>
              <w:left w:w="0" w:type="dxa"/>
              <w:bottom w:w="0" w:type="dxa"/>
              <w:right w:w="0" w:type="dxa"/>
            </w:tcMar>
            <w:vAlign w:val="center"/>
          </w:tcPr>
          <w:p w14:paraId="237D4C21" w14:textId="0452567F" w:rsidR="009821AB" w:rsidRPr="00A80F22" w:rsidDel="00CB1E99" w:rsidRDefault="009821AB" w:rsidP="00B05573">
            <w:pPr>
              <w:spacing w:before="40" w:after="40"/>
              <w:ind w:left="100" w:right="100"/>
              <w:jc w:val="right"/>
              <w:rPr>
                <w:del w:id="2023" w:author="Thea Lucille Knowles" w:date="2021-03-18T20:25:00Z"/>
                <w:sz w:val="15"/>
                <w:szCs w:val="15"/>
              </w:rPr>
            </w:pPr>
            <w:del w:id="2024" w:author="Thea Lucille Knowles" w:date="2021-03-18T20:25:00Z">
              <w:r w:rsidRPr="00A80F22" w:rsidDel="00CB1E99">
                <w:rPr>
                  <w:rFonts w:ascii="Arial" w:eastAsia="Arial" w:hAnsi="Arial" w:cs="Arial"/>
                  <w:color w:val="111111"/>
                  <w:sz w:val="15"/>
                  <w:szCs w:val="15"/>
                </w:rPr>
                <w:delText>-8.067</w:delText>
              </w:r>
            </w:del>
          </w:p>
        </w:tc>
        <w:tc>
          <w:tcPr>
            <w:tcW w:w="1080" w:type="dxa"/>
            <w:shd w:val="clear" w:color="auto" w:fill="FFFFFF"/>
            <w:tcMar>
              <w:top w:w="0" w:type="dxa"/>
              <w:left w:w="0" w:type="dxa"/>
              <w:bottom w:w="0" w:type="dxa"/>
              <w:right w:w="0" w:type="dxa"/>
            </w:tcMar>
            <w:vAlign w:val="center"/>
          </w:tcPr>
          <w:p w14:paraId="18DE4630" w14:textId="01A823B2" w:rsidR="009821AB" w:rsidRPr="00A80F22" w:rsidDel="00CB1E99" w:rsidRDefault="009821AB" w:rsidP="00B05573">
            <w:pPr>
              <w:spacing w:before="40" w:after="40"/>
              <w:ind w:left="100" w:right="100"/>
              <w:jc w:val="right"/>
              <w:rPr>
                <w:del w:id="2025" w:author="Thea Lucille Knowles" w:date="2021-03-18T20:25:00Z"/>
                <w:sz w:val="15"/>
                <w:szCs w:val="15"/>
              </w:rPr>
            </w:pPr>
            <w:del w:id="2026"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04F745BC" w14:textId="4B4DFD39" w:rsidTr="00281D09">
        <w:trPr>
          <w:cantSplit/>
          <w:jc w:val="center"/>
          <w:del w:id="2027" w:author="Thea Lucille Knowles" w:date="2021-03-18T20:25:00Z"/>
        </w:trPr>
        <w:tc>
          <w:tcPr>
            <w:tcW w:w="1080" w:type="dxa"/>
            <w:shd w:val="clear" w:color="auto" w:fill="FFFFFF"/>
            <w:tcMar>
              <w:top w:w="0" w:type="dxa"/>
              <w:left w:w="0" w:type="dxa"/>
              <w:bottom w:w="0" w:type="dxa"/>
              <w:right w:w="0" w:type="dxa"/>
            </w:tcMar>
            <w:vAlign w:val="center"/>
          </w:tcPr>
          <w:p w14:paraId="40C7DD6B" w14:textId="086B49A6" w:rsidR="009821AB" w:rsidRPr="00A80F22" w:rsidDel="00CB1E99" w:rsidRDefault="009821AB" w:rsidP="00B05573">
            <w:pPr>
              <w:spacing w:before="40" w:after="40"/>
              <w:ind w:left="100" w:right="100"/>
              <w:rPr>
                <w:del w:id="2028" w:author="Thea Lucille Knowles" w:date="2021-03-18T20:25:00Z"/>
                <w:sz w:val="15"/>
                <w:szCs w:val="15"/>
              </w:rPr>
            </w:pPr>
            <w:del w:id="2029" w:author="Thea Lucille Knowles" w:date="2021-03-18T20:25:00Z">
              <w:r w:rsidRPr="00A80F22" w:rsidDel="00CB1E99">
                <w:rPr>
                  <w:rFonts w:ascii="Arial" w:eastAsia="Arial" w:hAnsi="Arial" w:cs="Arial"/>
                  <w:color w:val="111111"/>
                  <w:sz w:val="15"/>
                  <w:szCs w:val="15"/>
                </w:rPr>
                <w:delText>S2 - H1</w:delText>
              </w:r>
            </w:del>
          </w:p>
        </w:tc>
        <w:tc>
          <w:tcPr>
            <w:tcW w:w="1080" w:type="dxa"/>
            <w:shd w:val="clear" w:color="auto" w:fill="FFFFFF"/>
            <w:tcMar>
              <w:top w:w="0" w:type="dxa"/>
              <w:left w:w="0" w:type="dxa"/>
              <w:bottom w:w="0" w:type="dxa"/>
              <w:right w:w="0" w:type="dxa"/>
            </w:tcMar>
            <w:vAlign w:val="center"/>
          </w:tcPr>
          <w:p w14:paraId="4E8637B3" w14:textId="55AA4C79" w:rsidR="009821AB" w:rsidRPr="00A80F22" w:rsidDel="00CB1E99" w:rsidRDefault="009821AB" w:rsidP="00B05573">
            <w:pPr>
              <w:spacing w:before="40" w:after="40"/>
              <w:ind w:left="100" w:right="100"/>
              <w:rPr>
                <w:del w:id="2030" w:author="Thea Lucille Knowles" w:date="2021-03-18T20:25:00Z"/>
                <w:sz w:val="15"/>
                <w:szCs w:val="15"/>
              </w:rPr>
            </w:pPr>
            <w:del w:id="2031"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0E13A21A" w14:textId="3E8BE9C6" w:rsidR="009821AB" w:rsidRPr="00A80F22" w:rsidDel="00CB1E99" w:rsidRDefault="009821AB" w:rsidP="00B05573">
            <w:pPr>
              <w:spacing w:before="40" w:after="40"/>
              <w:ind w:left="100" w:right="100"/>
              <w:jc w:val="right"/>
              <w:rPr>
                <w:del w:id="2032" w:author="Thea Lucille Knowles" w:date="2021-03-18T20:25:00Z"/>
                <w:sz w:val="15"/>
                <w:szCs w:val="15"/>
              </w:rPr>
            </w:pPr>
            <w:del w:id="2033" w:author="Thea Lucille Knowles" w:date="2021-03-18T20:25:00Z">
              <w:r w:rsidRPr="00A80F22" w:rsidDel="00CB1E99">
                <w:rPr>
                  <w:rFonts w:ascii="Arial" w:eastAsia="Arial" w:hAnsi="Arial" w:cs="Arial"/>
                  <w:color w:val="111111"/>
                  <w:sz w:val="15"/>
                  <w:szCs w:val="15"/>
                </w:rPr>
                <w:delText>-52.470</w:delText>
              </w:r>
            </w:del>
          </w:p>
        </w:tc>
        <w:tc>
          <w:tcPr>
            <w:tcW w:w="1080" w:type="dxa"/>
            <w:shd w:val="clear" w:color="auto" w:fill="FFFFFF"/>
            <w:tcMar>
              <w:top w:w="0" w:type="dxa"/>
              <w:left w:w="0" w:type="dxa"/>
              <w:bottom w:w="0" w:type="dxa"/>
              <w:right w:w="0" w:type="dxa"/>
            </w:tcMar>
            <w:vAlign w:val="center"/>
          </w:tcPr>
          <w:p w14:paraId="223E6B48" w14:textId="07E8FCD1" w:rsidR="009821AB" w:rsidRPr="00A80F22" w:rsidDel="00CB1E99" w:rsidRDefault="009821AB" w:rsidP="00B05573">
            <w:pPr>
              <w:spacing w:before="40" w:after="40"/>
              <w:ind w:left="100" w:right="100"/>
              <w:jc w:val="right"/>
              <w:rPr>
                <w:del w:id="2034" w:author="Thea Lucille Knowles" w:date="2021-03-18T20:25:00Z"/>
                <w:sz w:val="15"/>
                <w:szCs w:val="15"/>
              </w:rPr>
            </w:pPr>
            <w:del w:id="2035" w:author="Thea Lucille Knowles" w:date="2021-03-18T20:25:00Z">
              <w:r w:rsidRPr="00A80F22" w:rsidDel="00CB1E99">
                <w:rPr>
                  <w:rFonts w:ascii="Arial" w:eastAsia="Arial" w:hAnsi="Arial" w:cs="Arial"/>
                  <w:color w:val="111111"/>
                  <w:sz w:val="15"/>
                  <w:szCs w:val="15"/>
                </w:rPr>
                <w:delText>6.966</w:delText>
              </w:r>
            </w:del>
          </w:p>
        </w:tc>
        <w:tc>
          <w:tcPr>
            <w:tcW w:w="1080" w:type="dxa"/>
            <w:shd w:val="clear" w:color="auto" w:fill="FFFFFF"/>
            <w:tcMar>
              <w:top w:w="0" w:type="dxa"/>
              <w:left w:w="0" w:type="dxa"/>
              <w:bottom w:w="0" w:type="dxa"/>
              <w:right w:w="0" w:type="dxa"/>
            </w:tcMar>
            <w:vAlign w:val="center"/>
          </w:tcPr>
          <w:p w14:paraId="4FA66699" w14:textId="401F5F17" w:rsidR="009821AB" w:rsidRPr="00A80F22" w:rsidDel="00CB1E99" w:rsidRDefault="009821AB" w:rsidP="00B05573">
            <w:pPr>
              <w:spacing w:before="40" w:after="40"/>
              <w:ind w:left="100" w:right="100"/>
              <w:jc w:val="right"/>
              <w:rPr>
                <w:del w:id="2036" w:author="Thea Lucille Knowles" w:date="2021-03-18T20:25:00Z"/>
                <w:sz w:val="15"/>
                <w:szCs w:val="15"/>
              </w:rPr>
            </w:pPr>
            <w:del w:id="2037" w:author="Thea Lucille Knowles" w:date="2021-03-18T20:25:00Z">
              <w:r w:rsidRPr="00A80F22" w:rsidDel="00CB1E99">
                <w:rPr>
                  <w:rFonts w:ascii="Arial" w:eastAsia="Arial" w:hAnsi="Arial" w:cs="Arial"/>
                  <w:color w:val="111111"/>
                  <w:sz w:val="15"/>
                  <w:szCs w:val="15"/>
                </w:rPr>
                <w:delText>175.053</w:delText>
              </w:r>
            </w:del>
          </w:p>
        </w:tc>
        <w:tc>
          <w:tcPr>
            <w:tcW w:w="1080" w:type="dxa"/>
            <w:shd w:val="clear" w:color="auto" w:fill="FFFFFF"/>
            <w:tcMar>
              <w:top w:w="0" w:type="dxa"/>
              <w:left w:w="0" w:type="dxa"/>
              <w:bottom w:w="0" w:type="dxa"/>
              <w:right w:w="0" w:type="dxa"/>
            </w:tcMar>
            <w:vAlign w:val="center"/>
          </w:tcPr>
          <w:p w14:paraId="3DBAD353" w14:textId="3B54E222" w:rsidR="009821AB" w:rsidRPr="00A80F22" w:rsidDel="00CB1E99" w:rsidRDefault="009821AB" w:rsidP="00B05573">
            <w:pPr>
              <w:spacing w:before="40" w:after="40"/>
              <w:ind w:left="100" w:right="100"/>
              <w:jc w:val="right"/>
              <w:rPr>
                <w:del w:id="2038" w:author="Thea Lucille Knowles" w:date="2021-03-18T20:25:00Z"/>
                <w:sz w:val="15"/>
                <w:szCs w:val="15"/>
              </w:rPr>
            </w:pPr>
            <w:del w:id="2039" w:author="Thea Lucille Knowles" w:date="2021-03-18T20:25:00Z">
              <w:r w:rsidRPr="00A80F22" w:rsidDel="00CB1E99">
                <w:rPr>
                  <w:rFonts w:ascii="Arial" w:eastAsia="Arial" w:hAnsi="Arial" w:cs="Arial"/>
                  <w:color w:val="111111"/>
                  <w:sz w:val="15"/>
                  <w:szCs w:val="15"/>
                </w:rPr>
                <w:delText>-7.533</w:delText>
              </w:r>
            </w:del>
          </w:p>
        </w:tc>
        <w:tc>
          <w:tcPr>
            <w:tcW w:w="1080" w:type="dxa"/>
            <w:shd w:val="clear" w:color="auto" w:fill="FFFFFF"/>
            <w:tcMar>
              <w:top w:w="0" w:type="dxa"/>
              <w:left w:w="0" w:type="dxa"/>
              <w:bottom w:w="0" w:type="dxa"/>
              <w:right w:w="0" w:type="dxa"/>
            </w:tcMar>
            <w:vAlign w:val="center"/>
          </w:tcPr>
          <w:p w14:paraId="4349E587" w14:textId="78ED8681" w:rsidR="009821AB" w:rsidRPr="00A80F22" w:rsidDel="00CB1E99" w:rsidRDefault="009821AB" w:rsidP="00B05573">
            <w:pPr>
              <w:spacing w:before="40" w:after="40"/>
              <w:ind w:left="100" w:right="100"/>
              <w:jc w:val="right"/>
              <w:rPr>
                <w:del w:id="2040" w:author="Thea Lucille Knowles" w:date="2021-03-18T20:25:00Z"/>
                <w:sz w:val="15"/>
                <w:szCs w:val="15"/>
              </w:rPr>
            </w:pPr>
            <w:del w:id="2041"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132B1E7C" w14:textId="2CBBDF63" w:rsidTr="00281D09">
        <w:trPr>
          <w:cantSplit/>
          <w:jc w:val="center"/>
          <w:del w:id="2042" w:author="Thea Lucille Knowles" w:date="2021-03-18T20:25:00Z"/>
        </w:trPr>
        <w:tc>
          <w:tcPr>
            <w:tcW w:w="1080" w:type="dxa"/>
            <w:shd w:val="clear" w:color="auto" w:fill="FFFFFF"/>
            <w:tcMar>
              <w:top w:w="0" w:type="dxa"/>
              <w:left w:w="0" w:type="dxa"/>
              <w:bottom w:w="0" w:type="dxa"/>
              <w:right w:w="0" w:type="dxa"/>
            </w:tcMar>
            <w:vAlign w:val="center"/>
          </w:tcPr>
          <w:p w14:paraId="1D3B0109" w14:textId="13961EA0" w:rsidR="009821AB" w:rsidRPr="00A80F22" w:rsidDel="00CB1E99" w:rsidRDefault="009821AB" w:rsidP="00B05573">
            <w:pPr>
              <w:spacing w:before="40" w:after="40"/>
              <w:ind w:left="100" w:right="100"/>
              <w:rPr>
                <w:del w:id="2043" w:author="Thea Lucille Knowles" w:date="2021-03-18T20:25:00Z"/>
                <w:sz w:val="15"/>
                <w:szCs w:val="15"/>
              </w:rPr>
            </w:pPr>
            <w:del w:id="2044"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7BA37189" w14:textId="7F2B57FF" w:rsidR="009821AB" w:rsidRPr="00A80F22" w:rsidDel="00CB1E99" w:rsidRDefault="009821AB" w:rsidP="00B05573">
            <w:pPr>
              <w:spacing w:before="40" w:after="40"/>
              <w:ind w:left="100" w:right="100"/>
              <w:rPr>
                <w:del w:id="2045" w:author="Thea Lucille Knowles" w:date="2021-03-18T20:25:00Z"/>
                <w:sz w:val="15"/>
                <w:szCs w:val="15"/>
              </w:rPr>
            </w:pPr>
            <w:del w:id="2046"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4847889C" w14:textId="54D7E761" w:rsidR="009821AB" w:rsidRPr="00A80F22" w:rsidDel="00CB1E99" w:rsidRDefault="009821AB" w:rsidP="00B05573">
            <w:pPr>
              <w:spacing w:before="40" w:after="40"/>
              <w:ind w:left="100" w:right="100"/>
              <w:jc w:val="right"/>
              <w:rPr>
                <w:del w:id="2047" w:author="Thea Lucille Knowles" w:date="2021-03-18T20:25:00Z"/>
                <w:sz w:val="15"/>
                <w:szCs w:val="15"/>
              </w:rPr>
            </w:pPr>
            <w:del w:id="2048" w:author="Thea Lucille Knowles" w:date="2021-03-18T20:25:00Z">
              <w:r w:rsidRPr="00A80F22" w:rsidDel="00CB1E99">
                <w:rPr>
                  <w:rFonts w:ascii="Arial" w:eastAsia="Arial" w:hAnsi="Arial" w:cs="Arial"/>
                  <w:color w:val="111111"/>
                  <w:sz w:val="15"/>
                  <w:szCs w:val="15"/>
                </w:rPr>
                <w:delText>-37.204</w:delText>
              </w:r>
            </w:del>
          </w:p>
        </w:tc>
        <w:tc>
          <w:tcPr>
            <w:tcW w:w="1080" w:type="dxa"/>
            <w:shd w:val="clear" w:color="auto" w:fill="FFFFFF"/>
            <w:tcMar>
              <w:top w:w="0" w:type="dxa"/>
              <w:left w:w="0" w:type="dxa"/>
              <w:bottom w:w="0" w:type="dxa"/>
              <w:right w:w="0" w:type="dxa"/>
            </w:tcMar>
            <w:vAlign w:val="center"/>
          </w:tcPr>
          <w:p w14:paraId="7B509B9D" w14:textId="5FFDCFDC" w:rsidR="009821AB" w:rsidRPr="00A80F22" w:rsidDel="00CB1E99" w:rsidRDefault="009821AB" w:rsidP="00B05573">
            <w:pPr>
              <w:spacing w:before="40" w:after="40"/>
              <w:ind w:left="100" w:right="100"/>
              <w:jc w:val="right"/>
              <w:rPr>
                <w:del w:id="2049" w:author="Thea Lucille Knowles" w:date="2021-03-18T20:25:00Z"/>
                <w:sz w:val="15"/>
                <w:szCs w:val="15"/>
              </w:rPr>
            </w:pPr>
            <w:del w:id="2050" w:author="Thea Lucille Knowles" w:date="2021-03-18T20:25:00Z">
              <w:r w:rsidRPr="00A80F22" w:rsidDel="00CB1E99">
                <w:rPr>
                  <w:rFonts w:ascii="Arial" w:eastAsia="Arial" w:hAnsi="Arial" w:cs="Arial"/>
                  <w:color w:val="111111"/>
                  <w:sz w:val="15"/>
                  <w:szCs w:val="15"/>
                </w:rPr>
                <w:delText>8.606</w:delText>
              </w:r>
            </w:del>
          </w:p>
        </w:tc>
        <w:tc>
          <w:tcPr>
            <w:tcW w:w="1080" w:type="dxa"/>
            <w:shd w:val="clear" w:color="auto" w:fill="FFFFFF"/>
            <w:tcMar>
              <w:top w:w="0" w:type="dxa"/>
              <w:left w:w="0" w:type="dxa"/>
              <w:bottom w:w="0" w:type="dxa"/>
              <w:right w:w="0" w:type="dxa"/>
            </w:tcMar>
            <w:vAlign w:val="center"/>
          </w:tcPr>
          <w:p w14:paraId="5E6ED928" w14:textId="7B3FA3DE" w:rsidR="009821AB" w:rsidRPr="00A80F22" w:rsidDel="00CB1E99" w:rsidRDefault="009821AB" w:rsidP="00B05573">
            <w:pPr>
              <w:spacing w:before="40" w:after="40"/>
              <w:ind w:left="100" w:right="100"/>
              <w:jc w:val="right"/>
              <w:rPr>
                <w:del w:id="2051" w:author="Thea Lucille Knowles" w:date="2021-03-18T20:25:00Z"/>
                <w:sz w:val="15"/>
                <w:szCs w:val="15"/>
              </w:rPr>
            </w:pPr>
            <w:del w:id="2052" w:author="Thea Lucille Knowles" w:date="2021-03-18T20:25:00Z">
              <w:r w:rsidRPr="00A80F22" w:rsidDel="00CB1E99">
                <w:rPr>
                  <w:rFonts w:ascii="Arial" w:eastAsia="Arial" w:hAnsi="Arial" w:cs="Arial"/>
                  <w:color w:val="111111"/>
                  <w:sz w:val="15"/>
                  <w:szCs w:val="15"/>
                </w:rPr>
                <w:delText>175.053</w:delText>
              </w:r>
            </w:del>
          </w:p>
        </w:tc>
        <w:tc>
          <w:tcPr>
            <w:tcW w:w="1080" w:type="dxa"/>
            <w:shd w:val="clear" w:color="auto" w:fill="FFFFFF"/>
            <w:tcMar>
              <w:top w:w="0" w:type="dxa"/>
              <w:left w:w="0" w:type="dxa"/>
              <w:bottom w:w="0" w:type="dxa"/>
              <w:right w:w="0" w:type="dxa"/>
            </w:tcMar>
            <w:vAlign w:val="center"/>
          </w:tcPr>
          <w:p w14:paraId="5D8DCEF0" w14:textId="35933541" w:rsidR="009821AB" w:rsidRPr="00A80F22" w:rsidDel="00CB1E99" w:rsidRDefault="009821AB" w:rsidP="00B05573">
            <w:pPr>
              <w:spacing w:before="40" w:after="40"/>
              <w:ind w:left="100" w:right="100"/>
              <w:jc w:val="right"/>
              <w:rPr>
                <w:del w:id="2053" w:author="Thea Lucille Knowles" w:date="2021-03-18T20:25:00Z"/>
                <w:sz w:val="15"/>
                <w:szCs w:val="15"/>
              </w:rPr>
            </w:pPr>
            <w:del w:id="2054" w:author="Thea Lucille Knowles" w:date="2021-03-18T20:25:00Z">
              <w:r w:rsidRPr="00A80F22" w:rsidDel="00CB1E99">
                <w:rPr>
                  <w:rFonts w:ascii="Arial" w:eastAsia="Arial" w:hAnsi="Arial" w:cs="Arial"/>
                  <w:color w:val="111111"/>
                  <w:sz w:val="15"/>
                  <w:szCs w:val="15"/>
                </w:rPr>
                <w:delText>-4.323</w:delText>
              </w:r>
            </w:del>
          </w:p>
        </w:tc>
        <w:tc>
          <w:tcPr>
            <w:tcW w:w="1080" w:type="dxa"/>
            <w:shd w:val="clear" w:color="auto" w:fill="FFFFFF"/>
            <w:tcMar>
              <w:top w:w="0" w:type="dxa"/>
              <w:left w:w="0" w:type="dxa"/>
              <w:bottom w:w="0" w:type="dxa"/>
              <w:right w:w="0" w:type="dxa"/>
            </w:tcMar>
            <w:vAlign w:val="center"/>
          </w:tcPr>
          <w:p w14:paraId="2448AD3F" w14:textId="15E5D227" w:rsidR="009821AB" w:rsidRPr="00A80F22" w:rsidDel="00CB1E99" w:rsidRDefault="009821AB" w:rsidP="00B05573">
            <w:pPr>
              <w:spacing w:before="40" w:after="40"/>
              <w:ind w:left="100" w:right="100"/>
              <w:jc w:val="right"/>
              <w:rPr>
                <w:del w:id="2055" w:author="Thea Lucille Knowles" w:date="2021-03-18T20:25:00Z"/>
                <w:sz w:val="15"/>
                <w:szCs w:val="15"/>
              </w:rPr>
            </w:pPr>
            <w:del w:id="2056" w:author="Thea Lucille Knowles" w:date="2021-03-18T20:25:00Z">
              <w:r w:rsidRPr="00A80F22" w:rsidDel="00CB1E99">
                <w:rPr>
                  <w:rFonts w:ascii="Arial" w:eastAsia="Arial" w:hAnsi="Arial" w:cs="Arial"/>
                  <w:color w:val="111111"/>
                  <w:sz w:val="15"/>
                  <w:szCs w:val="15"/>
                </w:rPr>
                <w:delText>0.001</w:delText>
              </w:r>
            </w:del>
          </w:p>
        </w:tc>
      </w:tr>
      <w:tr w:rsidR="009821AB" w:rsidRPr="00A80F22" w:rsidDel="00CB1E99" w14:paraId="72FA9975" w14:textId="423D4F85" w:rsidTr="00281D09">
        <w:trPr>
          <w:cantSplit/>
          <w:jc w:val="center"/>
          <w:del w:id="2057" w:author="Thea Lucille Knowles" w:date="2021-03-18T20:25:00Z"/>
        </w:trPr>
        <w:tc>
          <w:tcPr>
            <w:tcW w:w="1080" w:type="dxa"/>
            <w:shd w:val="clear" w:color="auto" w:fill="FFFFFF"/>
            <w:tcMar>
              <w:top w:w="0" w:type="dxa"/>
              <w:left w:w="0" w:type="dxa"/>
              <w:bottom w:w="0" w:type="dxa"/>
              <w:right w:w="0" w:type="dxa"/>
            </w:tcMar>
            <w:vAlign w:val="center"/>
          </w:tcPr>
          <w:p w14:paraId="783D314B" w14:textId="40E6E236" w:rsidR="009821AB" w:rsidRPr="00A80F22" w:rsidDel="00CB1E99" w:rsidRDefault="009821AB" w:rsidP="00B05573">
            <w:pPr>
              <w:spacing w:before="40" w:after="40"/>
              <w:ind w:left="100" w:right="100"/>
              <w:rPr>
                <w:del w:id="2058" w:author="Thea Lucille Knowles" w:date="2021-03-18T20:25:00Z"/>
                <w:sz w:val="15"/>
                <w:szCs w:val="15"/>
              </w:rPr>
            </w:pPr>
            <w:del w:id="2059"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5E98F791" w14:textId="15707B61" w:rsidR="009821AB" w:rsidRPr="00A80F22" w:rsidDel="00CB1E99" w:rsidRDefault="009821AB" w:rsidP="00B05573">
            <w:pPr>
              <w:spacing w:before="40" w:after="40"/>
              <w:ind w:left="100" w:right="100"/>
              <w:rPr>
                <w:del w:id="2060" w:author="Thea Lucille Knowles" w:date="2021-03-18T20:25:00Z"/>
                <w:sz w:val="15"/>
                <w:szCs w:val="15"/>
              </w:rPr>
            </w:pPr>
            <w:del w:id="2061"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2D5E501E" w14:textId="23066950" w:rsidR="009821AB" w:rsidRPr="00A80F22" w:rsidDel="00CB1E99" w:rsidRDefault="009821AB" w:rsidP="00B05573">
            <w:pPr>
              <w:spacing w:before="40" w:after="40"/>
              <w:ind w:left="100" w:right="100"/>
              <w:jc w:val="right"/>
              <w:rPr>
                <w:del w:id="2062" w:author="Thea Lucille Knowles" w:date="2021-03-18T20:25:00Z"/>
                <w:sz w:val="15"/>
                <w:szCs w:val="15"/>
              </w:rPr>
            </w:pPr>
            <w:del w:id="2063" w:author="Thea Lucille Knowles" w:date="2021-03-18T20:25:00Z">
              <w:r w:rsidRPr="00A80F22" w:rsidDel="00CB1E99">
                <w:rPr>
                  <w:rFonts w:ascii="Arial" w:eastAsia="Arial" w:hAnsi="Arial" w:cs="Arial"/>
                  <w:color w:val="111111"/>
                  <w:sz w:val="15"/>
                  <w:szCs w:val="15"/>
                </w:rPr>
                <w:delText>-17.575</w:delText>
              </w:r>
            </w:del>
          </w:p>
        </w:tc>
        <w:tc>
          <w:tcPr>
            <w:tcW w:w="1080" w:type="dxa"/>
            <w:shd w:val="clear" w:color="auto" w:fill="FFFFFF"/>
            <w:tcMar>
              <w:top w:w="0" w:type="dxa"/>
              <w:left w:w="0" w:type="dxa"/>
              <w:bottom w:w="0" w:type="dxa"/>
              <w:right w:w="0" w:type="dxa"/>
            </w:tcMar>
            <w:vAlign w:val="center"/>
          </w:tcPr>
          <w:p w14:paraId="16344B98" w14:textId="30455B1E" w:rsidR="009821AB" w:rsidRPr="00A80F22" w:rsidDel="00CB1E99" w:rsidRDefault="009821AB" w:rsidP="00B05573">
            <w:pPr>
              <w:spacing w:before="40" w:after="40"/>
              <w:ind w:left="100" w:right="100"/>
              <w:jc w:val="right"/>
              <w:rPr>
                <w:del w:id="2064" w:author="Thea Lucille Knowles" w:date="2021-03-18T20:25:00Z"/>
                <w:sz w:val="15"/>
                <w:szCs w:val="15"/>
              </w:rPr>
            </w:pPr>
            <w:del w:id="2065" w:author="Thea Lucille Knowles" w:date="2021-03-18T20:25:00Z">
              <w:r w:rsidRPr="00A80F22" w:rsidDel="00CB1E99">
                <w:rPr>
                  <w:rFonts w:ascii="Arial" w:eastAsia="Arial" w:hAnsi="Arial" w:cs="Arial"/>
                  <w:color w:val="111111"/>
                  <w:sz w:val="15"/>
                  <w:szCs w:val="15"/>
                </w:rPr>
                <w:delText>9.609</w:delText>
              </w:r>
            </w:del>
          </w:p>
        </w:tc>
        <w:tc>
          <w:tcPr>
            <w:tcW w:w="1080" w:type="dxa"/>
            <w:shd w:val="clear" w:color="auto" w:fill="FFFFFF"/>
            <w:tcMar>
              <w:top w:w="0" w:type="dxa"/>
              <w:left w:w="0" w:type="dxa"/>
              <w:bottom w:w="0" w:type="dxa"/>
              <w:right w:w="0" w:type="dxa"/>
            </w:tcMar>
            <w:vAlign w:val="center"/>
          </w:tcPr>
          <w:p w14:paraId="6F44BEA3" w14:textId="7EEB0037" w:rsidR="009821AB" w:rsidRPr="00A80F22" w:rsidDel="00CB1E99" w:rsidRDefault="009821AB" w:rsidP="00B05573">
            <w:pPr>
              <w:spacing w:before="40" w:after="40"/>
              <w:ind w:left="100" w:right="100"/>
              <w:jc w:val="right"/>
              <w:rPr>
                <w:del w:id="2066" w:author="Thea Lucille Knowles" w:date="2021-03-18T20:25:00Z"/>
                <w:sz w:val="15"/>
                <w:szCs w:val="15"/>
              </w:rPr>
            </w:pPr>
            <w:del w:id="2067" w:author="Thea Lucille Knowles" w:date="2021-03-18T20:25:00Z">
              <w:r w:rsidRPr="00A80F22" w:rsidDel="00CB1E99">
                <w:rPr>
                  <w:rFonts w:ascii="Arial" w:eastAsia="Arial" w:hAnsi="Arial" w:cs="Arial"/>
                  <w:color w:val="111111"/>
                  <w:sz w:val="15"/>
                  <w:szCs w:val="15"/>
                </w:rPr>
                <w:delText>176.204</w:delText>
              </w:r>
            </w:del>
          </w:p>
        </w:tc>
        <w:tc>
          <w:tcPr>
            <w:tcW w:w="1080" w:type="dxa"/>
            <w:shd w:val="clear" w:color="auto" w:fill="FFFFFF"/>
            <w:tcMar>
              <w:top w:w="0" w:type="dxa"/>
              <w:left w:w="0" w:type="dxa"/>
              <w:bottom w:w="0" w:type="dxa"/>
              <w:right w:w="0" w:type="dxa"/>
            </w:tcMar>
            <w:vAlign w:val="center"/>
          </w:tcPr>
          <w:p w14:paraId="3B526ACD" w14:textId="3C2C7DB9" w:rsidR="009821AB" w:rsidRPr="00A80F22" w:rsidDel="00CB1E99" w:rsidRDefault="009821AB" w:rsidP="00B05573">
            <w:pPr>
              <w:spacing w:before="40" w:after="40"/>
              <w:ind w:left="100" w:right="100"/>
              <w:jc w:val="right"/>
              <w:rPr>
                <w:del w:id="2068" w:author="Thea Lucille Knowles" w:date="2021-03-18T20:25:00Z"/>
                <w:sz w:val="15"/>
                <w:szCs w:val="15"/>
              </w:rPr>
            </w:pPr>
            <w:del w:id="2069" w:author="Thea Lucille Knowles" w:date="2021-03-18T20:25:00Z">
              <w:r w:rsidRPr="00A80F22" w:rsidDel="00CB1E99">
                <w:rPr>
                  <w:rFonts w:ascii="Arial" w:eastAsia="Arial" w:hAnsi="Arial" w:cs="Arial"/>
                  <w:color w:val="111111"/>
                  <w:sz w:val="15"/>
                  <w:szCs w:val="15"/>
                </w:rPr>
                <w:delText>-1.829</w:delText>
              </w:r>
            </w:del>
          </w:p>
        </w:tc>
        <w:tc>
          <w:tcPr>
            <w:tcW w:w="1080" w:type="dxa"/>
            <w:shd w:val="clear" w:color="auto" w:fill="FFFFFF"/>
            <w:tcMar>
              <w:top w:w="0" w:type="dxa"/>
              <w:left w:w="0" w:type="dxa"/>
              <w:bottom w:w="0" w:type="dxa"/>
              <w:right w:w="0" w:type="dxa"/>
            </w:tcMar>
            <w:vAlign w:val="center"/>
          </w:tcPr>
          <w:p w14:paraId="63D8106A" w14:textId="56096A3B" w:rsidR="009821AB" w:rsidRPr="00A80F22" w:rsidDel="00CB1E99" w:rsidRDefault="009821AB" w:rsidP="00B05573">
            <w:pPr>
              <w:spacing w:before="40" w:after="40"/>
              <w:ind w:left="100" w:right="100"/>
              <w:jc w:val="right"/>
              <w:rPr>
                <w:del w:id="2070" w:author="Thea Lucille Knowles" w:date="2021-03-18T20:25:00Z"/>
                <w:sz w:val="15"/>
                <w:szCs w:val="15"/>
              </w:rPr>
            </w:pPr>
            <w:del w:id="2071" w:author="Thea Lucille Knowles" w:date="2021-03-18T20:25:00Z">
              <w:r w:rsidRPr="00A80F22" w:rsidDel="00CB1E99">
                <w:rPr>
                  <w:rFonts w:ascii="Arial" w:eastAsia="Arial" w:hAnsi="Arial" w:cs="Arial"/>
                  <w:color w:val="111111"/>
                  <w:sz w:val="15"/>
                  <w:szCs w:val="15"/>
                </w:rPr>
                <w:delText>0.530</w:delText>
              </w:r>
            </w:del>
          </w:p>
        </w:tc>
      </w:tr>
      <w:tr w:rsidR="009821AB" w:rsidRPr="00A80F22" w:rsidDel="00CB1E99" w14:paraId="5BDB4773" w14:textId="224C5DE6" w:rsidTr="00281D09">
        <w:trPr>
          <w:cantSplit/>
          <w:jc w:val="center"/>
          <w:del w:id="2072" w:author="Thea Lucille Knowles" w:date="2021-03-18T20:25:00Z"/>
        </w:trPr>
        <w:tc>
          <w:tcPr>
            <w:tcW w:w="1080" w:type="dxa"/>
            <w:shd w:val="clear" w:color="auto" w:fill="FFFFFF"/>
            <w:tcMar>
              <w:top w:w="0" w:type="dxa"/>
              <w:left w:w="0" w:type="dxa"/>
              <w:bottom w:w="0" w:type="dxa"/>
              <w:right w:w="0" w:type="dxa"/>
            </w:tcMar>
            <w:vAlign w:val="center"/>
          </w:tcPr>
          <w:p w14:paraId="12DE0D60" w14:textId="0BA86D9E" w:rsidR="009821AB" w:rsidRPr="00A80F22" w:rsidDel="00CB1E99" w:rsidRDefault="009821AB" w:rsidP="00B05573">
            <w:pPr>
              <w:spacing w:before="40" w:after="40"/>
              <w:ind w:left="100" w:right="100"/>
              <w:rPr>
                <w:del w:id="2073" w:author="Thea Lucille Knowles" w:date="2021-03-18T20:25:00Z"/>
                <w:sz w:val="15"/>
                <w:szCs w:val="15"/>
              </w:rPr>
            </w:pPr>
            <w:del w:id="2074"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6BB3D6B1" w14:textId="32897EF5" w:rsidR="009821AB" w:rsidRPr="00A80F22" w:rsidDel="00CB1E99" w:rsidRDefault="009821AB" w:rsidP="00B05573">
            <w:pPr>
              <w:spacing w:before="40" w:after="40"/>
              <w:ind w:left="100" w:right="100"/>
              <w:rPr>
                <w:del w:id="2075" w:author="Thea Lucille Knowles" w:date="2021-03-18T20:25:00Z"/>
                <w:sz w:val="15"/>
                <w:szCs w:val="15"/>
              </w:rPr>
            </w:pPr>
            <w:del w:id="2076"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6D4034B1" w14:textId="0A62E451" w:rsidR="009821AB" w:rsidRPr="00A80F22" w:rsidDel="00CB1E99" w:rsidRDefault="009821AB" w:rsidP="00B05573">
            <w:pPr>
              <w:spacing w:before="40" w:after="40"/>
              <w:ind w:left="100" w:right="100"/>
              <w:jc w:val="right"/>
              <w:rPr>
                <w:del w:id="2077" w:author="Thea Lucille Knowles" w:date="2021-03-18T20:25:00Z"/>
                <w:sz w:val="15"/>
                <w:szCs w:val="15"/>
              </w:rPr>
            </w:pPr>
            <w:del w:id="2078" w:author="Thea Lucille Knowles" w:date="2021-03-18T20:25:00Z">
              <w:r w:rsidRPr="00A80F22" w:rsidDel="00CB1E99">
                <w:rPr>
                  <w:rFonts w:ascii="Arial" w:eastAsia="Arial" w:hAnsi="Arial" w:cs="Arial"/>
                  <w:color w:val="111111"/>
                  <w:sz w:val="15"/>
                  <w:szCs w:val="15"/>
                </w:rPr>
                <w:delText>-11.985</w:delText>
              </w:r>
            </w:del>
          </w:p>
        </w:tc>
        <w:tc>
          <w:tcPr>
            <w:tcW w:w="1080" w:type="dxa"/>
            <w:shd w:val="clear" w:color="auto" w:fill="FFFFFF"/>
            <w:tcMar>
              <w:top w:w="0" w:type="dxa"/>
              <w:left w:w="0" w:type="dxa"/>
              <w:bottom w:w="0" w:type="dxa"/>
              <w:right w:w="0" w:type="dxa"/>
            </w:tcMar>
            <w:vAlign w:val="center"/>
          </w:tcPr>
          <w:p w14:paraId="533255D2" w14:textId="67EF7D3A" w:rsidR="009821AB" w:rsidRPr="00A80F22" w:rsidDel="00CB1E99" w:rsidRDefault="009821AB" w:rsidP="00B05573">
            <w:pPr>
              <w:spacing w:before="40" w:after="40"/>
              <w:ind w:left="100" w:right="100"/>
              <w:jc w:val="right"/>
              <w:rPr>
                <w:del w:id="2079" w:author="Thea Lucille Knowles" w:date="2021-03-18T20:25:00Z"/>
                <w:sz w:val="15"/>
                <w:szCs w:val="15"/>
              </w:rPr>
            </w:pPr>
            <w:del w:id="2080" w:author="Thea Lucille Knowles" w:date="2021-03-18T20:25:00Z">
              <w:r w:rsidRPr="00A80F22" w:rsidDel="00CB1E99">
                <w:rPr>
                  <w:rFonts w:ascii="Arial" w:eastAsia="Arial" w:hAnsi="Arial" w:cs="Arial"/>
                  <w:color w:val="111111"/>
                  <w:sz w:val="15"/>
                  <w:szCs w:val="15"/>
                </w:rPr>
                <w:delText>10.416</w:delText>
              </w:r>
            </w:del>
          </w:p>
        </w:tc>
        <w:tc>
          <w:tcPr>
            <w:tcW w:w="1080" w:type="dxa"/>
            <w:shd w:val="clear" w:color="auto" w:fill="FFFFFF"/>
            <w:tcMar>
              <w:top w:w="0" w:type="dxa"/>
              <w:left w:w="0" w:type="dxa"/>
              <w:bottom w:w="0" w:type="dxa"/>
              <w:right w:w="0" w:type="dxa"/>
            </w:tcMar>
            <w:vAlign w:val="center"/>
          </w:tcPr>
          <w:p w14:paraId="4D134C4E" w14:textId="5596D7DD" w:rsidR="009821AB" w:rsidRPr="00A80F22" w:rsidDel="00CB1E99" w:rsidRDefault="009821AB" w:rsidP="00B05573">
            <w:pPr>
              <w:spacing w:before="40" w:after="40"/>
              <w:ind w:left="100" w:right="100"/>
              <w:jc w:val="right"/>
              <w:rPr>
                <w:del w:id="2081" w:author="Thea Lucille Knowles" w:date="2021-03-18T20:25:00Z"/>
                <w:sz w:val="15"/>
                <w:szCs w:val="15"/>
              </w:rPr>
            </w:pPr>
            <w:del w:id="2082" w:author="Thea Lucille Knowles" w:date="2021-03-18T20:25:00Z">
              <w:r w:rsidRPr="00A80F22" w:rsidDel="00CB1E99">
                <w:rPr>
                  <w:rFonts w:ascii="Arial" w:eastAsia="Arial" w:hAnsi="Arial" w:cs="Arial"/>
                  <w:color w:val="111111"/>
                  <w:sz w:val="15"/>
                  <w:szCs w:val="15"/>
                </w:rPr>
                <w:delText>176.204</w:delText>
              </w:r>
            </w:del>
          </w:p>
        </w:tc>
        <w:tc>
          <w:tcPr>
            <w:tcW w:w="1080" w:type="dxa"/>
            <w:shd w:val="clear" w:color="auto" w:fill="FFFFFF"/>
            <w:tcMar>
              <w:top w:w="0" w:type="dxa"/>
              <w:left w:w="0" w:type="dxa"/>
              <w:bottom w:w="0" w:type="dxa"/>
              <w:right w:w="0" w:type="dxa"/>
            </w:tcMar>
            <w:vAlign w:val="center"/>
          </w:tcPr>
          <w:p w14:paraId="78631F34" w14:textId="46234B48" w:rsidR="009821AB" w:rsidRPr="00A80F22" w:rsidDel="00CB1E99" w:rsidRDefault="009821AB" w:rsidP="00B05573">
            <w:pPr>
              <w:spacing w:before="40" w:after="40"/>
              <w:ind w:left="100" w:right="100"/>
              <w:jc w:val="right"/>
              <w:rPr>
                <w:del w:id="2083" w:author="Thea Lucille Knowles" w:date="2021-03-18T20:25:00Z"/>
                <w:sz w:val="15"/>
                <w:szCs w:val="15"/>
              </w:rPr>
            </w:pPr>
            <w:del w:id="2084" w:author="Thea Lucille Knowles" w:date="2021-03-18T20:25:00Z">
              <w:r w:rsidRPr="00A80F22" w:rsidDel="00CB1E99">
                <w:rPr>
                  <w:rFonts w:ascii="Arial" w:eastAsia="Arial" w:hAnsi="Arial" w:cs="Arial"/>
                  <w:color w:val="111111"/>
                  <w:sz w:val="15"/>
                  <w:szCs w:val="15"/>
                </w:rPr>
                <w:delText>-1.151</w:delText>
              </w:r>
            </w:del>
          </w:p>
        </w:tc>
        <w:tc>
          <w:tcPr>
            <w:tcW w:w="1080" w:type="dxa"/>
            <w:shd w:val="clear" w:color="auto" w:fill="FFFFFF"/>
            <w:tcMar>
              <w:top w:w="0" w:type="dxa"/>
              <w:left w:w="0" w:type="dxa"/>
              <w:bottom w:w="0" w:type="dxa"/>
              <w:right w:w="0" w:type="dxa"/>
            </w:tcMar>
            <w:vAlign w:val="center"/>
          </w:tcPr>
          <w:p w14:paraId="0DB10A0D" w14:textId="08D9B048" w:rsidR="009821AB" w:rsidRPr="00A80F22" w:rsidDel="00CB1E99" w:rsidRDefault="009821AB" w:rsidP="00B05573">
            <w:pPr>
              <w:spacing w:before="40" w:after="40"/>
              <w:ind w:left="100" w:right="100"/>
              <w:jc w:val="right"/>
              <w:rPr>
                <w:del w:id="2085" w:author="Thea Lucille Knowles" w:date="2021-03-18T20:25:00Z"/>
                <w:sz w:val="15"/>
                <w:szCs w:val="15"/>
              </w:rPr>
            </w:pPr>
            <w:del w:id="2086" w:author="Thea Lucille Knowles" w:date="2021-03-18T20:25:00Z">
              <w:r w:rsidRPr="00A80F22" w:rsidDel="00CB1E99">
                <w:rPr>
                  <w:rFonts w:ascii="Arial" w:eastAsia="Arial" w:hAnsi="Arial" w:cs="Arial"/>
                  <w:color w:val="111111"/>
                  <w:sz w:val="15"/>
                  <w:szCs w:val="15"/>
                </w:rPr>
                <w:delText>0.911</w:delText>
              </w:r>
            </w:del>
          </w:p>
        </w:tc>
      </w:tr>
      <w:tr w:rsidR="009821AB" w:rsidRPr="00A80F22" w:rsidDel="00CB1E99" w14:paraId="0AF83A86" w14:textId="4A82B35A" w:rsidTr="00281D09">
        <w:trPr>
          <w:cantSplit/>
          <w:jc w:val="center"/>
          <w:del w:id="2087" w:author="Thea Lucille Knowles" w:date="2021-03-18T20:25:00Z"/>
        </w:trPr>
        <w:tc>
          <w:tcPr>
            <w:tcW w:w="1080" w:type="dxa"/>
            <w:shd w:val="clear" w:color="auto" w:fill="FFFFFF"/>
            <w:tcMar>
              <w:top w:w="0" w:type="dxa"/>
              <w:left w:w="0" w:type="dxa"/>
              <w:bottom w:w="0" w:type="dxa"/>
              <w:right w:w="0" w:type="dxa"/>
            </w:tcMar>
            <w:vAlign w:val="center"/>
          </w:tcPr>
          <w:p w14:paraId="0650DF7F" w14:textId="30E25E08" w:rsidR="009821AB" w:rsidRPr="00A80F22" w:rsidDel="00CB1E99" w:rsidRDefault="009821AB" w:rsidP="00B05573">
            <w:pPr>
              <w:spacing w:before="40" w:after="40"/>
              <w:ind w:left="100" w:right="100"/>
              <w:rPr>
                <w:del w:id="2088" w:author="Thea Lucille Knowles" w:date="2021-03-18T20:25:00Z"/>
                <w:sz w:val="15"/>
                <w:szCs w:val="15"/>
              </w:rPr>
            </w:pPr>
            <w:del w:id="2089"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679AC102" w14:textId="26255278" w:rsidR="009821AB" w:rsidRPr="00A80F22" w:rsidDel="00CB1E99" w:rsidRDefault="009821AB" w:rsidP="00B05573">
            <w:pPr>
              <w:spacing w:before="40" w:after="40"/>
              <w:ind w:left="100" w:right="100"/>
              <w:rPr>
                <w:del w:id="2090" w:author="Thea Lucille Knowles" w:date="2021-03-18T20:25:00Z"/>
                <w:sz w:val="15"/>
                <w:szCs w:val="15"/>
              </w:rPr>
            </w:pPr>
            <w:del w:id="2091" w:author="Thea Lucille Knowles" w:date="2021-03-18T20:25:00Z">
              <w:r w:rsidRPr="00A80F22" w:rsidDel="00CB1E99">
                <w:rPr>
                  <w:rFonts w:ascii="Arial" w:eastAsia="Arial" w:hAnsi="Arial" w:cs="Arial"/>
                  <w:color w:val="111111"/>
                  <w:sz w:val="15"/>
                  <w:szCs w:val="15"/>
                </w:rPr>
                <w:delText>PD-DBS</w:delText>
              </w:r>
            </w:del>
          </w:p>
        </w:tc>
        <w:tc>
          <w:tcPr>
            <w:tcW w:w="1080" w:type="dxa"/>
            <w:shd w:val="clear" w:color="auto" w:fill="FFFFFF"/>
            <w:tcMar>
              <w:top w:w="0" w:type="dxa"/>
              <w:left w:w="0" w:type="dxa"/>
              <w:bottom w:w="0" w:type="dxa"/>
              <w:right w:w="0" w:type="dxa"/>
            </w:tcMar>
            <w:vAlign w:val="center"/>
          </w:tcPr>
          <w:p w14:paraId="36EB5A92" w14:textId="34849C80" w:rsidR="009821AB" w:rsidRPr="00A80F22" w:rsidDel="00CB1E99" w:rsidRDefault="009821AB" w:rsidP="00B05573">
            <w:pPr>
              <w:spacing w:before="40" w:after="40"/>
              <w:ind w:left="100" w:right="100"/>
              <w:jc w:val="right"/>
              <w:rPr>
                <w:del w:id="2092" w:author="Thea Lucille Knowles" w:date="2021-03-18T20:25:00Z"/>
                <w:sz w:val="15"/>
                <w:szCs w:val="15"/>
              </w:rPr>
            </w:pPr>
            <w:del w:id="2093" w:author="Thea Lucille Knowles" w:date="2021-03-18T20:25:00Z">
              <w:r w:rsidRPr="00A80F22" w:rsidDel="00CB1E99">
                <w:rPr>
                  <w:rFonts w:ascii="Arial" w:eastAsia="Arial" w:hAnsi="Arial" w:cs="Arial"/>
                  <w:color w:val="111111"/>
                  <w:sz w:val="15"/>
                  <w:szCs w:val="15"/>
                </w:rPr>
                <w:delText>-37.432</w:delText>
              </w:r>
            </w:del>
          </w:p>
        </w:tc>
        <w:tc>
          <w:tcPr>
            <w:tcW w:w="1080" w:type="dxa"/>
            <w:shd w:val="clear" w:color="auto" w:fill="FFFFFF"/>
            <w:tcMar>
              <w:top w:w="0" w:type="dxa"/>
              <w:left w:w="0" w:type="dxa"/>
              <w:bottom w:w="0" w:type="dxa"/>
              <w:right w:w="0" w:type="dxa"/>
            </w:tcMar>
            <w:vAlign w:val="center"/>
          </w:tcPr>
          <w:p w14:paraId="7DFE5BA4" w14:textId="3F064178" w:rsidR="009821AB" w:rsidRPr="00A80F22" w:rsidDel="00CB1E99" w:rsidRDefault="009821AB" w:rsidP="00B05573">
            <w:pPr>
              <w:spacing w:before="40" w:after="40"/>
              <w:ind w:left="100" w:right="100"/>
              <w:jc w:val="right"/>
              <w:rPr>
                <w:del w:id="2094" w:author="Thea Lucille Knowles" w:date="2021-03-18T20:25:00Z"/>
                <w:sz w:val="15"/>
                <w:szCs w:val="15"/>
              </w:rPr>
            </w:pPr>
            <w:del w:id="2095" w:author="Thea Lucille Knowles" w:date="2021-03-18T20:25:00Z">
              <w:r w:rsidRPr="00A80F22" w:rsidDel="00CB1E99">
                <w:rPr>
                  <w:rFonts w:ascii="Arial" w:eastAsia="Arial" w:hAnsi="Arial" w:cs="Arial"/>
                  <w:color w:val="111111"/>
                  <w:sz w:val="15"/>
                  <w:szCs w:val="15"/>
                </w:rPr>
                <w:delText>5.819</w:delText>
              </w:r>
            </w:del>
          </w:p>
        </w:tc>
        <w:tc>
          <w:tcPr>
            <w:tcW w:w="1080" w:type="dxa"/>
            <w:shd w:val="clear" w:color="auto" w:fill="FFFFFF"/>
            <w:tcMar>
              <w:top w:w="0" w:type="dxa"/>
              <w:left w:w="0" w:type="dxa"/>
              <w:bottom w:w="0" w:type="dxa"/>
              <w:right w:w="0" w:type="dxa"/>
            </w:tcMar>
            <w:vAlign w:val="center"/>
          </w:tcPr>
          <w:p w14:paraId="220EA328" w14:textId="1FBB562F" w:rsidR="009821AB" w:rsidRPr="00A80F22" w:rsidDel="00CB1E99" w:rsidRDefault="009821AB" w:rsidP="00B05573">
            <w:pPr>
              <w:spacing w:before="40" w:after="40"/>
              <w:ind w:left="100" w:right="100"/>
              <w:jc w:val="right"/>
              <w:rPr>
                <w:del w:id="2096" w:author="Thea Lucille Knowles" w:date="2021-03-18T20:25:00Z"/>
                <w:sz w:val="15"/>
                <w:szCs w:val="15"/>
              </w:rPr>
            </w:pPr>
            <w:del w:id="2097" w:author="Thea Lucille Knowles" w:date="2021-03-18T20:25:00Z">
              <w:r w:rsidRPr="00A80F22" w:rsidDel="00CB1E99">
                <w:rPr>
                  <w:rFonts w:ascii="Arial" w:eastAsia="Arial" w:hAnsi="Arial" w:cs="Arial"/>
                  <w:color w:val="111111"/>
                  <w:sz w:val="15"/>
                  <w:szCs w:val="15"/>
                </w:rPr>
                <w:delText>176.739</w:delText>
              </w:r>
            </w:del>
          </w:p>
        </w:tc>
        <w:tc>
          <w:tcPr>
            <w:tcW w:w="1080" w:type="dxa"/>
            <w:shd w:val="clear" w:color="auto" w:fill="FFFFFF"/>
            <w:tcMar>
              <w:top w:w="0" w:type="dxa"/>
              <w:left w:w="0" w:type="dxa"/>
              <w:bottom w:w="0" w:type="dxa"/>
              <w:right w:w="0" w:type="dxa"/>
            </w:tcMar>
            <w:vAlign w:val="center"/>
          </w:tcPr>
          <w:p w14:paraId="269603AF" w14:textId="428979B9" w:rsidR="009821AB" w:rsidRPr="00A80F22" w:rsidDel="00CB1E99" w:rsidRDefault="009821AB" w:rsidP="00B05573">
            <w:pPr>
              <w:spacing w:before="40" w:after="40"/>
              <w:ind w:left="100" w:right="100"/>
              <w:jc w:val="right"/>
              <w:rPr>
                <w:del w:id="2098" w:author="Thea Lucille Knowles" w:date="2021-03-18T20:25:00Z"/>
                <w:sz w:val="15"/>
                <w:szCs w:val="15"/>
              </w:rPr>
            </w:pPr>
            <w:del w:id="2099" w:author="Thea Lucille Knowles" w:date="2021-03-18T20:25:00Z">
              <w:r w:rsidRPr="00A80F22" w:rsidDel="00CB1E99">
                <w:rPr>
                  <w:rFonts w:ascii="Arial" w:eastAsia="Arial" w:hAnsi="Arial" w:cs="Arial"/>
                  <w:color w:val="111111"/>
                  <w:sz w:val="15"/>
                  <w:szCs w:val="15"/>
                </w:rPr>
                <w:delText>-6.433</w:delText>
              </w:r>
            </w:del>
          </w:p>
        </w:tc>
        <w:tc>
          <w:tcPr>
            <w:tcW w:w="1080" w:type="dxa"/>
            <w:shd w:val="clear" w:color="auto" w:fill="FFFFFF"/>
            <w:tcMar>
              <w:top w:w="0" w:type="dxa"/>
              <w:left w:w="0" w:type="dxa"/>
              <w:bottom w:w="0" w:type="dxa"/>
              <w:right w:w="0" w:type="dxa"/>
            </w:tcMar>
            <w:vAlign w:val="center"/>
          </w:tcPr>
          <w:p w14:paraId="6418155B" w14:textId="00229A36" w:rsidR="009821AB" w:rsidRPr="00A80F22" w:rsidDel="00CB1E99" w:rsidRDefault="009821AB" w:rsidP="00B05573">
            <w:pPr>
              <w:spacing w:before="40" w:after="40"/>
              <w:ind w:left="100" w:right="100"/>
              <w:jc w:val="right"/>
              <w:rPr>
                <w:del w:id="2100" w:author="Thea Lucille Knowles" w:date="2021-03-18T20:25:00Z"/>
                <w:sz w:val="15"/>
                <w:szCs w:val="15"/>
              </w:rPr>
            </w:pPr>
            <w:del w:id="2101"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15EBA31F" w14:textId="2BD6AA84" w:rsidTr="00281D09">
        <w:trPr>
          <w:cantSplit/>
          <w:jc w:val="center"/>
          <w:del w:id="2102" w:author="Thea Lucille Knowles" w:date="2021-03-18T20:25:00Z"/>
        </w:trPr>
        <w:tc>
          <w:tcPr>
            <w:tcW w:w="1080" w:type="dxa"/>
            <w:shd w:val="clear" w:color="auto" w:fill="FFFFFF"/>
            <w:tcMar>
              <w:top w:w="0" w:type="dxa"/>
              <w:left w:w="0" w:type="dxa"/>
              <w:bottom w:w="0" w:type="dxa"/>
              <w:right w:w="0" w:type="dxa"/>
            </w:tcMar>
            <w:vAlign w:val="center"/>
          </w:tcPr>
          <w:p w14:paraId="6FE9E0D2" w14:textId="693C0551" w:rsidR="009821AB" w:rsidRPr="00A80F22" w:rsidDel="00CB1E99" w:rsidRDefault="009821AB" w:rsidP="00B05573">
            <w:pPr>
              <w:spacing w:before="40" w:after="40"/>
              <w:ind w:left="100" w:right="100"/>
              <w:rPr>
                <w:del w:id="2103" w:author="Thea Lucille Knowles" w:date="2021-03-18T20:25:00Z"/>
                <w:sz w:val="15"/>
                <w:szCs w:val="15"/>
              </w:rPr>
            </w:pPr>
            <w:del w:id="2104"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7A62D6B1" w14:textId="55476454" w:rsidR="009821AB" w:rsidRPr="00A80F22" w:rsidDel="00CB1E99" w:rsidRDefault="009821AB" w:rsidP="00B05573">
            <w:pPr>
              <w:spacing w:before="40" w:after="40"/>
              <w:ind w:left="100" w:right="100"/>
              <w:rPr>
                <w:del w:id="2105" w:author="Thea Lucille Knowles" w:date="2021-03-18T20:25:00Z"/>
                <w:sz w:val="15"/>
                <w:szCs w:val="15"/>
              </w:rPr>
            </w:pPr>
            <w:del w:id="2106" w:author="Thea Lucille Knowles" w:date="2021-03-18T20:25:00Z">
              <w:r w:rsidRPr="00A80F22" w:rsidDel="00CB1E99">
                <w:rPr>
                  <w:rFonts w:ascii="Arial" w:eastAsia="Arial" w:hAnsi="Arial" w:cs="Arial"/>
                  <w:color w:val="111111"/>
                  <w:sz w:val="15"/>
                  <w:szCs w:val="15"/>
                </w:rPr>
                <w:delText>PD-DBS</w:delText>
              </w:r>
            </w:del>
          </w:p>
        </w:tc>
        <w:tc>
          <w:tcPr>
            <w:tcW w:w="1080" w:type="dxa"/>
            <w:shd w:val="clear" w:color="auto" w:fill="FFFFFF"/>
            <w:tcMar>
              <w:top w:w="0" w:type="dxa"/>
              <w:left w:w="0" w:type="dxa"/>
              <w:bottom w:w="0" w:type="dxa"/>
              <w:right w:w="0" w:type="dxa"/>
            </w:tcMar>
            <w:vAlign w:val="center"/>
          </w:tcPr>
          <w:p w14:paraId="3CD32EA0" w14:textId="01CAF25C" w:rsidR="009821AB" w:rsidRPr="00A80F22" w:rsidDel="00CB1E99" w:rsidRDefault="009821AB" w:rsidP="00B05573">
            <w:pPr>
              <w:spacing w:before="40" w:after="40"/>
              <w:ind w:left="100" w:right="100"/>
              <w:jc w:val="right"/>
              <w:rPr>
                <w:del w:id="2107" w:author="Thea Lucille Knowles" w:date="2021-03-18T20:25:00Z"/>
                <w:sz w:val="15"/>
                <w:szCs w:val="15"/>
              </w:rPr>
            </w:pPr>
            <w:del w:id="2108" w:author="Thea Lucille Knowles" w:date="2021-03-18T20:25:00Z">
              <w:r w:rsidRPr="00A80F22" w:rsidDel="00CB1E99">
                <w:rPr>
                  <w:rFonts w:ascii="Arial" w:eastAsia="Arial" w:hAnsi="Arial" w:cs="Arial"/>
                  <w:color w:val="111111"/>
                  <w:sz w:val="15"/>
                  <w:szCs w:val="15"/>
                </w:rPr>
                <w:delText>-28.016</w:delText>
              </w:r>
            </w:del>
          </w:p>
        </w:tc>
        <w:tc>
          <w:tcPr>
            <w:tcW w:w="1080" w:type="dxa"/>
            <w:shd w:val="clear" w:color="auto" w:fill="FFFFFF"/>
            <w:tcMar>
              <w:top w:w="0" w:type="dxa"/>
              <w:left w:w="0" w:type="dxa"/>
              <w:bottom w:w="0" w:type="dxa"/>
              <w:right w:w="0" w:type="dxa"/>
            </w:tcMar>
            <w:vAlign w:val="center"/>
          </w:tcPr>
          <w:p w14:paraId="0CB08060" w14:textId="2F8B5C76" w:rsidR="009821AB" w:rsidRPr="00A80F22" w:rsidDel="00CB1E99" w:rsidRDefault="009821AB" w:rsidP="00B05573">
            <w:pPr>
              <w:spacing w:before="40" w:after="40"/>
              <w:ind w:left="100" w:right="100"/>
              <w:jc w:val="right"/>
              <w:rPr>
                <w:del w:id="2109" w:author="Thea Lucille Knowles" w:date="2021-03-18T20:25:00Z"/>
                <w:sz w:val="15"/>
                <w:szCs w:val="15"/>
              </w:rPr>
            </w:pPr>
            <w:del w:id="2110" w:author="Thea Lucille Knowles" w:date="2021-03-18T20:25:00Z">
              <w:r w:rsidRPr="00A80F22" w:rsidDel="00CB1E99">
                <w:rPr>
                  <w:rFonts w:ascii="Arial" w:eastAsia="Arial" w:hAnsi="Arial" w:cs="Arial"/>
                  <w:color w:val="111111"/>
                  <w:sz w:val="15"/>
                  <w:szCs w:val="15"/>
                </w:rPr>
                <w:delText>7.170</w:delText>
              </w:r>
            </w:del>
          </w:p>
        </w:tc>
        <w:tc>
          <w:tcPr>
            <w:tcW w:w="1080" w:type="dxa"/>
            <w:shd w:val="clear" w:color="auto" w:fill="FFFFFF"/>
            <w:tcMar>
              <w:top w:w="0" w:type="dxa"/>
              <w:left w:w="0" w:type="dxa"/>
              <w:bottom w:w="0" w:type="dxa"/>
              <w:right w:w="0" w:type="dxa"/>
            </w:tcMar>
            <w:vAlign w:val="center"/>
          </w:tcPr>
          <w:p w14:paraId="6A39AAF4" w14:textId="550C405C" w:rsidR="009821AB" w:rsidRPr="00A80F22" w:rsidDel="00CB1E99" w:rsidRDefault="009821AB" w:rsidP="00B05573">
            <w:pPr>
              <w:spacing w:before="40" w:after="40"/>
              <w:ind w:left="100" w:right="100"/>
              <w:jc w:val="right"/>
              <w:rPr>
                <w:del w:id="2111" w:author="Thea Lucille Knowles" w:date="2021-03-18T20:25:00Z"/>
                <w:sz w:val="15"/>
                <w:szCs w:val="15"/>
              </w:rPr>
            </w:pPr>
            <w:del w:id="2112" w:author="Thea Lucille Knowles" w:date="2021-03-18T20:25:00Z">
              <w:r w:rsidRPr="00A80F22" w:rsidDel="00CB1E99">
                <w:rPr>
                  <w:rFonts w:ascii="Arial" w:eastAsia="Arial" w:hAnsi="Arial" w:cs="Arial"/>
                  <w:color w:val="111111"/>
                  <w:sz w:val="15"/>
                  <w:szCs w:val="15"/>
                </w:rPr>
                <w:delText>176.739</w:delText>
              </w:r>
            </w:del>
          </w:p>
        </w:tc>
        <w:tc>
          <w:tcPr>
            <w:tcW w:w="1080" w:type="dxa"/>
            <w:shd w:val="clear" w:color="auto" w:fill="FFFFFF"/>
            <w:tcMar>
              <w:top w:w="0" w:type="dxa"/>
              <w:left w:w="0" w:type="dxa"/>
              <w:bottom w:w="0" w:type="dxa"/>
              <w:right w:w="0" w:type="dxa"/>
            </w:tcMar>
            <w:vAlign w:val="center"/>
          </w:tcPr>
          <w:p w14:paraId="416048CE" w14:textId="7D9467D0" w:rsidR="009821AB" w:rsidRPr="00A80F22" w:rsidDel="00CB1E99" w:rsidRDefault="009821AB" w:rsidP="00B05573">
            <w:pPr>
              <w:spacing w:before="40" w:after="40"/>
              <w:ind w:left="100" w:right="100"/>
              <w:jc w:val="right"/>
              <w:rPr>
                <w:del w:id="2113" w:author="Thea Lucille Knowles" w:date="2021-03-18T20:25:00Z"/>
                <w:sz w:val="15"/>
                <w:szCs w:val="15"/>
              </w:rPr>
            </w:pPr>
            <w:del w:id="2114" w:author="Thea Lucille Knowles" w:date="2021-03-18T20:25:00Z">
              <w:r w:rsidRPr="00A80F22" w:rsidDel="00CB1E99">
                <w:rPr>
                  <w:rFonts w:ascii="Arial" w:eastAsia="Arial" w:hAnsi="Arial" w:cs="Arial"/>
                  <w:color w:val="111111"/>
                  <w:sz w:val="15"/>
                  <w:szCs w:val="15"/>
                </w:rPr>
                <w:delText>-3.908</w:delText>
              </w:r>
            </w:del>
          </w:p>
        </w:tc>
        <w:tc>
          <w:tcPr>
            <w:tcW w:w="1080" w:type="dxa"/>
            <w:shd w:val="clear" w:color="auto" w:fill="FFFFFF"/>
            <w:tcMar>
              <w:top w:w="0" w:type="dxa"/>
              <w:left w:w="0" w:type="dxa"/>
              <w:bottom w:w="0" w:type="dxa"/>
              <w:right w:w="0" w:type="dxa"/>
            </w:tcMar>
            <w:vAlign w:val="center"/>
          </w:tcPr>
          <w:p w14:paraId="25D5CB79" w14:textId="0BC8A7B6" w:rsidR="009821AB" w:rsidRPr="00A80F22" w:rsidDel="00CB1E99" w:rsidRDefault="009821AB" w:rsidP="00B05573">
            <w:pPr>
              <w:spacing w:before="40" w:after="40"/>
              <w:ind w:left="100" w:right="100"/>
              <w:jc w:val="right"/>
              <w:rPr>
                <w:del w:id="2115" w:author="Thea Lucille Knowles" w:date="2021-03-18T20:25:00Z"/>
                <w:sz w:val="15"/>
                <w:szCs w:val="15"/>
              </w:rPr>
            </w:pPr>
            <w:del w:id="2116" w:author="Thea Lucille Knowles" w:date="2021-03-18T20:25:00Z">
              <w:r w:rsidRPr="00A80F22" w:rsidDel="00CB1E99">
                <w:rPr>
                  <w:rFonts w:ascii="Arial" w:eastAsia="Arial" w:hAnsi="Arial" w:cs="Arial"/>
                  <w:color w:val="111111"/>
                  <w:sz w:val="15"/>
                  <w:szCs w:val="15"/>
                </w:rPr>
                <w:delText>0.002</w:delText>
              </w:r>
            </w:del>
          </w:p>
        </w:tc>
      </w:tr>
      <w:tr w:rsidR="009821AB" w:rsidRPr="00A80F22" w:rsidDel="00CB1E99" w14:paraId="2F27B69C" w14:textId="46ECC0DF" w:rsidTr="00281D09">
        <w:trPr>
          <w:cantSplit/>
          <w:jc w:val="center"/>
          <w:del w:id="2117" w:author="Thea Lucille Knowles" w:date="2021-03-18T20:25:00Z"/>
        </w:trPr>
        <w:tc>
          <w:tcPr>
            <w:tcW w:w="1080" w:type="dxa"/>
            <w:shd w:val="clear" w:color="auto" w:fill="FFFFFF"/>
            <w:tcMar>
              <w:top w:w="0" w:type="dxa"/>
              <w:left w:w="0" w:type="dxa"/>
              <w:bottom w:w="0" w:type="dxa"/>
              <w:right w:w="0" w:type="dxa"/>
            </w:tcMar>
            <w:vAlign w:val="center"/>
          </w:tcPr>
          <w:p w14:paraId="0BDD9EA7" w14:textId="0602AD95" w:rsidR="009821AB" w:rsidRPr="00A80F22" w:rsidDel="00CB1E99" w:rsidRDefault="009821AB" w:rsidP="00B05573">
            <w:pPr>
              <w:spacing w:before="40" w:after="40"/>
              <w:ind w:left="100" w:right="100"/>
              <w:rPr>
                <w:del w:id="2118" w:author="Thea Lucille Knowles" w:date="2021-03-18T20:25:00Z"/>
                <w:sz w:val="15"/>
                <w:szCs w:val="15"/>
              </w:rPr>
            </w:pPr>
            <w:del w:id="2119" w:author="Thea Lucille Knowles" w:date="2021-03-18T20:25:00Z">
              <w:r w:rsidRPr="00A80F22" w:rsidDel="00CB1E99">
                <w:rPr>
                  <w:rFonts w:ascii="Arial" w:eastAsia="Arial" w:hAnsi="Arial" w:cs="Arial"/>
                  <w:color w:val="111111"/>
                  <w:sz w:val="15"/>
                  <w:szCs w:val="15"/>
                </w:rPr>
                <w:delText>S2 - H1</w:delText>
              </w:r>
            </w:del>
          </w:p>
        </w:tc>
        <w:tc>
          <w:tcPr>
            <w:tcW w:w="1080" w:type="dxa"/>
            <w:shd w:val="clear" w:color="auto" w:fill="FFFFFF"/>
            <w:tcMar>
              <w:top w:w="0" w:type="dxa"/>
              <w:left w:w="0" w:type="dxa"/>
              <w:bottom w:w="0" w:type="dxa"/>
              <w:right w:w="0" w:type="dxa"/>
            </w:tcMar>
            <w:vAlign w:val="center"/>
          </w:tcPr>
          <w:p w14:paraId="501C1D98" w14:textId="716C4CF1" w:rsidR="009821AB" w:rsidRPr="00A80F22" w:rsidDel="00CB1E99" w:rsidRDefault="009821AB" w:rsidP="00B05573">
            <w:pPr>
              <w:spacing w:before="40" w:after="40"/>
              <w:ind w:left="100" w:right="100"/>
              <w:rPr>
                <w:del w:id="2120" w:author="Thea Lucille Knowles" w:date="2021-03-18T20:25:00Z"/>
                <w:sz w:val="15"/>
                <w:szCs w:val="15"/>
              </w:rPr>
            </w:pPr>
            <w:del w:id="2121" w:author="Thea Lucille Knowles" w:date="2021-03-18T20:25:00Z">
              <w:r w:rsidRPr="00A80F22" w:rsidDel="00CB1E99">
                <w:rPr>
                  <w:rFonts w:ascii="Arial" w:eastAsia="Arial" w:hAnsi="Arial" w:cs="Arial"/>
                  <w:color w:val="111111"/>
                  <w:sz w:val="15"/>
                  <w:szCs w:val="15"/>
                </w:rPr>
                <w:delText>PD-DBS</w:delText>
              </w:r>
            </w:del>
          </w:p>
        </w:tc>
        <w:tc>
          <w:tcPr>
            <w:tcW w:w="1080" w:type="dxa"/>
            <w:shd w:val="clear" w:color="auto" w:fill="FFFFFF"/>
            <w:tcMar>
              <w:top w:w="0" w:type="dxa"/>
              <w:left w:w="0" w:type="dxa"/>
              <w:bottom w:w="0" w:type="dxa"/>
              <w:right w:w="0" w:type="dxa"/>
            </w:tcMar>
            <w:vAlign w:val="center"/>
          </w:tcPr>
          <w:p w14:paraId="61A84182" w14:textId="77E3E75D" w:rsidR="009821AB" w:rsidRPr="00A80F22" w:rsidDel="00CB1E99" w:rsidRDefault="009821AB" w:rsidP="00B05573">
            <w:pPr>
              <w:spacing w:before="40" w:after="40"/>
              <w:ind w:left="100" w:right="100"/>
              <w:jc w:val="right"/>
              <w:rPr>
                <w:del w:id="2122" w:author="Thea Lucille Knowles" w:date="2021-03-18T20:25:00Z"/>
                <w:sz w:val="15"/>
                <w:szCs w:val="15"/>
              </w:rPr>
            </w:pPr>
            <w:del w:id="2123" w:author="Thea Lucille Knowles" w:date="2021-03-18T20:25:00Z">
              <w:r w:rsidRPr="00A80F22" w:rsidDel="00CB1E99">
                <w:rPr>
                  <w:rFonts w:ascii="Arial" w:eastAsia="Arial" w:hAnsi="Arial" w:cs="Arial"/>
                  <w:color w:val="111111"/>
                  <w:sz w:val="15"/>
                  <w:szCs w:val="15"/>
                </w:rPr>
                <w:delText>-41.877</w:delText>
              </w:r>
            </w:del>
          </w:p>
        </w:tc>
        <w:tc>
          <w:tcPr>
            <w:tcW w:w="1080" w:type="dxa"/>
            <w:shd w:val="clear" w:color="auto" w:fill="FFFFFF"/>
            <w:tcMar>
              <w:top w:w="0" w:type="dxa"/>
              <w:left w:w="0" w:type="dxa"/>
              <w:bottom w:w="0" w:type="dxa"/>
              <w:right w:w="0" w:type="dxa"/>
            </w:tcMar>
            <w:vAlign w:val="center"/>
          </w:tcPr>
          <w:p w14:paraId="0EE60AA5" w14:textId="2EB1DBF0" w:rsidR="009821AB" w:rsidRPr="00A80F22" w:rsidDel="00CB1E99" w:rsidRDefault="009821AB" w:rsidP="00B05573">
            <w:pPr>
              <w:spacing w:before="40" w:after="40"/>
              <w:ind w:left="100" w:right="100"/>
              <w:jc w:val="right"/>
              <w:rPr>
                <w:del w:id="2124" w:author="Thea Lucille Knowles" w:date="2021-03-18T20:25:00Z"/>
                <w:sz w:val="15"/>
                <w:szCs w:val="15"/>
              </w:rPr>
            </w:pPr>
            <w:del w:id="2125" w:author="Thea Lucille Knowles" w:date="2021-03-18T20:25:00Z">
              <w:r w:rsidRPr="00A80F22" w:rsidDel="00CB1E99">
                <w:rPr>
                  <w:rFonts w:ascii="Arial" w:eastAsia="Arial" w:hAnsi="Arial" w:cs="Arial"/>
                  <w:color w:val="111111"/>
                  <w:sz w:val="15"/>
                  <w:szCs w:val="15"/>
                </w:rPr>
                <w:delText>9.143</w:delText>
              </w:r>
            </w:del>
          </w:p>
        </w:tc>
        <w:tc>
          <w:tcPr>
            <w:tcW w:w="1080" w:type="dxa"/>
            <w:shd w:val="clear" w:color="auto" w:fill="FFFFFF"/>
            <w:tcMar>
              <w:top w:w="0" w:type="dxa"/>
              <w:left w:w="0" w:type="dxa"/>
              <w:bottom w:w="0" w:type="dxa"/>
              <w:right w:w="0" w:type="dxa"/>
            </w:tcMar>
            <w:vAlign w:val="center"/>
          </w:tcPr>
          <w:p w14:paraId="2A331D6E" w14:textId="17A543E8" w:rsidR="009821AB" w:rsidRPr="00A80F22" w:rsidDel="00CB1E99" w:rsidRDefault="009821AB" w:rsidP="00B05573">
            <w:pPr>
              <w:spacing w:before="40" w:after="40"/>
              <w:ind w:left="100" w:right="100"/>
              <w:jc w:val="right"/>
              <w:rPr>
                <w:del w:id="2126" w:author="Thea Lucille Knowles" w:date="2021-03-18T20:25:00Z"/>
                <w:sz w:val="15"/>
                <w:szCs w:val="15"/>
              </w:rPr>
            </w:pPr>
            <w:del w:id="2127" w:author="Thea Lucille Knowles" w:date="2021-03-18T20:25:00Z">
              <w:r w:rsidRPr="00A80F22" w:rsidDel="00CB1E99">
                <w:rPr>
                  <w:rFonts w:ascii="Arial" w:eastAsia="Arial" w:hAnsi="Arial" w:cs="Arial"/>
                  <w:color w:val="111111"/>
                  <w:sz w:val="15"/>
                  <w:szCs w:val="15"/>
                </w:rPr>
                <w:delText>174.531</w:delText>
              </w:r>
            </w:del>
          </w:p>
        </w:tc>
        <w:tc>
          <w:tcPr>
            <w:tcW w:w="1080" w:type="dxa"/>
            <w:shd w:val="clear" w:color="auto" w:fill="FFFFFF"/>
            <w:tcMar>
              <w:top w:w="0" w:type="dxa"/>
              <w:left w:w="0" w:type="dxa"/>
              <w:bottom w:w="0" w:type="dxa"/>
              <w:right w:w="0" w:type="dxa"/>
            </w:tcMar>
            <w:vAlign w:val="center"/>
          </w:tcPr>
          <w:p w14:paraId="05FCD55D" w14:textId="1B6C8A8F" w:rsidR="009821AB" w:rsidRPr="00A80F22" w:rsidDel="00CB1E99" w:rsidRDefault="009821AB" w:rsidP="00B05573">
            <w:pPr>
              <w:spacing w:before="40" w:after="40"/>
              <w:ind w:left="100" w:right="100"/>
              <w:jc w:val="right"/>
              <w:rPr>
                <w:del w:id="2128" w:author="Thea Lucille Knowles" w:date="2021-03-18T20:25:00Z"/>
                <w:sz w:val="15"/>
                <w:szCs w:val="15"/>
              </w:rPr>
            </w:pPr>
            <w:del w:id="2129" w:author="Thea Lucille Knowles" w:date="2021-03-18T20:25:00Z">
              <w:r w:rsidRPr="00A80F22" w:rsidDel="00CB1E99">
                <w:rPr>
                  <w:rFonts w:ascii="Arial" w:eastAsia="Arial" w:hAnsi="Arial" w:cs="Arial"/>
                  <w:color w:val="111111"/>
                  <w:sz w:val="15"/>
                  <w:szCs w:val="15"/>
                </w:rPr>
                <w:delText>-4.580</w:delText>
              </w:r>
            </w:del>
          </w:p>
        </w:tc>
        <w:tc>
          <w:tcPr>
            <w:tcW w:w="1080" w:type="dxa"/>
            <w:shd w:val="clear" w:color="auto" w:fill="FFFFFF"/>
            <w:tcMar>
              <w:top w:w="0" w:type="dxa"/>
              <w:left w:w="0" w:type="dxa"/>
              <w:bottom w:w="0" w:type="dxa"/>
              <w:right w:w="0" w:type="dxa"/>
            </w:tcMar>
            <w:vAlign w:val="center"/>
          </w:tcPr>
          <w:p w14:paraId="4F920070" w14:textId="2A242002" w:rsidR="009821AB" w:rsidRPr="00A80F22" w:rsidDel="00CB1E99" w:rsidRDefault="009821AB" w:rsidP="00B05573">
            <w:pPr>
              <w:spacing w:before="40" w:after="40"/>
              <w:ind w:left="100" w:right="100"/>
              <w:jc w:val="right"/>
              <w:rPr>
                <w:del w:id="2130" w:author="Thea Lucille Knowles" w:date="2021-03-18T20:25:00Z"/>
                <w:sz w:val="15"/>
                <w:szCs w:val="15"/>
              </w:rPr>
            </w:pPr>
            <w:del w:id="2131" w:author="Thea Lucille Knowles" w:date="2021-03-18T20:25:00Z">
              <w:r w:rsidRPr="00A80F22" w:rsidDel="00CB1E99">
                <w:rPr>
                  <w:rFonts w:ascii="Arial" w:eastAsia="Arial" w:hAnsi="Arial" w:cs="Arial"/>
                  <w:color w:val="111111"/>
                  <w:sz w:val="15"/>
                  <w:szCs w:val="15"/>
                </w:rPr>
                <w:delText>0.000</w:delText>
              </w:r>
            </w:del>
          </w:p>
        </w:tc>
      </w:tr>
      <w:tr w:rsidR="009821AB" w:rsidRPr="00A80F22" w:rsidDel="00CB1E99" w14:paraId="6595C558" w14:textId="0FB34F84" w:rsidTr="00281D09">
        <w:trPr>
          <w:cantSplit/>
          <w:jc w:val="center"/>
          <w:del w:id="2132" w:author="Thea Lucille Knowles" w:date="2021-03-18T20:25:00Z"/>
        </w:trPr>
        <w:tc>
          <w:tcPr>
            <w:tcW w:w="1080" w:type="dxa"/>
            <w:shd w:val="clear" w:color="auto" w:fill="FFFFFF"/>
            <w:tcMar>
              <w:top w:w="0" w:type="dxa"/>
              <w:left w:w="0" w:type="dxa"/>
              <w:bottom w:w="0" w:type="dxa"/>
              <w:right w:w="0" w:type="dxa"/>
            </w:tcMar>
            <w:vAlign w:val="center"/>
          </w:tcPr>
          <w:p w14:paraId="2195440F" w14:textId="129D1209" w:rsidR="009821AB" w:rsidRPr="00A80F22" w:rsidDel="00CB1E99" w:rsidRDefault="009821AB" w:rsidP="00B05573">
            <w:pPr>
              <w:spacing w:before="40" w:after="40"/>
              <w:ind w:left="100" w:right="100"/>
              <w:rPr>
                <w:del w:id="2133" w:author="Thea Lucille Knowles" w:date="2021-03-18T20:25:00Z"/>
                <w:sz w:val="15"/>
                <w:szCs w:val="15"/>
              </w:rPr>
            </w:pPr>
            <w:del w:id="2134"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7660AE91" w14:textId="0666D209" w:rsidR="009821AB" w:rsidRPr="00A80F22" w:rsidDel="00CB1E99" w:rsidRDefault="009821AB" w:rsidP="00B05573">
            <w:pPr>
              <w:spacing w:before="40" w:after="40"/>
              <w:ind w:left="100" w:right="100"/>
              <w:rPr>
                <w:del w:id="2135" w:author="Thea Lucille Knowles" w:date="2021-03-18T20:25:00Z"/>
                <w:sz w:val="15"/>
                <w:szCs w:val="15"/>
              </w:rPr>
            </w:pPr>
            <w:del w:id="2136" w:author="Thea Lucille Knowles" w:date="2021-03-18T20:25:00Z">
              <w:r w:rsidRPr="00A80F22" w:rsidDel="00CB1E99">
                <w:rPr>
                  <w:rFonts w:ascii="Arial" w:eastAsia="Arial" w:hAnsi="Arial" w:cs="Arial"/>
                  <w:color w:val="111111"/>
                  <w:sz w:val="15"/>
                  <w:szCs w:val="15"/>
                </w:rPr>
                <w:delText>PD-DBS</w:delText>
              </w:r>
            </w:del>
          </w:p>
        </w:tc>
        <w:tc>
          <w:tcPr>
            <w:tcW w:w="1080" w:type="dxa"/>
            <w:shd w:val="clear" w:color="auto" w:fill="FFFFFF"/>
            <w:tcMar>
              <w:top w:w="0" w:type="dxa"/>
              <w:left w:w="0" w:type="dxa"/>
              <w:bottom w:w="0" w:type="dxa"/>
              <w:right w:w="0" w:type="dxa"/>
            </w:tcMar>
            <w:vAlign w:val="center"/>
          </w:tcPr>
          <w:p w14:paraId="7615D693" w14:textId="257430AB" w:rsidR="009821AB" w:rsidRPr="00A80F22" w:rsidDel="00CB1E99" w:rsidRDefault="009821AB" w:rsidP="00B05573">
            <w:pPr>
              <w:spacing w:before="40" w:after="40"/>
              <w:ind w:left="100" w:right="100"/>
              <w:jc w:val="right"/>
              <w:rPr>
                <w:del w:id="2137" w:author="Thea Lucille Knowles" w:date="2021-03-18T20:25:00Z"/>
                <w:sz w:val="15"/>
                <w:szCs w:val="15"/>
              </w:rPr>
            </w:pPr>
            <w:del w:id="2138" w:author="Thea Lucille Knowles" w:date="2021-03-18T20:25:00Z">
              <w:r w:rsidRPr="00A80F22" w:rsidDel="00CB1E99">
                <w:rPr>
                  <w:rFonts w:ascii="Arial" w:eastAsia="Arial" w:hAnsi="Arial" w:cs="Arial"/>
                  <w:color w:val="111111"/>
                  <w:sz w:val="15"/>
                  <w:szCs w:val="15"/>
                </w:rPr>
                <w:delText>-21.422</w:delText>
              </w:r>
            </w:del>
          </w:p>
        </w:tc>
        <w:tc>
          <w:tcPr>
            <w:tcW w:w="1080" w:type="dxa"/>
            <w:shd w:val="clear" w:color="auto" w:fill="FFFFFF"/>
            <w:tcMar>
              <w:top w:w="0" w:type="dxa"/>
              <w:left w:w="0" w:type="dxa"/>
              <w:bottom w:w="0" w:type="dxa"/>
              <w:right w:w="0" w:type="dxa"/>
            </w:tcMar>
            <w:vAlign w:val="center"/>
          </w:tcPr>
          <w:p w14:paraId="3ED5C6CE" w14:textId="2C52C4FB" w:rsidR="009821AB" w:rsidRPr="00A80F22" w:rsidDel="00CB1E99" w:rsidRDefault="009821AB" w:rsidP="00B05573">
            <w:pPr>
              <w:spacing w:before="40" w:after="40"/>
              <w:ind w:left="100" w:right="100"/>
              <w:jc w:val="right"/>
              <w:rPr>
                <w:del w:id="2139" w:author="Thea Lucille Knowles" w:date="2021-03-18T20:25:00Z"/>
                <w:sz w:val="15"/>
                <w:szCs w:val="15"/>
              </w:rPr>
            </w:pPr>
            <w:del w:id="2140" w:author="Thea Lucille Knowles" w:date="2021-03-18T20:25:00Z">
              <w:r w:rsidRPr="00A80F22" w:rsidDel="00CB1E99">
                <w:rPr>
                  <w:rFonts w:ascii="Arial" w:eastAsia="Arial" w:hAnsi="Arial" w:cs="Arial"/>
                  <w:color w:val="111111"/>
                  <w:sz w:val="15"/>
                  <w:szCs w:val="15"/>
                </w:rPr>
                <w:delText>10.785</w:delText>
              </w:r>
            </w:del>
          </w:p>
        </w:tc>
        <w:tc>
          <w:tcPr>
            <w:tcW w:w="1080" w:type="dxa"/>
            <w:shd w:val="clear" w:color="auto" w:fill="FFFFFF"/>
            <w:tcMar>
              <w:top w:w="0" w:type="dxa"/>
              <w:left w:w="0" w:type="dxa"/>
              <w:bottom w:w="0" w:type="dxa"/>
              <w:right w:w="0" w:type="dxa"/>
            </w:tcMar>
            <w:vAlign w:val="center"/>
          </w:tcPr>
          <w:p w14:paraId="2A389AFD" w14:textId="1E18D2B7" w:rsidR="009821AB" w:rsidRPr="00A80F22" w:rsidDel="00CB1E99" w:rsidRDefault="009821AB" w:rsidP="00B05573">
            <w:pPr>
              <w:spacing w:before="40" w:after="40"/>
              <w:ind w:left="100" w:right="100"/>
              <w:jc w:val="right"/>
              <w:rPr>
                <w:del w:id="2141" w:author="Thea Lucille Knowles" w:date="2021-03-18T20:25:00Z"/>
                <w:sz w:val="15"/>
                <w:szCs w:val="15"/>
              </w:rPr>
            </w:pPr>
            <w:del w:id="2142" w:author="Thea Lucille Knowles" w:date="2021-03-18T20:25:00Z">
              <w:r w:rsidRPr="00A80F22" w:rsidDel="00CB1E99">
                <w:rPr>
                  <w:rFonts w:ascii="Arial" w:eastAsia="Arial" w:hAnsi="Arial" w:cs="Arial"/>
                  <w:color w:val="111111"/>
                  <w:sz w:val="15"/>
                  <w:szCs w:val="15"/>
                </w:rPr>
                <w:delText>174.531</w:delText>
              </w:r>
            </w:del>
          </w:p>
        </w:tc>
        <w:tc>
          <w:tcPr>
            <w:tcW w:w="1080" w:type="dxa"/>
            <w:shd w:val="clear" w:color="auto" w:fill="FFFFFF"/>
            <w:tcMar>
              <w:top w:w="0" w:type="dxa"/>
              <w:left w:w="0" w:type="dxa"/>
              <w:bottom w:w="0" w:type="dxa"/>
              <w:right w:w="0" w:type="dxa"/>
            </w:tcMar>
            <w:vAlign w:val="center"/>
          </w:tcPr>
          <w:p w14:paraId="589EA0B1" w14:textId="131608F3" w:rsidR="009821AB" w:rsidRPr="00A80F22" w:rsidDel="00CB1E99" w:rsidRDefault="009821AB" w:rsidP="00B05573">
            <w:pPr>
              <w:spacing w:before="40" w:after="40"/>
              <w:ind w:left="100" w:right="100"/>
              <w:jc w:val="right"/>
              <w:rPr>
                <w:del w:id="2143" w:author="Thea Lucille Knowles" w:date="2021-03-18T20:25:00Z"/>
                <w:sz w:val="15"/>
                <w:szCs w:val="15"/>
              </w:rPr>
            </w:pPr>
            <w:del w:id="2144" w:author="Thea Lucille Knowles" w:date="2021-03-18T20:25:00Z">
              <w:r w:rsidRPr="00A80F22" w:rsidDel="00CB1E99">
                <w:rPr>
                  <w:rFonts w:ascii="Arial" w:eastAsia="Arial" w:hAnsi="Arial" w:cs="Arial"/>
                  <w:color w:val="111111"/>
                  <w:sz w:val="15"/>
                  <w:szCs w:val="15"/>
                </w:rPr>
                <w:delText>-1.986</w:delText>
              </w:r>
            </w:del>
          </w:p>
        </w:tc>
        <w:tc>
          <w:tcPr>
            <w:tcW w:w="1080" w:type="dxa"/>
            <w:shd w:val="clear" w:color="auto" w:fill="FFFFFF"/>
            <w:tcMar>
              <w:top w:w="0" w:type="dxa"/>
              <w:left w:w="0" w:type="dxa"/>
              <w:bottom w:w="0" w:type="dxa"/>
              <w:right w:w="0" w:type="dxa"/>
            </w:tcMar>
            <w:vAlign w:val="center"/>
          </w:tcPr>
          <w:p w14:paraId="58879CC3" w14:textId="0146AEFA" w:rsidR="009821AB" w:rsidRPr="00A80F22" w:rsidDel="00CB1E99" w:rsidRDefault="009821AB" w:rsidP="00B05573">
            <w:pPr>
              <w:spacing w:before="40" w:after="40"/>
              <w:ind w:left="100" w:right="100"/>
              <w:jc w:val="right"/>
              <w:rPr>
                <w:del w:id="2145" w:author="Thea Lucille Knowles" w:date="2021-03-18T20:25:00Z"/>
                <w:sz w:val="15"/>
                <w:szCs w:val="15"/>
              </w:rPr>
            </w:pPr>
            <w:del w:id="2146" w:author="Thea Lucille Knowles" w:date="2021-03-18T20:25:00Z">
              <w:r w:rsidRPr="00A80F22" w:rsidDel="00CB1E99">
                <w:rPr>
                  <w:rFonts w:ascii="Arial" w:eastAsia="Arial" w:hAnsi="Arial" w:cs="Arial"/>
                  <w:color w:val="111111"/>
                  <w:sz w:val="15"/>
                  <w:szCs w:val="15"/>
                </w:rPr>
                <w:delText>0.427</w:delText>
              </w:r>
            </w:del>
          </w:p>
        </w:tc>
      </w:tr>
      <w:tr w:rsidR="009821AB" w:rsidRPr="00A80F22" w:rsidDel="00CB1E99" w14:paraId="7EE463DB" w14:textId="5A7DE4DD" w:rsidTr="00281D09">
        <w:trPr>
          <w:cantSplit/>
          <w:jc w:val="center"/>
          <w:del w:id="2147" w:author="Thea Lucille Knowles" w:date="2021-03-18T20:25:00Z"/>
        </w:trPr>
        <w:tc>
          <w:tcPr>
            <w:tcW w:w="1080" w:type="dxa"/>
            <w:shd w:val="clear" w:color="auto" w:fill="FFFFFF"/>
            <w:tcMar>
              <w:top w:w="0" w:type="dxa"/>
              <w:left w:w="0" w:type="dxa"/>
              <w:bottom w:w="0" w:type="dxa"/>
              <w:right w:w="0" w:type="dxa"/>
            </w:tcMar>
            <w:vAlign w:val="center"/>
          </w:tcPr>
          <w:p w14:paraId="3DC0BF60" w14:textId="6EDAA889" w:rsidR="009821AB" w:rsidRPr="00A80F22" w:rsidDel="00CB1E99" w:rsidRDefault="009821AB" w:rsidP="00B05573">
            <w:pPr>
              <w:spacing w:before="40" w:after="40"/>
              <w:ind w:left="100" w:right="100"/>
              <w:rPr>
                <w:del w:id="2148" w:author="Thea Lucille Knowles" w:date="2021-03-18T20:25:00Z"/>
                <w:sz w:val="15"/>
                <w:szCs w:val="15"/>
              </w:rPr>
            </w:pPr>
            <w:del w:id="2149"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267A89C3" w14:textId="3F84DC30" w:rsidR="009821AB" w:rsidRPr="00A80F22" w:rsidDel="00CB1E99" w:rsidRDefault="009821AB" w:rsidP="00B05573">
            <w:pPr>
              <w:spacing w:before="40" w:after="40"/>
              <w:ind w:left="100" w:right="100"/>
              <w:rPr>
                <w:del w:id="2150" w:author="Thea Lucille Knowles" w:date="2021-03-18T20:25:00Z"/>
                <w:sz w:val="15"/>
                <w:szCs w:val="15"/>
              </w:rPr>
            </w:pPr>
            <w:del w:id="2151" w:author="Thea Lucille Knowles" w:date="2021-03-18T20:25:00Z">
              <w:r w:rsidRPr="00A80F22" w:rsidDel="00CB1E99">
                <w:rPr>
                  <w:rFonts w:ascii="Arial" w:eastAsia="Arial" w:hAnsi="Arial" w:cs="Arial"/>
                  <w:color w:val="111111"/>
                  <w:sz w:val="15"/>
                  <w:szCs w:val="15"/>
                </w:rPr>
                <w:delText>PD-DBS</w:delText>
              </w:r>
            </w:del>
          </w:p>
        </w:tc>
        <w:tc>
          <w:tcPr>
            <w:tcW w:w="1080" w:type="dxa"/>
            <w:shd w:val="clear" w:color="auto" w:fill="FFFFFF"/>
            <w:tcMar>
              <w:top w:w="0" w:type="dxa"/>
              <w:left w:w="0" w:type="dxa"/>
              <w:bottom w:w="0" w:type="dxa"/>
              <w:right w:w="0" w:type="dxa"/>
            </w:tcMar>
            <w:vAlign w:val="center"/>
          </w:tcPr>
          <w:p w14:paraId="4603C70B" w14:textId="04931269" w:rsidR="009821AB" w:rsidRPr="00A80F22" w:rsidDel="00CB1E99" w:rsidRDefault="009821AB" w:rsidP="00B05573">
            <w:pPr>
              <w:spacing w:before="40" w:after="40"/>
              <w:ind w:left="100" w:right="100"/>
              <w:jc w:val="right"/>
              <w:rPr>
                <w:del w:id="2152" w:author="Thea Lucille Knowles" w:date="2021-03-18T20:25:00Z"/>
                <w:sz w:val="15"/>
                <w:szCs w:val="15"/>
              </w:rPr>
            </w:pPr>
            <w:del w:id="2153" w:author="Thea Lucille Knowles" w:date="2021-03-18T20:25:00Z">
              <w:r w:rsidRPr="00A80F22" w:rsidDel="00CB1E99">
                <w:rPr>
                  <w:rFonts w:ascii="Arial" w:eastAsia="Arial" w:hAnsi="Arial" w:cs="Arial"/>
                  <w:color w:val="111111"/>
                  <w:sz w:val="15"/>
                  <w:szCs w:val="15"/>
                </w:rPr>
                <w:delText>-16.369</w:delText>
              </w:r>
            </w:del>
          </w:p>
        </w:tc>
        <w:tc>
          <w:tcPr>
            <w:tcW w:w="1080" w:type="dxa"/>
            <w:shd w:val="clear" w:color="auto" w:fill="FFFFFF"/>
            <w:tcMar>
              <w:top w:w="0" w:type="dxa"/>
              <w:left w:w="0" w:type="dxa"/>
              <w:bottom w:w="0" w:type="dxa"/>
              <w:right w:w="0" w:type="dxa"/>
            </w:tcMar>
            <w:vAlign w:val="center"/>
          </w:tcPr>
          <w:p w14:paraId="19F7DC99" w14:textId="4468D4F2" w:rsidR="009821AB" w:rsidRPr="00A80F22" w:rsidDel="00CB1E99" w:rsidRDefault="009821AB" w:rsidP="00B05573">
            <w:pPr>
              <w:spacing w:before="40" w:after="40"/>
              <w:ind w:left="100" w:right="100"/>
              <w:jc w:val="right"/>
              <w:rPr>
                <w:del w:id="2154" w:author="Thea Lucille Knowles" w:date="2021-03-18T20:25:00Z"/>
                <w:sz w:val="15"/>
                <w:szCs w:val="15"/>
              </w:rPr>
            </w:pPr>
            <w:del w:id="2155" w:author="Thea Lucille Knowles" w:date="2021-03-18T20:25:00Z">
              <w:r w:rsidRPr="00A80F22" w:rsidDel="00CB1E99">
                <w:rPr>
                  <w:rFonts w:ascii="Arial" w:eastAsia="Arial" w:hAnsi="Arial" w:cs="Arial"/>
                  <w:color w:val="111111"/>
                  <w:sz w:val="15"/>
                  <w:szCs w:val="15"/>
                </w:rPr>
                <w:delText>12.315</w:delText>
              </w:r>
            </w:del>
          </w:p>
        </w:tc>
        <w:tc>
          <w:tcPr>
            <w:tcW w:w="1080" w:type="dxa"/>
            <w:shd w:val="clear" w:color="auto" w:fill="FFFFFF"/>
            <w:tcMar>
              <w:top w:w="0" w:type="dxa"/>
              <w:left w:w="0" w:type="dxa"/>
              <w:bottom w:w="0" w:type="dxa"/>
              <w:right w:w="0" w:type="dxa"/>
            </w:tcMar>
            <w:vAlign w:val="center"/>
          </w:tcPr>
          <w:p w14:paraId="54D686C3" w14:textId="0D301A24" w:rsidR="009821AB" w:rsidRPr="00A80F22" w:rsidDel="00CB1E99" w:rsidRDefault="009821AB" w:rsidP="00B05573">
            <w:pPr>
              <w:spacing w:before="40" w:after="40"/>
              <w:ind w:left="100" w:right="100"/>
              <w:jc w:val="right"/>
              <w:rPr>
                <w:del w:id="2156" w:author="Thea Lucille Knowles" w:date="2021-03-18T20:25:00Z"/>
                <w:sz w:val="15"/>
                <w:szCs w:val="15"/>
              </w:rPr>
            </w:pPr>
            <w:del w:id="2157" w:author="Thea Lucille Knowles" w:date="2021-03-18T20:25:00Z">
              <w:r w:rsidRPr="00A80F22" w:rsidDel="00CB1E99">
                <w:rPr>
                  <w:rFonts w:ascii="Arial" w:eastAsia="Arial" w:hAnsi="Arial" w:cs="Arial"/>
                  <w:color w:val="111111"/>
                  <w:sz w:val="15"/>
                  <w:szCs w:val="15"/>
                </w:rPr>
                <w:delText>183.495</w:delText>
              </w:r>
            </w:del>
          </w:p>
        </w:tc>
        <w:tc>
          <w:tcPr>
            <w:tcW w:w="1080" w:type="dxa"/>
            <w:shd w:val="clear" w:color="auto" w:fill="FFFFFF"/>
            <w:tcMar>
              <w:top w:w="0" w:type="dxa"/>
              <w:left w:w="0" w:type="dxa"/>
              <w:bottom w:w="0" w:type="dxa"/>
              <w:right w:w="0" w:type="dxa"/>
            </w:tcMar>
            <w:vAlign w:val="center"/>
          </w:tcPr>
          <w:p w14:paraId="44FCD4FC" w14:textId="66D33D62" w:rsidR="009821AB" w:rsidRPr="00A80F22" w:rsidDel="00CB1E99" w:rsidRDefault="009821AB" w:rsidP="00B05573">
            <w:pPr>
              <w:spacing w:before="40" w:after="40"/>
              <w:ind w:left="100" w:right="100"/>
              <w:jc w:val="right"/>
              <w:rPr>
                <w:del w:id="2158" w:author="Thea Lucille Knowles" w:date="2021-03-18T20:25:00Z"/>
                <w:sz w:val="15"/>
                <w:szCs w:val="15"/>
              </w:rPr>
            </w:pPr>
            <w:del w:id="2159" w:author="Thea Lucille Knowles" w:date="2021-03-18T20:25:00Z">
              <w:r w:rsidRPr="00A80F22" w:rsidDel="00CB1E99">
                <w:rPr>
                  <w:rFonts w:ascii="Arial" w:eastAsia="Arial" w:hAnsi="Arial" w:cs="Arial"/>
                  <w:color w:val="111111"/>
                  <w:sz w:val="15"/>
                  <w:szCs w:val="15"/>
                </w:rPr>
                <w:delText>-1.329</w:delText>
              </w:r>
            </w:del>
          </w:p>
        </w:tc>
        <w:tc>
          <w:tcPr>
            <w:tcW w:w="1080" w:type="dxa"/>
            <w:shd w:val="clear" w:color="auto" w:fill="FFFFFF"/>
            <w:tcMar>
              <w:top w:w="0" w:type="dxa"/>
              <w:left w:w="0" w:type="dxa"/>
              <w:bottom w:w="0" w:type="dxa"/>
              <w:right w:w="0" w:type="dxa"/>
            </w:tcMar>
            <w:vAlign w:val="center"/>
          </w:tcPr>
          <w:p w14:paraId="3283A1D6" w14:textId="3E583F37" w:rsidR="009821AB" w:rsidRPr="00A80F22" w:rsidDel="00CB1E99" w:rsidRDefault="009821AB" w:rsidP="00B05573">
            <w:pPr>
              <w:spacing w:before="40" w:after="40"/>
              <w:ind w:left="100" w:right="100"/>
              <w:jc w:val="right"/>
              <w:rPr>
                <w:del w:id="2160" w:author="Thea Lucille Knowles" w:date="2021-03-18T20:25:00Z"/>
                <w:sz w:val="15"/>
                <w:szCs w:val="15"/>
              </w:rPr>
            </w:pPr>
            <w:del w:id="2161" w:author="Thea Lucille Knowles" w:date="2021-03-18T20:25:00Z">
              <w:r w:rsidRPr="00A80F22" w:rsidDel="00CB1E99">
                <w:rPr>
                  <w:rFonts w:ascii="Arial" w:eastAsia="Arial" w:hAnsi="Arial" w:cs="Arial"/>
                  <w:color w:val="111111"/>
                  <w:sz w:val="15"/>
                  <w:szCs w:val="15"/>
                </w:rPr>
                <w:delText>0.837</w:delText>
              </w:r>
            </w:del>
          </w:p>
        </w:tc>
      </w:tr>
      <w:tr w:rsidR="009821AB" w:rsidRPr="00A80F22" w:rsidDel="00CB1E99" w14:paraId="56F3752C" w14:textId="5312F520" w:rsidTr="00281D09">
        <w:trPr>
          <w:cantSplit/>
          <w:jc w:val="center"/>
          <w:del w:id="2162" w:author="Thea Lucille Knowles" w:date="2021-03-18T20:25:00Z"/>
        </w:trPr>
        <w:tc>
          <w:tcPr>
            <w:tcW w:w="1080" w:type="dxa"/>
            <w:tcBorders>
              <w:bottom w:val="single" w:sz="16" w:space="0" w:color="000000"/>
            </w:tcBorders>
            <w:shd w:val="clear" w:color="auto" w:fill="FFFFFF"/>
            <w:tcMar>
              <w:top w:w="0" w:type="dxa"/>
              <w:left w:w="0" w:type="dxa"/>
              <w:bottom w:w="0" w:type="dxa"/>
              <w:right w:w="0" w:type="dxa"/>
            </w:tcMar>
            <w:vAlign w:val="center"/>
          </w:tcPr>
          <w:p w14:paraId="1AD7D5F3" w14:textId="6B0253CA" w:rsidR="009821AB" w:rsidRPr="00A80F22" w:rsidDel="00CB1E99" w:rsidRDefault="009821AB" w:rsidP="00B05573">
            <w:pPr>
              <w:spacing w:before="40" w:after="40"/>
              <w:ind w:left="100" w:right="100"/>
              <w:rPr>
                <w:del w:id="2163" w:author="Thea Lucille Knowles" w:date="2021-03-18T20:25:00Z"/>
                <w:sz w:val="15"/>
                <w:szCs w:val="15"/>
              </w:rPr>
            </w:pPr>
            <w:del w:id="2164" w:author="Thea Lucille Knowles" w:date="2021-03-18T20:25:00Z">
              <w:r w:rsidRPr="00A80F22" w:rsidDel="00CB1E99">
                <w:rPr>
                  <w:rFonts w:ascii="Arial" w:eastAsia="Arial" w:hAnsi="Arial" w:cs="Arial"/>
                  <w:color w:val="111111"/>
                  <w:sz w:val="15"/>
                  <w:szCs w:val="15"/>
                </w:rPr>
                <w:delText>F3 - F4</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65379BD3" w14:textId="0E42131B" w:rsidR="009821AB" w:rsidRPr="00A80F22" w:rsidDel="00CB1E99" w:rsidRDefault="009821AB" w:rsidP="00B05573">
            <w:pPr>
              <w:spacing w:before="40" w:after="40"/>
              <w:ind w:left="100" w:right="100"/>
              <w:rPr>
                <w:del w:id="2165" w:author="Thea Lucille Knowles" w:date="2021-03-18T20:25:00Z"/>
                <w:sz w:val="15"/>
                <w:szCs w:val="15"/>
              </w:rPr>
            </w:pPr>
            <w:del w:id="2166" w:author="Thea Lucille Knowles" w:date="2021-03-18T20:25:00Z">
              <w:r w:rsidRPr="00A80F22" w:rsidDel="00CB1E99">
                <w:rPr>
                  <w:rFonts w:ascii="Arial" w:eastAsia="Arial" w:hAnsi="Arial" w:cs="Arial"/>
                  <w:color w:val="111111"/>
                  <w:sz w:val="15"/>
                  <w:szCs w:val="15"/>
                </w:rPr>
                <w:delText>PD-DBS</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2161D19C" w14:textId="148BA364" w:rsidR="009821AB" w:rsidRPr="00A80F22" w:rsidDel="00CB1E99" w:rsidRDefault="009821AB" w:rsidP="00B05573">
            <w:pPr>
              <w:spacing w:before="40" w:after="40"/>
              <w:ind w:left="100" w:right="100"/>
              <w:jc w:val="right"/>
              <w:rPr>
                <w:del w:id="2167" w:author="Thea Lucille Knowles" w:date="2021-03-18T20:25:00Z"/>
                <w:sz w:val="15"/>
                <w:szCs w:val="15"/>
              </w:rPr>
            </w:pPr>
            <w:del w:id="2168" w:author="Thea Lucille Knowles" w:date="2021-03-18T20:25:00Z">
              <w:r w:rsidRPr="00A80F22" w:rsidDel="00CB1E99">
                <w:rPr>
                  <w:rFonts w:ascii="Arial" w:eastAsia="Arial" w:hAnsi="Arial" w:cs="Arial"/>
                  <w:color w:val="111111"/>
                  <w:sz w:val="15"/>
                  <w:szCs w:val="15"/>
                </w:rPr>
                <w:delText>7.716</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40B30CFD" w14:textId="68368719" w:rsidR="009821AB" w:rsidRPr="00A80F22" w:rsidDel="00CB1E99" w:rsidRDefault="009821AB" w:rsidP="00B05573">
            <w:pPr>
              <w:spacing w:before="40" w:after="40"/>
              <w:ind w:left="100" w:right="100"/>
              <w:jc w:val="right"/>
              <w:rPr>
                <w:del w:id="2169" w:author="Thea Lucille Knowles" w:date="2021-03-18T20:25:00Z"/>
                <w:sz w:val="15"/>
                <w:szCs w:val="15"/>
              </w:rPr>
            </w:pPr>
            <w:del w:id="2170" w:author="Thea Lucille Knowles" w:date="2021-03-18T20:25:00Z">
              <w:r w:rsidRPr="00A80F22" w:rsidDel="00CB1E99">
                <w:rPr>
                  <w:rFonts w:ascii="Arial" w:eastAsia="Arial" w:hAnsi="Arial" w:cs="Arial"/>
                  <w:color w:val="111111"/>
                  <w:sz w:val="15"/>
                  <w:szCs w:val="15"/>
                </w:rPr>
                <w:delText>12.933</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30060C0B" w14:textId="37646253" w:rsidR="009821AB" w:rsidRPr="00A80F22" w:rsidDel="00CB1E99" w:rsidRDefault="009821AB" w:rsidP="00B05573">
            <w:pPr>
              <w:spacing w:before="40" w:after="40"/>
              <w:ind w:left="100" w:right="100"/>
              <w:jc w:val="right"/>
              <w:rPr>
                <w:del w:id="2171" w:author="Thea Lucille Knowles" w:date="2021-03-18T20:25:00Z"/>
                <w:sz w:val="15"/>
                <w:szCs w:val="15"/>
              </w:rPr>
            </w:pPr>
            <w:del w:id="2172" w:author="Thea Lucille Knowles" w:date="2021-03-18T20:25:00Z">
              <w:r w:rsidRPr="00A80F22" w:rsidDel="00CB1E99">
                <w:rPr>
                  <w:rFonts w:ascii="Arial" w:eastAsia="Arial" w:hAnsi="Arial" w:cs="Arial"/>
                  <w:color w:val="111111"/>
                  <w:sz w:val="15"/>
                  <w:szCs w:val="15"/>
                </w:rPr>
                <w:delText>201.337</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7308DC6F" w14:textId="6C7D37C7" w:rsidR="009821AB" w:rsidRPr="00A80F22" w:rsidDel="00CB1E99" w:rsidRDefault="009821AB" w:rsidP="00B05573">
            <w:pPr>
              <w:spacing w:before="40" w:after="40"/>
              <w:ind w:left="100" w:right="100"/>
              <w:jc w:val="right"/>
              <w:rPr>
                <w:del w:id="2173" w:author="Thea Lucille Knowles" w:date="2021-03-18T20:25:00Z"/>
                <w:sz w:val="15"/>
                <w:szCs w:val="15"/>
              </w:rPr>
            </w:pPr>
            <w:del w:id="2174" w:author="Thea Lucille Knowles" w:date="2021-03-18T20:25:00Z">
              <w:r w:rsidRPr="00A80F22" w:rsidDel="00CB1E99">
                <w:rPr>
                  <w:rFonts w:ascii="Arial" w:eastAsia="Arial" w:hAnsi="Arial" w:cs="Arial"/>
                  <w:color w:val="111111"/>
                  <w:sz w:val="15"/>
                  <w:szCs w:val="15"/>
                </w:rPr>
                <w:delText>0.597</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35FD7161" w14:textId="7DE4F188" w:rsidR="009821AB" w:rsidRPr="00A80F22" w:rsidDel="00CB1E99" w:rsidRDefault="009821AB" w:rsidP="00B05573">
            <w:pPr>
              <w:spacing w:before="40" w:after="40"/>
              <w:ind w:left="100" w:right="100"/>
              <w:jc w:val="right"/>
              <w:rPr>
                <w:del w:id="2175" w:author="Thea Lucille Knowles" w:date="2021-03-18T20:25:00Z"/>
                <w:sz w:val="15"/>
                <w:szCs w:val="15"/>
              </w:rPr>
            </w:pPr>
            <w:del w:id="2176" w:author="Thea Lucille Knowles" w:date="2021-03-18T20:25:00Z">
              <w:r w:rsidRPr="00A80F22" w:rsidDel="00CB1E99">
                <w:rPr>
                  <w:rFonts w:ascii="Arial" w:eastAsia="Arial" w:hAnsi="Arial" w:cs="Arial"/>
                  <w:color w:val="111111"/>
                  <w:sz w:val="15"/>
                  <w:szCs w:val="15"/>
                </w:rPr>
                <w:delText>0.997</w:delText>
              </w:r>
            </w:del>
          </w:p>
        </w:tc>
      </w:tr>
    </w:tbl>
    <w:p w14:paraId="54E2F824" w14:textId="1952BD3F" w:rsidR="009821AB" w:rsidDel="00CB1E99" w:rsidRDefault="009821AB" w:rsidP="00B05573">
      <w:pPr>
        <w:rPr>
          <w:del w:id="2177" w:author="Thea Lucille Knowles" w:date="2021-03-18T20:25:00Z"/>
        </w:rPr>
      </w:pPr>
    </w:p>
    <w:p w14:paraId="693F59C7" w14:textId="3605DA12" w:rsidR="009821AB" w:rsidDel="00CB1E99" w:rsidRDefault="009821AB" w:rsidP="00B05573">
      <w:pPr>
        <w:spacing w:after="0"/>
        <w:rPr>
          <w:del w:id="2178" w:author="Thea Lucille Knowles" w:date="2021-03-18T20:25:00Z"/>
        </w:rPr>
      </w:pPr>
      <w:del w:id="2179" w:author="Thea Lucille Knowles" w:date="2021-03-18T20:25:00Z">
        <w:r w:rsidDel="00CB1E99">
          <w:br w:type="page"/>
        </w:r>
      </w:del>
    </w:p>
    <w:p w14:paraId="2E503DD0" w14:textId="3C7D4CBF" w:rsidR="002D0AFF" w:rsidRPr="00A80F22" w:rsidDel="00CB1E99" w:rsidRDefault="002D0AFF" w:rsidP="00B05573">
      <w:pPr>
        <w:pStyle w:val="Caption"/>
        <w:keepNext/>
        <w:rPr>
          <w:del w:id="2180" w:author="Thea Lucille Knowles" w:date="2021-03-18T20:25:00Z"/>
          <w:sz w:val="22"/>
          <w:szCs w:val="22"/>
        </w:rPr>
      </w:pPr>
      <w:del w:id="2181" w:author="Thea Lucille Knowles" w:date="2021-03-18T20:25:00Z">
        <w:r w:rsidRPr="00A80F22" w:rsidDel="00CB1E99">
          <w:rPr>
            <w:sz w:val="22"/>
            <w:szCs w:val="22"/>
          </w:rPr>
          <w:delText xml:space="preserve">Appendix Table </w:delText>
        </w:r>
        <w:r w:rsidRPr="00A80F22" w:rsidDel="00CB1E99">
          <w:rPr>
            <w:sz w:val="22"/>
            <w:szCs w:val="22"/>
          </w:rPr>
          <w:fldChar w:fldCharType="begin"/>
        </w:r>
        <w:r w:rsidRPr="00A80F22" w:rsidDel="00CB1E99">
          <w:rPr>
            <w:sz w:val="22"/>
            <w:szCs w:val="22"/>
          </w:rPr>
          <w:delInstrText xml:space="preserve"> SEQ Appendix_Table \* ARABIC </w:delInstrText>
        </w:r>
        <w:r w:rsidRPr="00A80F22" w:rsidDel="00CB1E99">
          <w:rPr>
            <w:sz w:val="22"/>
            <w:szCs w:val="22"/>
          </w:rPr>
          <w:fldChar w:fldCharType="separate"/>
        </w:r>
        <w:r w:rsidRPr="00A80F22" w:rsidDel="00CB1E99">
          <w:rPr>
            <w:noProof/>
            <w:sz w:val="22"/>
            <w:szCs w:val="22"/>
          </w:rPr>
          <w:delText>2</w:delText>
        </w:r>
        <w:r w:rsidRPr="00A80F22" w:rsidDel="00CB1E99">
          <w:rPr>
            <w:sz w:val="22"/>
            <w:szCs w:val="22"/>
          </w:rPr>
          <w:fldChar w:fldCharType="end"/>
        </w:r>
        <w:r w:rsidRPr="00A80F22" w:rsidDel="00CB1E99">
          <w:rPr>
            <w:sz w:val="22"/>
            <w:szCs w:val="22"/>
          </w:rPr>
          <w:delText>: Pairwise comparisons for sequential speech rate conditions within each group for the sentence reading task. Estimates and standard errors are reported on the response scale and converted to a percentage (0 to 100). Bolded values reflect p &lt; .05. Italicized values reflect p &lt; .1. YC = Younger healthy controls; OC = Older healthy controls; PD-Med = People with Parkinson’s disease without deep brain stimulation; PD-DBS = People with Parkinson’s disease with deep brain stimulation.</w:delText>
        </w:r>
      </w:del>
    </w:p>
    <w:tbl>
      <w:tblPr>
        <w:tblW w:w="6480" w:type="dxa"/>
        <w:jc w:val="center"/>
        <w:tblLayout w:type="fixed"/>
        <w:tblLook w:val="0420" w:firstRow="1" w:lastRow="0" w:firstColumn="0" w:lastColumn="0" w:noHBand="0" w:noVBand="1"/>
      </w:tblPr>
      <w:tblGrid>
        <w:gridCol w:w="1080"/>
        <w:gridCol w:w="1080"/>
        <w:gridCol w:w="1080"/>
        <w:gridCol w:w="1080"/>
        <w:gridCol w:w="1080"/>
        <w:gridCol w:w="1080"/>
      </w:tblGrid>
      <w:tr w:rsidR="009821AB" w:rsidRPr="00A80F22" w:rsidDel="00CB1E99" w14:paraId="5B62E375" w14:textId="3D08874F" w:rsidTr="00281D09">
        <w:trPr>
          <w:cantSplit/>
          <w:tblHeader/>
          <w:jc w:val="center"/>
          <w:del w:id="2182" w:author="Thea Lucille Knowles" w:date="2021-03-18T20:25:00Z"/>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64101E" w14:textId="515A691E" w:rsidR="009821AB" w:rsidRPr="00A80F22" w:rsidDel="00CB1E99" w:rsidRDefault="009821AB" w:rsidP="00B05573">
            <w:pPr>
              <w:spacing w:before="40" w:after="40"/>
              <w:ind w:left="100" w:right="100"/>
              <w:rPr>
                <w:del w:id="2183" w:author="Thea Lucille Knowles" w:date="2021-03-18T20:25:00Z"/>
                <w:sz w:val="15"/>
                <w:szCs w:val="15"/>
              </w:rPr>
            </w:pPr>
            <w:del w:id="2184" w:author="Thea Lucille Knowles" w:date="2021-03-18T20:25:00Z">
              <w:r w:rsidRPr="00A80F22" w:rsidDel="00CB1E99">
                <w:rPr>
                  <w:rFonts w:ascii="Arial" w:eastAsia="Arial" w:hAnsi="Arial" w:cs="Arial"/>
                  <w:color w:val="111111"/>
                  <w:sz w:val="15"/>
                  <w:szCs w:val="15"/>
                </w:rPr>
                <w:delText>group</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FCB2D29" w14:textId="7A386B21" w:rsidR="009821AB" w:rsidRPr="00A80F22" w:rsidDel="00CB1E99" w:rsidRDefault="009821AB" w:rsidP="00B05573">
            <w:pPr>
              <w:spacing w:before="40" w:after="40"/>
              <w:ind w:left="100" w:right="100"/>
              <w:rPr>
                <w:del w:id="2185" w:author="Thea Lucille Knowles" w:date="2021-03-18T20:25:00Z"/>
                <w:sz w:val="15"/>
                <w:szCs w:val="15"/>
              </w:rPr>
            </w:pPr>
            <w:del w:id="2186" w:author="Thea Lucille Knowles" w:date="2021-03-18T20:25:00Z">
              <w:r w:rsidRPr="00A80F22" w:rsidDel="00CB1E99">
                <w:rPr>
                  <w:rFonts w:ascii="Arial" w:eastAsia="Arial" w:hAnsi="Arial" w:cs="Arial"/>
                  <w:color w:val="111111"/>
                  <w:sz w:val="15"/>
                  <w:szCs w:val="15"/>
                </w:rPr>
                <w:delText>contrast</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09044B3" w14:textId="0DBEABE4" w:rsidR="009821AB" w:rsidRPr="00A80F22" w:rsidDel="00CB1E99" w:rsidRDefault="009821AB" w:rsidP="00B05573">
            <w:pPr>
              <w:spacing w:before="40" w:after="40"/>
              <w:ind w:left="100" w:right="100"/>
              <w:jc w:val="right"/>
              <w:rPr>
                <w:del w:id="2187" w:author="Thea Lucille Knowles" w:date="2021-03-18T20:25:00Z"/>
                <w:sz w:val="15"/>
                <w:szCs w:val="15"/>
              </w:rPr>
            </w:pPr>
            <w:del w:id="2188" w:author="Thea Lucille Knowles" w:date="2021-03-18T20:25:00Z">
              <w:r w:rsidRPr="00A80F22" w:rsidDel="00CB1E99">
                <w:rPr>
                  <w:rFonts w:ascii="Arial" w:eastAsia="Arial" w:hAnsi="Arial" w:cs="Arial"/>
                  <w:color w:val="111111"/>
                  <w:sz w:val="15"/>
                  <w:szCs w:val="15"/>
                </w:rPr>
                <w:delText>estimate</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A879D1" w14:textId="16876E2C" w:rsidR="009821AB" w:rsidRPr="00A80F22" w:rsidDel="00CB1E99" w:rsidRDefault="009821AB" w:rsidP="00B05573">
            <w:pPr>
              <w:spacing w:before="40" w:after="40"/>
              <w:ind w:left="100" w:right="100"/>
              <w:jc w:val="right"/>
              <w:rPr>
                <w:del w:id="2189" w:author="Thea Lucille Knowles" w:date="2021-03-18T20:25:00Z"/>
                <w:sz w:val="15"/>
                <w:szCs w:val="15"/>
              </w:rPr>
            </w:pPr>
            <w:del w:id="2190" w:author="Thea Lucille Knowles" w:date="2021-03-18T20:25:00Z">
              <w:r w:rsidRPr="00A80F22" w:rsidDel="00CB1E99">
                <w:rPr>
                  <w:rFonts w:ascii="Arial" w:eastAsia="Arial" w:hAnsi="Arial" w:cs="Arial"/>
                  <w:color w:val="111111"/>
                  <w:sz w:val="15"/>
                  <w:szCs w:val="15"/>
                </w:rPr>
                <w:delText>SE</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562B41" w14:textId="0CFEFB58" w:rsidR="009821AB" w:rsidRPr="00A80F22" w:rsidDel="00CB1E99" w:rsidRDefault="009821AB" w:rsidP="00B05573">
            <w:pPr>
              <w:spacing w:before="40" w:after="40"/>
              <w:ind w:left="100" w:right="100"/>
              <w:jc w:val="right"/>
              <w:rPr>
                <w:del w:id="2191" w:author="Thea Lucille Knowles" w:date="2021-03-18T20:25:00Z"/>
                <w:sz w:val="15"/>
                <w:szCs w:val="15"/>
              </w:rPr>
            </w:pPr>
            <w:del w:id="2192" w:author="Thea Lucille Knowles" w:date="2021-03-18T20:25:00Z">
              <w:r w:rsidRPr="00A80F22" w:rsidDel="00CB1E99">
                <w:rPr>
                  <w:rFonts w:ascii="Arial" w:eastAsia="Arial" w:hAnsi="Arial" w:cs="Arial"/>
                  <w:color w:val="111111"/>
                  <w:sz w:val="15"/>
                  <w:szCs w:val="15"/>
                </w:rPr>
                <w:delText>z.ratio</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C63EC6" w14:textId="04A8065B" w:rsidR="009821AB" w:rsidRPr="00A80F22" w:rsidDel="00CB1E99" w:rsidRDefault="009821AB" w:rsidP="00B05573">
            <w:pPr>
              <w:spacing w:before="40" w:after="40"/>
              <w:ind w:left="100" w:right="100"/>
              <w:jc w:val="right"/>
              <w:rPr>
                <w:del w:id="2193" w:author="Thea Lucille Knowles" w:date="2021-03-18T20:25:00Z"/>
                <w:sz w:val="15"/>
                <w:szCs w:val="15"/>
              </w:rPr>
            </w:pPr>
            <w:del w:id="2194" w:author="Thea Lucille Knowles" w:date="2021-03-18T20:25:00Z">
              <w:r w:rsidRPr="00A80F22" w:rsidDel="00CB1E99">
                <w:rPr>
                  <w:rFonts w:ascii="Arial" w:eastAsia="Arial" w:hAnsi="Arial" w:cs="Arial"/>
                  <w:color w:val="111111"/>
                  <w:sz w:val="15"/>
                  <w:szCs w:val="15"/>
                </w:rPr>
                <w:delText>p.value</w:delText>
              </w:r>
            </w:del>
          </w:p>
        </w:tc>
      </w:tr>
      <w:tr w:rsidR="009821AB" w:rsidRPr="00A80F22" w:rsidDel="00CB1E99" w14:paraId="229EEA43" w14:textId="04FA101D" w:rsidTr="00281D09">
        <w:trPr>
          <w:cantSplit/>
          <w:jc w:val="center"/>
          <w:del w:id="2195" w:author="Thea Lucille Knowles" w:date="2021-03-18T20:25:00Z"/>
        </w:trPr>
        <w:tc>
          <w:tcPr>
            <w:tcW w:w="1080" w:type="dxa"/>
            <w:vMerge w:val="restart"/>
            <w:tcBorders>
              <w:top w:val="single" w:sz="8" w:space="0" w:color="000000"/>
            </w:tcBorders>
            <w:shd w:val="clear" w:color="auto" w:fill="FFFFFF"/>
            <w:tcMar>
              <w:top w:w="0" w:type="dxa"/>
              <w:left w:w="0" w:type="dxa"/>
              <w:bottom w:w="0" w:type="dxa"/>
              <w:right w:w="0" w:type="dxa"/>
            </w:tcMar>
            <w:vAlign w:val="center"/>
          </w:tcPr>
          <w:p w14:paraId="7BBCDBD0" w14:textId="0AC20F66" w:rsidR="009821AB" w:rsidRPr="00A80F22" w:rsidDel="00CB1E99" w:rsidRDefault="009821AB" w:rsidP="00B05573">
            <w:pPr>
              <w:spacing w:before="40" w:after="40"/>
              <w:ind w:left="100" w:right="100"/>
              <w:rPr>
                <w:del w:id="2196" w:author="Thea Lucille Knowles" w:date="2021-03-18T20:25:00Z"/>
                <w:sz w:val="15"/>
                <w:szCs w:val="15"/>
              </w:rPr>
            </w:pPr>
            <w:del w:id="2197"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1749B260" w14:textId="047AC234" w:rsidR="009821AB" w:rsidRPr="00A80F22" w:rsidDel="00CB1E99" w:rsidRDefault="009821AB" w:rsidP="00B05573">
            <w:pPr>
              <w:spacing w:before="40" w:after="40"/>
              <w:ind w:left="100" w:right="100"/>
              <w:rPr>
                <w:del w:id="2198" w:author="Thea Lucille Knowles" w:date="2021-03-18T20:25:00Z"/>
                <w:sz w:val="15"/>
                <w:szCs w:val="15"/>
              </w:rPr>
            </w:pPr>
            <w:del w:id="2199" w:author="Thea Lucille Knowles" w:date="2021-03-18T20:25:00Z">
              <w:r w:rsidRPr="00A80F22" w:rsidDel="00CB1E99">
                <w:rPr>
                  <w:rFonts w:ascii="Arial" w:eastAsia="Arial" w:hAnsi="Arial" w:cs="Arial"/>
                  <w:color w:val="111111"/>
                  <w:sz w:val="15"/>
                  <w:szCs w:val="15"/>
                </w:rPr>
                <w:delText>H1 - S4</w:delText>
              </w:r>
            </w:del>
          </w:p>
        </w:tc>
        <w:tc>
          <w:tcPr>
            <w:tcW w:w="1080" w:type="dxa"/>
            <w:shd w:val="clear" w:color="auto" w:fill="FFFFFF"/>
            <w:tcMar>
              <w:top w:w="0" w:type="dxa"/>
              <w:left w:w="0" w:type="dxa"/>
              <w:bottom w:w="0" w:type="dxa"/>
              <w:right w:w="0" w:type="dxa"/>
            </w:tcMar>
            <w:vAlign w:val="center"/>
          </w:tcPr>
          <w:p w14:paraId="014CD170" w14:textId="5E840F56" w:rsidR="009821AB" w:rsidRPr="00A80F22" w:rsidDel="00CB1E99" w:rsidRDefault="009821AB" w:rsidP="00B05573">
            <w:pPr>
              <w:spacing w:before="40" w:after="40"/>
              <w:ind w:left="100" w:right="100"/>
              <w:jc w:val="right"/>
              <w:rPr>
                <w:del w:id="2200" w:author="Thea Lucille Knowles" w:date="2021-03-18T20:25:00Z"/>
                <w:sz w:val="15"/>
                <w:szCs w:val="15"/>
              </w:rPr>
            </w:pPr>
            <w:del w:id="2201" w:author="Thea Lucille Knowles" w:date="2021-03-18T20:25:00Z">
              <w:r w:rsidRPr="00A80F22" w:rsidDel="00CB1E99">
                <w:rPr>
                  <w:rFonts w:ascii="Arial" w:eastAsia="Arial" w:hAnsi="Arial" w:cs="Arial"/>
                  <w:color w:val="111111"/>
                  <w:sz w:val="15"/>
                  <w:szCs w:val="15"/>
                </w:rPr>
                <w:delText>1.0</w:delText>
              </w:r>
            </w:del>
          </w:p>
        </w:tc>
        <w:tc>
          <w:tcPr>
            <w:tcW w:w="1080" w:type="dxa"/>
            <w:shd w:val="clear" w:color="auto" w:fill="FFFFFF"/>
            <w:tcMar>
              <w:top w:w="0" w:type="dxa"/>
              <w:left w:w="0" w:type="dxa"/>
              <w:bottom w:w="0" w:type="dxa"/>
              <w:right w:w="0" w:type="dxa"/>
            </w:tcMar>
            <w:vAlign w:val="center"/>
          </w:tcPr>
          <w:p w14:paraId="7B0B70E1" w14:textId="304DACD9" w:rsidR="009821AB" w:rsidRPr="00A80F22" w:rsidDel="00CB1E99" w:rsidRDefault="009821AB" w:rsidP="00B05573">
            <w:pPr>
              <w:spacing w:before="40" w:after="40"/>
              <w:ind w:left="100" w:right="100"/>
              <w:jc w:val="right"/>
              <w:rPr>
                <w:del w:id="2202" w:author="Thea Lucille Knowles" w:date="2021-03-18T20:25:00Z"/>
                <w:sz w:val="15"/>
                <w:szCs w:val="15"/>
              </w:rPr>
            </w:pPr>
            <w:del w:id="2203"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00F6549D" w14:textId="4C4C2FA9" w:rsidR="009821AB" w:rsidRPr="00A80F22" w:rsidDel="00CB1E99" w:rsidRDefault="009821AB" w:rsidP="00B05573">
            <w:pPr>
              <w:spacing w:before="40" w:after="40"/>
              <w:ind w:left="100" w:right="100"/>
              <w:jc w:val="right"/>
              <w:rPr>
                <w:del w:id="2204" w:author="Thea Lucille Knowles" w:date="2021-03-18T20:25:00Z"/>
                <w:sz w:val="15"/>
                <w:szCs w:val="15"/>
              </w:rPr>
            </w:pPr>
            <w:del w:id="2205" w:author="Thea Lucille Knowles" w:date="2021-03-18T20:25:00Z">
              <w:r w:rsidRPr="00A80F22" w:rsidDel="00CB1E99">
                <w:rPr>
                  <w:rFonts w:ascii="Arial" w:eastAsia="Arial" w:hAnsi="Arial" w:cs="Arial"/>
                  <w:color w:val="111111"/>
                  <w:sz w:val="15"/>
                  <w:szCs w:val="15"/>
                </w:rPr>
                <w:delText>2.478</w:delText>
              </w:r>
            </w:del>
          </w:p>
        </w:tc>
        <w:tc>
          <w:tcPr>
            <w:tcW w:w="1080" w:type="dxa"/>
            <w:shd w:val="clear" w:color="auto" w:fill="FFFFFF"/>
            <w:tcMar>
              <w:top w:w="0" w:type="dxa"/>
              <w:left w:w="0" w:type="dxa"/>
              <w:bottom w:w="0" w:type="dxa"/>
              <w:right w:w="0" w:type="dxa"/>
            </w:tcMar>
            <w:vAlign w:val="center"/>
          </w:tcPr>
          <w:p w14:paraId="0518C735" w14:textId="5AF50628" w:rsidR="009821AB" w:rsidRPr="00A80F22" w:rsidDel="00CB1E99" w:rsidRDefault="009821AB" w:rsidP="00B05573">
            <w:pPr>
              <w:spacing w:before="40" w:after="40"/>
              <w:ind w:left="100" w:right="100"/>
              <w:jc w:val="right"/>
              <w:rPr>
                <w:del w:id="2206" w:author="Thea Lucille Knowles" w:date="2021-03-18T20:25:00Z"/>
                <w:sz w:val="15"/>
                <w:szCs w:val="15"/>
              </w:rPr>
            </w:pPr>
            <w:del w:id="2207" w:author="Thea Lucille Knowles" w:date="2021-03-18T20:25:00Z">
              <w:r w:rsidRPr="00A80F22" w:rsidDel="00CB1E99">
                <w:rPr>
                  <w:rFonts w:ascii="Arial" w:eastAsia="Arial" w:hAnsi="Arial" w:cs="Arial"/>
                  <w:color w:val="111111"/>
                  <w:sz w:val="15"/>
                  <w:szCs w:val="15"/>
                </w:rPr>
                <w:delText>0.167</w:delText>
              </w:r>
            </w:del>
          </w:p>
        </w:tc>
      </w:tr>
      <w:tr w:rsidR="009821AB" w:rsidRPr="00A80F22" w:rsidDel="00CB1E99" w14:paraId="50F1313C" w14:textId="4A20229F" w:rsidTr="00281D09">
        <w:trPr>
          <w:cantSplit/>
          <w:jc w:val="center"/>
          <w:del w:id="2208"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58DDF8B" w14:textId="0848EB60" w:rsidR="009821AB" w:rsidRPr="00A80F22" w:rsidDel="00CB1E99" w:rsidRDefault="009821AB" w:rsidP="00B05573">
            <w:pPr>
              <w:spacing w:before="40" w:after="40"/>
              <w:ind w:left="100" w:right="100"/>
              <w:rPr>
                <w:del w:id="2209"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EC5B1D2" w14:textId="25174DD1" w:rsidR="009821AB" w:rsidRPr="00A80F22" w:rsidDel="00CB1E99" w:rsidRDefault="009821AB" w:rsidP="00B05573">
            <w:pPr>
              <w:spacing w:before="40" w:after="40"/>
              <w:ind w:left="100" w:right="100"/>
              <w:rPr>
                <w:del w:id="2210" w:author="Thea Lucille Knowles" w:date="2021-03-18T20:25:00Z"/>
                <w:sz w:val="15"/>
                <w:szCs w:val="15"/>
              </w:rPr>
            </w:pPr>
            <w:del w:id="2211" w:author="Thea Lucille Knowles" w:date="2021-03-18T20:25:00Z">
              <w:r w:rsidRPr="00A80F22" w:rsidDel="00CB1E99">
                <w:rPr>
                  <w:rFonts w:ascii="Arial" w:eastAsia="Arial" w:hAnsi="Arial" w:cs="Arial"/>
                  <w:color w:val="111111"/>
                  <w:sz w:val="15"/>
                  <w:szCs w:val="15"/>
                </w:rPr>
                <w:delText>H1 - S3</w:delText>
              </w:r>
            </w:del>
          </w:p>
        </w:tc>
        <w:tc>
          <w:tcPr>
            <w:tcW w:w="1080" w:type="dxa"/>
            <w:shd w:val="clear" w:color="auto" w:fill="FFFFFF"/>
            <w:tcMar>
              <w:top w:w="0" w:type="dxa"/>
              <w:left w:w="0" w:type="dxa"/>
              <w:bottom w:w="0" w:type="dxa"/>
              <w:right w:w="0" w:type="dxa"/>
            </w:tcMar>
            <w:vAlign w:val="center"/>
          </w:tcPr>
          <w:p w14:paraId="3143B10A" w14:textId="4D075888" w:rsidR="009821AB" w:rsidRPr="00A80F22" w:rsidDel="00CB1E99" w:rsidRDefault="009821AB" w:rsidP="00B05573">
            <w:pPr>
              <w:spacing w:before="40" w:after="40"/>
              <w:ind w:left="100" w:right="100"/>
              <w:jc w:val="right"/>
              <w:rPr>
                <w:del w:id="2212" w:author="Thea Lucille Knowles" w:date="2021-03-18T20:25:00Z"/>
                <w:sz w:val="15"/>
                <w:szCs w:val="15"/>
              </w:rPr>
            </w:pPr>
            <w:del w:id="2213" w:author="Thea Lucille Knowles" w:date="2021-03-18T20:25:00Z">
              <w:r w:rsidRPr="00A80F22" w:rsidDel="00CB1E99">
                <w:rPr>
                  <w:rFonts w:ascii="Arial" w:eastAsia="Arial" w:hAnsi="Arial" w:cs="Arial"/>
                  <w:color w:val="111111"/>
                  <w:sz w:val="15"/>
                  <w:szCs w:val="15"/>
                </w:rPr>
                <w:delText>0.2</w:delText>
              </w:r>
            </w:del>
          </w:p>
        </w:tc>
        <w:tc>
          <w:tcPr>
            <w:tcW w:w="1080" w:type="dxa"/>
            <w:shd w:val="clear" w:color="auto" w:fill="FFFFFF"/>
            <w:tcMar>
              <w:top w:w="0" w:type="dxa"/>
              <w:left w:w="0" w:type="dxa"/>
              <w:bottom w:w="0" w:type="dxa"/>
              <w:right w:w="0" w:type="dxa"/>
            </w:tcMar>
            <w:vAlign w:val="center"/>
          </w:tcPr>
          <w:p w14:paraId="0CEB87E8" w14:textId="7578749B" w:rsidR="009821AB" w:rsidRPr="00A80F22" w:rsidDel="00CB1E99" w:rsidRDefault="009821AB" w:rsidP="00B05573">
            <w:pPr>
              <w:spacing w:before="40" w:after="40"/>
              <w:ind w:left="100" w:right="100"/>
              <w:jc w:val="right"/>
              <w:rPr>
                <w:del w:id="2214" w:author="Thea Lucille Knowles" w:date="2021-03-18T20:25:00Z"/>
                <w:sz w:val="15"/>
                <w:szCs w:val="15"/>
              </w:rPr>
            </w:pPr>
            <w:del w:id="2215" w:author="Thea Lucille Knowles" w:date="2021-03-18T20:25:00Z">
              <w:r w:rsidRPr="00A80F22" w:rsidDel="00CB1E99">
                <w:rPr>
                  <w:rFonts w:ascii="Arial" w:eastAsia="Arial" w:hAnsi="Arial" w:cs="Arial"/>
                  <w:color w:val="111111"/>
                  <w:sz w:val="15"/>
                  <w:szCs w:val="15"/>
                </w:rPr>
                <w:delText>0.2</w:delText>
              </w:r>
            </w:del>
          </w:p>
        </w:tc>
        <w:tc>
          <w:tcPr>
            <w:tcW w:w="1080" w:type="dxa"/>
            <w:shd w:val="clear" w:color="auto" w:fill="FFFFFF"/>
            <w:tcMar>
              <w:top w:w="0" w:type="dxa"/>
              <w:left w:w="0" w:type="dxa"/>
              <w:bottom w:w="0" w:type="dxa"/>
              <w:right w:w="0" w:type="dxa"/>
            </w:tcMar>
            <w:vAlign w:val="center"/>
          </w:tcPr>
          <w:p w14:paraId="42C97665" w14:textId="0ABB34C2" w:rsidR="009821AB" w:rsidRPr="00A80F22" w:rsidDel="00CB1E99" w:rsidRDefault="009821AB" w:rsidP="00B05573">
            <w:pPr>
              <w:spacing w:before="40" w:after="40"/>
              <w:ind w:left="100" w:right="100"/>
              <w:jc w:val="right"/>
              <w:rPr>
                <w:del w:id="2216" w:author="Thea Lucille Knowles" w:date="2021-03-18T20:25:00Z"/>
                <w:sz w:val="15"/>
                <w:szCs w:val="15"/>
              </w:rPr>
            </w:pPr>
            <w:del w:id="2217" w:author="Thea Lucille Knowles" w:date="2021-03-18T20:25:00Z">
              <w:r w:rsidRPr="00A80F22" w:rsidDel="00CB1E99">
                <w:rPr>
                  <w:rFonts w:ascii="Arial" w:eastAsia="Arial" w:hAnsi="Arial" w:cs="Arial"/>
                  <w:color w:val="111111"/>
                  <w:sz w:val="15"/>
                  <w:szCs w:val="15"/>
                </w:rPr>
                <w:delText>1.003</w:delText>
              </w:r>
            </w:del>
          </w:p>
        </w:tc>
        <w:tc>
          <w:tcPr>
            <w:tcW w:w="1080" w:type="dxa"/>
            <w:shd w:val="clear" w:color="auto" w:fill="FFFFFF"/>
            <w:tcMar>
              <w:top w:w="0" w:type="dxa"/>
              <w:left w:w="0" w:type="dxa"/>
              <w:bottom w:w="0" w:type="dxa"/>
              <w:right w:w="0" w:type="dxa"/>
            </w:tcMar>
            <w:vAlign w:val="center"/>
          </w:tcPr>
          <w:p w14:paraId="45CFD37D" w14:textId="1AA86B11" w:rsidR="009821AB" w:rsidRPr="00A80F22" w:rsidDel="00CB1E99" w:rsidRDefault="009821AB" w:rsidP="00B05573">
            <w:pPr>
              <w:spacing w:before="40" w:after="40"/>
              <w:ind w:left="100" w:right="100"/>
              <w:jc w:val="right"/>
              <w:rPr>
                <w:del w:id="2218" w:author="Thea Lucille Knowles" w:date="2021-03-18T20:25:00Z"/>
                <w:sz w:val="15"/>
                <w:szCs w:val="15"/>
              </w:rPr>
            </w:pPr>
            <w:del w:id="2219" w:author="Thea Lucille Knowles" w:date="2021-03-18T20:25:00Z">
              <w:r w:rsidRPr="00A80F22" w:rsidDel="00CB1E99">
                <w:rPr>
                  <w:rFonts w:ascii="Arial" w:eastAsia="Arial" w:hAnsi="Arial" w:cs="Arial"/>
                  <w:color w:val="111111"/>
                  <w:sz w:val="15"/>
                  <w:szCs w:val="15"/>
                </w:rPr>
                <w:delText>0.954</w:delText>
              </w:r>
            </w:del>
          </w:p>
        </w:tc>
      </w:tr>
      <w:tr w:rsidR="009821AB" w:rsidRPr="00A80F22" w:rsidDel="00CB1E99" w14:paraId="355192F6" w14:textId="6E013970" w:rsidTr="00281D09">
        <w:trPr>
          <w:cantSplit/>
          <w:jc w:val="center"/>
          <w:del w:id="2220"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FFAA7EF" w14:textId="4DDD177C" w:rsidR="009821AB" w:rsidRPr="00A80F22" w:rsidDel="00CB1E99" w:rsidRDefault="009821AB" w:rsidP="00B05573">
            <w:pPr>
              <w:spacing w:before="40" w:after="40"/>
              <w:ind w:left="100" w:right="100"/>
              <w:rPr>
                <w:del w:id="2221"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5E094D32" w14:textId="2731E79C" w:rsidR="009821AB" w:rsidRPr="00A80F22" w:rsidDel="00CB1E99" w:rsidRDefault="009821AB" w:rsidP="00B05573">
            <w:pPr>
              <w:spacing w:before="40" w:after="40"/>
              <w:ind w:left="100" w:right="100"/>
              <w:rPr>
                <w:del w:id="2222" w:author="Thea Lucille Knowles" w:date="2021-03-18T20:25:00Z"/>
                <w:sz w:val="15"/>
                <w:szCs w:val="15"/>
              </w:rPr>
            </w:pPr>
            <w:del w:id="2223" w:author="Thea Lucille Knowles" w:date="2021-03-18T20:25:00Z">
              <w:r w:rsidRPr="00A80F22" w:rsidDel="00CB1E99">
                <w:rPr>
                  <w:rFonts w:ascii="Arial" w:eastAsia="Arial" w:hAnsi="Arial" w:cs="Arial"/>
                  <w:color w:val="111111"/>
                  <w:sz w:val="15"/>
                  <w:szCs w:val="15"/>
                </w:rPr>
                <w:delText>H1 - S2</w:delText>
              </w:r>
            </w:del>
          </w:p>
        </w:tc>
        <w:tc>
          <w:tcPr>
            <w:tcW w:w="1080" w:type="dxa"/>
            <w:shd w:val="clear" w:color="auto" w:fill="FFFFFF"/>
            <w:tcMar>
              <w:top w:w="0" w:type="dxa"/>
              <w:left w:w="0" w:type="dxa"/>
              <w:bottom w:w="0" w:type="dxa"/>
              <w:right w:w="0" w:type="dxa"/>
            </w:tcMar>
            <w:vAlign w:val="center"/>
          </w:tcPr>
          <w:p w14:paraId="25E35B0C" w14:textId="4D48D3A7" w:rsidR="009821AB" w:rsidRPr="00A80F22" w:rsidDel="00CB1E99" w:rsidRDefault="009821AB" w:rsidP="00B05573">
            <w:pPr>
              <w:spacing w:before="40" w:after="40"/>
              <w:ind w:left="100" w:right="100"/>
              <w:jc w:val="right"/>
              <w:rPr>
                <w:del w:id="2224" w:author="Thea Lucille Knowles" w:date="2021-03-18T20:25:00Z"/>
                <w:sz w:val="15"/>
                <w:szCs w:val="15"/>
              </w:rPr>
            </w:pPr>
            <w:del w:id="2225" w:author="Thea Lucille Knowles" w:date="2021-03-18T20:25:00Z">
              <w:r w:rsidRPr="00A80F22" w:rsidDel="00CB1E99">
                <w:rPr>
                  <w:rFonts w:ascii="Arial" w:eastAsia="Arial" w:hAnsi="Arial" w:cs="Arial"/>
                  <w:color w:val="111111"/>
                  <w:sz w:val="15"/>
                  <w:szCs w:val="15"/>
                </w:rPr>
                <w:delText>-0.1</w:delText>
              </w:r>
            </w:del>
          </w:p>
        </w:tc>
        <w:tc>
          <w:tcPr>
            <w:tcW w:w="1080" w:type="dxa"/>
            <w:shd w:val="clear" w:color="auto" w:fill="FFFFFF"/>
            <w:tcMar>
              <w:top w:w="0" w:type="dxa"/>
              <w:left w:w="0" w:type="dxa"/>
              <w:bottom w:w="0" w:type="dxa"/>
              <w:right w:w="0" w:type="dxa"/>
            </w:tcMar>
            <w:vAlign w:val="center"/>
          </w:tcPr>
          <w:p w14:paraId="1E2893B5" w14:textId="74C70707" w:rsidR="009821AB" w:rsidRPr="00A80F22" w:rsidDel="00CB1E99" w:rsidRDefault="009821AB" w:rsidP="00B05573">
            <w:pPr>
              <w:spacing w:before="40" w:after="40"/>
              <w:ind w:left="100" w:right="100"/>
              <w:jc w:val="right"/>
              <w:rPr>
                <w:del w:id="2226" w:author="Thea Lucille Knowles" w:date="2021-03-18T20:25:00Z"/>
                <w:sz w:val="15"/>
                <w:szCs w:val="15"/>
              </w:rPr>
            </w:pPr>
            <w:del w:id="2227" w:author="Thea Lucille Knowles" w:date="2021-03-18T20:25:00Z">
              <w:r w:rsidRPr="00A80F22" w:rsidDel="00CB1E99">
                <w:rPr>
                  <w:rFonts w:ascii="Arial" w:eastAsia="Arial" w:hAnsi="Arial" w:cs="Arial"/>
                  <w:color w:val="111111"/>
                  <w:sz w:val="15"/>
                  <w:szCs w:val="15"/>
                </w:rPr>
                <w:delText>0.2</w:delText>
              </w:r>
            </w:del>
          </w:p>
        </w:tc>
        <w:tc>
          <w:tcPr>
            <w:tcW w:w="1080" w:type="dxa"/>
            <w:shd w:val="clear" w:color="auto" w:fill="FFFFFF"/>
            <w:tcMar>
              <w:top w:w="0" w:type="dxa"/>
              <w:left w:w="0" w:type="dxa"/>
              <w:bottom w:w="0" w:type="dxa"/>
              <w:right w:w="0" w:type="dxa"/>
            </w:tcMar>
            <w:vAlign w:val="center"/>
          </w:tcPr>
          <w:p w14:paraId="15B75103" w14:textId="5BF1A95C" w:rsidR="009821AB" w:rsidRPr="00A80F22" w:rsidDel="00CB1E99" w:rsidRDefault="009821AB" w:rsidP="00B05573">
            <w:pPr>
              <w:spacing w:before="40" w:after="40"/>
              <w:ind w:left="100" w:right="100"/>
              <w:jc w:val="right"/>
              <w:rPr>
                <w:del w:id="2228" w:author="Thea Lucille Knowles" w:date="2021-03-18T20:25:00Z"/>
                <w:sz w:val="15"/>
                <w:szCs w:val="15"/>
              </w:rPr>
            </w:pPr>
            <w:del w:id="2229" w:author="Thea Lucille Knowles" w:date="2021-03-18T20:25:00Z">
              <w:r w:rsidRPr="00A80F22" w:rsidDel="00CB1E99">
                <w:rPr>
                  <w:rFonts w:ascii="Arial" w:eastAsia="Arial" w:hAnsi="Arial" w:cs="Arial"/>
                  <w:color w:val="111111"/>
                  <w:sz w:val="15"/>
                  <w:szCs w:val="15"/>
                </w:rPr>
                <w:delText>-0.440</w:delText>
              </w:r>
            </w:del>
          </w:p>
        </w:tc>
        <w:tc>
          <w:tcPr>
            <w:tcW w:w="1080" w:type="dxa"/>
            <w:shd w:val="clear" w:color="auto" w:fill="FFFFFF"/>
            <w:tcMar>
              <w:top w:w="0" w:type="dxa"/>
              <w:left w:w="0" w:type="dxa"/>
              <w:bottom w:w="0" w:type="dxa"/>
              <w:right w:w="0" w:type="dxa"/>
            </w:tcMar>
            <w:vAlign w:val="center"/>
          </w:tcPr>
          <w:p w14:paraId="34AB93CB" w14:textId="1C0B0666" w:rsidR="009821AB" w:rsidRPr="00A80F22" w:rsidDel="00CB1E99" w:rsidRDefault="009821AB" w:rsidP="00B05573">
            <w:pPr>
              <w:spacing w:before="40" w:after="40"/>
              <w:ind w:left="100" w:right="100"/>
              <w:jc w:val="right"/>
              <w:rPr>
                <w:del w:id="2230" w:author="Thea Lucille Knowles" w:date="2021-03-18T20:25:00Z"/>
                <w:sz w:val="15"/>
                <w:szCs w:val="15"/>
              </w:rPr>
            </w:pPr>
            <w:del w:id="2231" w:author="Thea Lucille Knowles" w:date="2021-03-18T20:25:00Z">
              <w:r w:rsidRPr="00A80F22" w:rsidDel="00CB1E99">
                <w:rPr>
                  <w:rFonts w:ascii="Arial" w:eastAsia="Arial" w:hAnsi="Arial" w:cs="Arial"/>
                  <w:color w:val="111111"/>
                  <w:sz w:val="15"/>
                  <w:szCs w:val="15"/>
                </w:rPr>
                <w:delText>0.999</w:delText>
              </w:r>
            </w:del>
          </w:p>
        </w:tc>
      </w:tr>
      <w:tr w:rsidR="009821AB" w:rsidRPr="00A80F22" w:rsidDel="00CB1E99" w14:paraId="77F49C02" w14:textId="030DBD87" w:rsidTr="00281D09">
        <w:trPr>
          <w:cantSplit/>
          <w:jc w:val="center"/>
          <w:del w:id="2232"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157FB465" w14:textId="40057B58" w:rsidR="009821AB" w:rsidRPr="00A80F22" w:rsidDel="00CB1E99" w:rsidRDefault="009821AB" w:rsidP="00B05573">
            <w:pPr>
              <w:spacing w:before="40" w:after="40"/>
              <w:ind w:left="100" w:right="100"/>
              <w:rPr>
                <w:del w:id="2233"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5F38560A" w14:textId="63DA887A" w:rsidR="009821AB" w:rsidRPr="00A80F22" w:rsidDel="00CB1E99" w:rsidRDefault="009821AB" w:rsidP="00B05573">
            <w:pPr>
              <w:spacing w:before="40" w:after="40"/>
              <w:ind w:left="100" w:right="100"/>
              <w:rPr>
                <w:del w:id="2234" w:author="Thea Lucille Knowles" w:date="2021-03-18T20:25:00Z"/>
                <w:sz w:val="15"/>
                <w:szCs w:val="15"/>
              </w:rPr>
            </w:pPr>
            <w:del w:id="2235"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0F49A530" w14:textId="4AE6877F" w:rsidR="009821AB" w:rsidRPr="00A80F22" w:rsidDel="00CB1E99" w:rsidRDefault="009821AB" w:rsidP="00B05573">
            <w:pPr>
              <w:spacing w:before="40" w:after="40"/>
              <w:ind w:left="100" w:right="100"/>
              <w:jc w:val="right"/>
              <w:rPr>
                <w:del w:id="2236" w:author="Thea Lucille Knowles" w:date="2021-03-18T20:25:00Z"/>
                <w:sz w:val="15"/>
                <w:szCs w:val="15"/>
              </w:rPr>
            </w:pPr>
            <w:del w:id="2237" w:author="Thea Lucille Knowles" w:date="2021-03-18T20:25:00Z">
              <w:r w:rsidRPr="00A80F22" w:rsidDel="00CB1E99">
                <w:rPr>
                  <w:rFonts w:ascii="Arial" w:eastAsia="Arial" w:hAnsi="Arial" w:cs="Arial"/>
                  <w:color w:val="111111"/>
                  <w:sz w:val="15"/>
                  <w:szCs w:val="15"/>
                </w:rPr>
                <w:delText>1.4</w:delText>
              </w:r>
            </w:del>
          </w:p>
        </w:tc>
        <w:tc>
          <w:tcPr>
            <w:tcW w:w="1080" w:type="dxa"/>
            <w:shd w:val="clear" w:color="auto" w:fill="FFFFFF"/>
            <w:tcMar>
              <w:top w:w="0" w:type="dxa"/>
              <w:left w:w="0" w:type="dxa"/>
              <w:bottom w:w="0" w:type="dxa"/>
              <w:right w:w="0" w:type="dxa"/>
            </w:tcMar>
            <w:vAlign w:val="center"/>
          </w:tcPr>
          <w:p w14:paraId="1752D6F7" w14:textId="69BE512A" w:rsidR="009821AB" w:rsidRPr="00A80F22" w:rsidDel="00CB1E99" w:rsidRDefault="009821AB" w:rsidP="00B05573">
            <w:pPr>
              <w:spacing w:before="40" w:after="40"/>
              <w:ind w:left="100" w:right="100"/>
              <w:jc w:val="right"/>
              <w:rPr>
                <w:del w:id="2238" w:author="Thea Lucille Knowles" w:date="2021-03-18T20:25:00Z"/>
                <w:sz w:val="15"/>
                <w:szCs w:val="15"/>
              </w:rPr>
            </w:pPr>
            <w:del w:id="2239"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600D81DE" w14:textId="42B4789D" w:rsidR="009821AB" w:rsidRPr="00A80F22" w:rsidDel="00CB1E99" w:rsidRDefault="009821AB" w:rsidP="00B05573">
            <w:pPr>
              <w:spacing w:before="40" w:after="40"/>
              <w:ind w:left="100" w:right="100"/>
              <w:jc w:val="right"/>
              <w:rPr>
                <w:del w:id="2240" w:author="Thea Lucille Knowles" w:date="2021-03-18T20:25:00Z"/>
                <w:sz w:val="15"/>
                <w:szCs w:val="15"/>
              </w:rPr>
            </w:pPr>
            <w:del w:id="2241" w:author="Thea Lucille Knowles" w:date="2021-03-18T20:25:00Z">
              <w:r w:rsidRPr="00A80F22" w:rsidDel="00CB1E99">
                <w:rPr>
                  <w:rFonts w:ascii="Arial" w:eastAsia="Arial" w:hAnsi="Arial" w:cs="Arial"/>
                  <w:color w:val="111111"/>
                  <w:sz w:val="15"/>
                  <w:szCs w:val="15"/>
                </w:rPr>
                <w:delText>2.776</w:delText>
              </w:r>
            </w:del>
          </w:p>
        </w:tc>
        <w:tc>
          <w:tcPr>
            <w:tcW w:w="1080" w:type="dxa"/>
            <w:shd w:val="clear" w:color="auto" w:fill="FFFFFF"/>
            <w:tcMar>
              <w:top w:w="0" w:type="dxa"/>
              <w:left w:w="0" w:type="dxa"/>
              <w:bottom w:w="0" w:type="dxa"/>
              <w:right w:w="0" w:type="dxa"/>
            </w:tcMar>
            <w:vAlign w:val="center"/>
          </w:tcPr>
          <w:p w14:paraId="013C0E13" w14:textId="7FCD539D" w:rsidR="009821AB" w:rsidRPr="00A80F22" w:rsidDel="00CB1E99" w:rsidRDefault="009821AB" w:rsidP="00B05573">
            <w:pPr>
              <w:spacing w:before="40" w:after="40"/>
              <w:ind w:left="100" w:right="100"/>
              <w:jc w:val="right"/>
              <w:rPr>
                <w:del w:id="2242" w:author="Thea Lucille Knowles" w:date="2021-03-18T20:25:00Z"/>
                <w:sz w:val="15"/>
                <w:szCs w:val="15"/>
              </w:rPr>
            </w:pPr>
            <w:del w:id="2243" w:author="Thea Lucille Knowles" w:date="2021-03-18T20:25:00Z">
              <w:r w:rsidRPr="00A80F22" w:rsidDel="00CB1E99">
                <w:rPr>
                  <w:rFonts w:ascii="Arial" w:eastAsia="Arial" w:hAnsi="Arial" w:cs="Arial"/>
                  <w:color w:val="111111"/>
                  <w:sz w:val="15"/>
                  <w:szCs w:val="15"/>
                </w:rPr>
                <w:delText>0.081</w:delText>
              </w:r>
            </w:del>
          </w:p>
        </w:tc>
      </w:tr>
      <w:tr w:rsidR="009821AB" w:rsidRPr="00A80F22" w:rsidDel="00CB1E99" w14:paraId="58F45DC4" w14:textId="47D26558" w:rsidTr="00281D09">
        <w:trPr>
          <w:cantSplit/>
          <w:jc w:val="center"/>
          <w:del w:id="2244"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E11DFE7" w14:textId="412C9186" w:rsidR="009821AB" w:rsidRPr="00A80F22" w:rsidDel="00CB1E99" w:rsidRDefault="009821AB" w:rsidP="00B05573">
            <w:pPr>
              <w:spacing w:before="40" w:after="40"/>
              <w:ind w:left="100" w:right="100"/>
              <w:rPr>
                <w:del w:id="2245"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EC78AF2" w14:textId="1CEEB50D" w:rsidR="009821AB" w:rsidRPr="00A80F22" w:rsidDel="00CB1E99" w:rsidRDefault="009821AB" w:rsidP="00B05573">
            <w:pPr>
              <w:spacing w:before="40" w:after="40"/>
              <w:ind w:left="100" w:right="100"/>
              <w:rPr>
                <w:del w:id="2246" w:author="Thea Lucille Knowles" w:date="2021-03-18T20:25:00Z"/>
                <w:sz w:val="15"/>
                <w:szCs w:val="15"/>
              </w:rPr>
            </w:pPr>
            <w:del w:id="2247" w:author="Thea Lucille Knowles" w:date="2021-03-18T20:25:00Z">
              <w:r w:rsidRPr="00A80F22" w:rsidDel="00CB1E99">
                <w:rPr>
                  <w:rFonts w:ascii="Arial" w:eastAsia="Arial" w:hAnsi="Arial" w:cs="Arial"/>
                  <w:b/>
                  <w:color w:val="111111"/>
                  <w:sz w:val="15"/>
                  <w:szCs w:val="15"/>
                </w:rPr>
                <w:delText>H1 - F3</w:delText>
              </w:r>
            </w:del>
          </w:p>
        </w:tc>
        <w:tc>
          <w:tcPr>
            <w:tcW w:w="1080" w:type="dxa"/>
            <w:shd w:val="clear" w:color="auto" w:fill="FFFFFF"/>
            <w:tcMar>
              <w:top w:w="0" w:type="dxa"/>
              <w:left w:w="0" w:type="dxa"/>
              <w:bottom w:w="0" w:type="dxa"/>
              <w:right w:w="0" w:type="dxa"/>
            </w:tcMar>
            <w:vAlign w:val="center"/>
          </w:tcPr>
          <w:p w14:paraId="182A1A4B" w14:textId="1E003432" w:rsidR="009821AB" w:rsidRPr="00A80F22" w:rsidDel="00CB1E99" w:rsidRDefault="009821AB" w:rsidP="00B05573">
            <w:pPr>
              <w:spacing w:before="40" w:after="40"/>
              <w:ind w:left="100" w:right="100"/>
              <w:jc w:val="right"/>
              <w:rPr>
                <w:del w:id="2248" w:author="Thea Lucille Knowles" w:date="2021-03-18T20:25:00Z"/>
                <w:sz w:val="15"/>
                <w:szCs w:val="15"/>
              </w:rPr>
            </w:pPr>
            <w:del w:id="2249" w:author="Thea Lucille Knowles" w:date="2021-03-18T20:25:00Z">
              <w:r w:rsidRPr="00A80F22" w:rsidDel="00CB1E99">
                <w:rPr>
                  <w:rFonts w:ascii="Arial" w:eastAsia="Arial" w:hAnsi="Arial" w:cs="Arial"/>
                  <w:color w:val="111111"/>
                  <w:sz w:val="15"/>
                  <w:szCs w:val="15"/>
                </w:rPr>
                <w:delText>3.8</w:delText>
              </w:r>
            </w:del>
          </w:p>
        </w:tc>
        <w:tc>
          <w:tcPr>
            <w:tcW w:w="1080" w:type="dxa"/>
            <w:shd w:val="clear" w:color="auto" w:fill="FFFFFF"/>
            <w:tcMar>
              <w:top w:w="0" w:type="dxa"/>
              <w:left w:w="0" w:type="dxa"/>
              <w:bottom w:w="0" w:type="dxa"/>
              <w:right w:w="0" w:type="dxa"/>
            </w:tcMar>
            <w:vAlign w:val="center"/>
          </w:tcPr>
          <w:p w14:paraId="223F6173" w14:textId="74C91E28" w:rsidR="009821AB" w:rsidRPr="00A80F22" w:rsidDel="00CB1E99" w:rsidRDefault="009821AB" w:rsidP="00B05573">
            <w:pPr>
              <w:spacing w:before="40" w:after="40"/>
              <w:ind w:left="100" w:right="100"/>
              <w:jc w:val="right"/>
              <w:rPr>
                <w:del w:id="2250" w:author="Thea Lucille Knowles" w:date="2021-03-18T20:25:00Z"/>
                <w:sz w:val="15"/>
                <w:szCs w:val="15"/>
              </w:rPr>
            </w:pPr>
            <w:del w:id="2251" w:author="Thea Lucille Knowles" w:date="2021-03-18T20:25:00Z">
              <w:r w:rsidRPr="00A80F22" w:rsidDel="00CB1E99">
                <w:rPr>
                  <w:rFonts w:ascii="Arial" w:eastAsia="Arial" w:hAnsi="Arial" w:cs="Arial"/>
                  <w:color w:val="111111"/>
                  <w:sz w:val="15"/>
                  <w:szCs w:val="15"/>
                </w:rPr>
                <w:delText>1.2</w:delText>
              </w:r>
            </w:del>
          </w:p>
        </w:tc>
        <w:tc>
          <w:tcPr>
            <w:tcW w:w="1080" w:type="dxa"/>
            <w:shd w:val="clear" w:color="auto" w:fill="FFFFFF"/>
            <w:tcMar>
              <w:top w:w="0" w:type="dxa"/>
              <w:left w:w="0" w:type="dxa"/>
              <w:bottom w:w="0" w:type="dxa"/>
              <w:right w:w="0" w:type="dxa"/>
            </w:tcMar>
            <w:vAlign w:val="center"/>
          </w:tcPr>
          <w:p w14:paraId="748A4713" w14:textId="5005E6BC" w:rsidR="009821AB" w:rsidRPr="00A80F22" w:rsidDel="00CB1E99" w:rsidRDefault="009821AB" w:rsidP="00B05573">
            <w:pPr>
              <w:spacing w:before="40" w:after="40"/>
              <w:ind w:left="100" w:right="100"/>
              <w:jc w:val="right"/>
              <w:rPr>
                <w:del w:id="2252" w:author="Thea Lucille Knowles" w:date="2021-03-18T20:25:00Z"/>
                <w:sz w:val="15"/>
                <w:szCs w:val="15"/>
              </w:rPr>
            </w:pPr>
            <w:del w:id="2253" w:author="Thea Lucille Knowles" w:date="2021-03-18T20:25:00Z">
              <w:r w:rsidRPr="00A80F22" w:rsidDel="00CB1E99">
                <w:rPr>
                  <w:rFonts w:ascii="Arial" w:eastAsia="Arial" w:hAnsi="Arial" w:cs="Arial"/>
                  <w:color w:val="111111"/>
                  <w:sz w:val="15"/>
                  <w:szCs w:val="15"/>
                </w:rPr>
                <w:delText>3.265</w:delText>
              </w:r>
            </w:del>
          </w:p>
        </w:tc>
        <w:tc>
          <w:tcPr>
            <w:tcW w:w="1080" w:type="dxa"/>
            <w:shd w:val="clear" w:color="auto" w:fill="FFFFFF"/>
            <w:tcMar>
              <w:top w:w="0" w:type="dxa"/>
              <w:left w:w="0" w:type="dxa"/>
              <w:bottom w:w="0" w:type="dxa"/>
              <w:right w:w="0" w:type="dxa"/>
            </w:tcMar>
            <w:vAlign w:val="center"/>
          </w:tcPr>
          <w:p w14:paraId="77D59CFC" w14:textId="5B5ADCB8" w:rsidR="009821AB" w:rsidRPr="00A80F22" w:rsidDel="00CB1E99" w:rsidRDefault="009821AB" w:rsidP="00B05573">
            <w:pPr>
              <w:spacing w:before="40" w:after="40"/>
              <w:ind w:left="100" w:right="100"/>
              <w:jc w:val="right"/>
              <w:rPr>
                <w:del w:id="2254" w:author="Thea Lucille Knowles" w:date="2021-03-18T20:25:00Z"/>
                <w:sz w:val="15"/>
                <w:szCs w:val="15"/>
              </w:rPr>
            </w:pPr>
            <w:del w:id="2255" w:author="Thea Lucille Knowles" w:date="2021-03-18T20:25:00Z">
              <w:r w:rsidRPr="00A80F22" w:rsidDel="00CB1E99">
                <w:rPr>
                  <w:rFonts w:ascii="Arial" w:eastAsia="Arial" w:hAnsi="Arial" w:cs="Arial"/>
                  <w:b/>
                  <w:color w:val="111111"/>
                  <w:sz w:val="15"/>
                  <w:szCs w:val="15"/>
                </w:rPr>
                <w:delText>0.019</w:delText>
              </w:r>
            </w:del>
          </w:p>
        </w:tc>
      </w:tr>
      <w:tr w:rsidR="009821AB" w:rsidRPr="00A80F22" w:rsidDel="00CB1E99" w14:paraId="50DC3AC4" w14:textId="046E9FE8" w:rsidTr="00281D09">
        <w:trPr>
          <w:cantSplit/>
          <w:jc w:val="center"/>
          <w:del w:id="2256"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31BE0989" w14:textId="6D86CD63" w:rsidR="009821AB" w:rsidRPr="00A80F22" w:rsidDel="00CB1E99" w:rsidRDefault="009821AB" w:rsidP="00B05573">
            <w:pPr>
              <w:spacing w:before="40" w:after="40"/>
              <w:ind w:left="100" w:right="100"/>
              <w:rPr>
                <w:del w:id="2257"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280A4BC" w14:textId="0C2FA170" w:rsidR="009821AB" w:rsidRPr="00A80F22" w:rsidDel="00CB1E99" w:rsidRDefault="009821AB" w:rsidP="00B05573">
            <w:pPr>
              <w:spacing w:before="40" w:after="40"/>
              <w:ind w:left="100" w:right="100"/>
              <w:rPr>
                <w:del w:id="2258" w:author="Thea Lucille Knowles" w:date="2021-03-18T20:25:00Z"/>
                <w:sz w:val="15"/>
                <w:szCs w:val="15"/>
              </w:rPr>
            </w:pPr>
            <w:del w:id="2259" w:author="Thea Lucille Knowles" w:date="2021-03-18T20:25:00Z">
              <w:r w:rsidRPr="00A80F22" w:rsidDel="00CB1E99">
                <w:rPr>
                  <w:rFonts w:ascii="Arial" w:eastAsia="Arial" w:hAnsi="Arial" w:cs="Arial"/>
                  <w:b/>
                  <w:color w:val="111111"/>
                  <w:sz w:val="15"/>
                  <w:szCs w:val="15"/>
                </w:rPr>
                <w:delText>H1 - F4</w:delText>
              </w:r>
            </w:del>
          </w:p>
        </w:tc>
        <w:tc>
          <w:tcPr>
            <w:tcW w:w="1080" w:type="dxa"/>
            <w:shd w:val="clear" w:color="auto" w:fill="FFFFFF"/>
            <w:tcMar>
              <w:top w:w="0" w:type="dxa"/>
              <w:left w:w="0" w:type="dxa"/>
              <w:bottom w:w="0" w:type="dxa"/>
              <w:right w:w="0" w:type="dxa"/>
            </w:tcMar>
            <w:vAlign w:val="center"/>
          </w:tcPr>
          <w:p w14:paraId="7C3CA393" w14:textId="323991FD" w:rsidR="009821AB" w:rsidRPr="00A80F22" w:rsidDel="00CB1E99" w:rsidRDefault="009821AB" w:rsidP="00B05573">
            <w:pPr>
              <w:spacing w:before="40" w:after="40"/>
              <w:ind w:left="100" w:right="100"/>
              <w:jc w:val="right"/>
              <w:rPr>
                <w:del w:id="2260" w:author="Thea Lucille Knowles" w:date="2021-03-18T20:25:00Z"/>
                <w:sz w:val="15"/>
                <w:szCs w:val="15"/>
              </w:rPr>
            </w:pPr>
            <w:del w:id="2261" w:author="Thea Lucille Knowles" w:date="2021-03-18T20:25:00Z">
              <w:r w:rsidRPr="00A80F22" w:rsidDel="00CB1E99">
                <w:rPr>
                  <w:rFonts w:ascii="Arial" w:eastAsia="Arial" w:hAnsi="Arial" w:cs="Arial"/>
                  <w:color w:val="111111"/>
                  <w:sz w:val="15"/>
                  <w:szCs w:val="15"/>
                </w:rPr>
                <w:delText>11.6</w:delText>
              </w:r>
            </w:del>
          </w:p>
        </w:tc>
        <w:tc>
          <w:tcPr>
            <w:tcW w:w="1080" w:type="dxa"/>
            <w:shd w:val="clear" w:color="auto" w:fill="FFFFFF"/>
            <w:tcMar>
              <w:top w:w="0" w:type="dxa"/>
              <w:left w:w="0" w:type="dxa"/>
              <w:bottom w:w="0" w:type="dxa"/>
              <w:right w:w="0" w:type="dxa"/>
            </w:tcMar>
            <w:vAlign w:val="center"/>
          </w:tcPr>
          <w:p w14:paraId="3D5C3218" w14:textId="20AA4B82" w:rsidR="009821AB" w:rsidRPr="00A80F22" w:rsidDel="00CB1E99" w:rsidRDefault="009821AB" w:rsidP="00B05573">
            <w:pPr>
              <w:spacing w:before="40" w:after="40"/>
              <w:ind w:left="100" w:right="100"/>
              <w:jc w:val="right"/>
              <w:rPr>
                <w:del w:id="2262" w:author="Thea Lucille Knowles" w:date="2021-03-18T20:25:00Z"/>
                <w:sz w:val="15"/>
                <w:szCs w:val="15"/>
              </w:rPr>
            </w:pPr>
            <w:del w:id="2263" w:author="Thea Lucille Knowles" w:date="2021-03-18T20:25:00Z">
              <w:r w:rsidRPr="00A80F22" w:rsidDel="00CB1E99">
                <w:rPr>
                  <w:rFonts w:ascii="Arial" w:eastAsia="Arial" w:hAnsi="Arial" w:cs="Arial"/>
                  <w:color w:val="111111"/>
                  <w:sz w:val="15"/>
                  <w:szCs w:val="15"/>
                </w:rPr>
                <w:delText>3.1</w:delText>
              </w:r>
            </w:del>
          </w:p>
        </w:tc>
        <w:tc>
          <w:tcPr>
            <w:tcW w:w="1080" w:type="dxa"/>
            <w:shd w:val="clear" w:color="auto" w:fill="FFFFFF"/>
            <w:tcMar>
              <w:top w:w="0" w:type="dxa"/>
              <w:left w:w="0" w:type="dxa"/>
              <w:bottom w:w="0" w:type="dxa"/>
              <w:right w:w="0" w:type="dxa"/>
            </w:tcMar>
            <w:vAlign w:val="center"/>
          </w:tcPr>
          <w:p w14:paraId="14FA8795" w14:textId="108406C8" w:rsidR="009821AB" w:rsidRPr="00A80F22" w:rsidDel="00CB1E99" w:rsidRDefault="009821AB" w:rsidP="00B05573">
            <w:pPr>
              <w:spacing w:before="40" w:after="40"/>
              <w:ind w:left="100" w:right="100"/>
              <w:jc w:val="right"/>
              <w:rPr>
                <w:del w:id="2264" w:author="Thea Lucille Knowles" w:date="2021-03-18T20:25:00Z"/>
                <w:sz w:val="15"/>
                <w:szCs w:val="15"/>
              </w:rPr>
            </w:pPr>
            <w:del w:id="2265" w:author="Thea Lucille Knowles" w:date="2021-03-18T20:25:00Z">
              <w:r w:rsidRPr="00A80F22" w:rsidDel="00CB1E99">
                <w:rPr>
                  <w:rFonts w:ascii="Arial" w:eastAsia="Arial" w:hAnsi="Arial" w:cs="Arial"/>
                  <w:color w:val="111111"/>
                  <w:sz w:val="15"/>
                  <w:szCs w:val="15"/>
                </w:rPr>
                <w:delText>3.691</w:delText>
              </w:r>
            </w:del>
          </w:p>
        </w:tc>
        <w:tc>
          <w:tcPr>
            <w:tcW w:w="1080" w:type="dxa"/>
            <w:shd w:val="clear" w:color="auto" w:fill="FFFFFF"/>
            <w:tcMar>
              <w:top w:w="0" w:type="dxa"/>
              <w:left w:w="0" w:type="dxa"/>
              <w:bottom w:w="0" w:type="dxa"/>
              <w:right w:w="0" w:type="dxa"/>
            </w:tcMar>
            <w:vAlign w:val="center"/>
          </w:tcPr>
          <w:p w14:paraId="6A300FD4" w14:textId="3A986BDC" w:rsidR="009821AB" w:rsidRPr="00A80F22" w:rsidDel="00CB1E99" w:rsidRDefault="009821AB" w:rsidP="00B05573">
            <w:pPr>
              <w:spacing w:before="40" w:after="40"/>
              <w:ind w:left="100" w:right="100"/>
              <w:jc w:val="right"/>
              <w:rPr>
                <w:del w:id="2266" w:author="Thea Lucille Knowles" w:date="2021-03-18T20:25:00Z"/>
                <w:sz w:val="15"/>
                <w:szCs w:val="15"/>
              </w:rPr>
            </w:pPr>
            <w:del w:id="2267" w:author="Thea Lucille Knowles" w:date="2021-03-18T20:25:00Z">
              <w:r w:rsidRPr="00A80F22" w:rsidDel="00CB1E99">
                <w:rPr>
                  <w:rFonts w:ascii="Arial" w:eastAsia="Arial" w:hAnsi="Arial" w:cs="Arial"/>
                  <w:b/>
                  <w:color w:val="111111"/>
                  <w:sz w:val="15"/>
                  <w:szCs w:val="15"/>
                </w:rPr>
                <w:delText>0.004</w:delText>
              </w:r>
            </w:del>
          </w:p>
        </w:tc>
      </w:tr>
      <w:tr w:rsidR="009821AB" w:rsidRPr="00A80F22" w:rsidDel="00CB1E99" w14:paraId="7D6F2062" w14:textId="222BBC80" w:rsidTr="00281D09">
        <w:trPr>
          <w:cantSplit/>
          <w:jc w:val="center"/>
          <w:del w:id="2268"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BC7499F" w14:textId="22F9379D" w:rsidR="009821AB" w:rsidRPr="00A80F22" w:rsidDel="00CB1E99" w:rsidRDefault="009821AB" w:rsidP="00B05573">
            <w:pPr>
              <w:spacing w:before="40" w:after="40"/>
              <w:ind w:left="100" w:right="100"/>
              <w:rPr>
                <w:del w:id="2269"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17601921" w14:textId="551589C9" w:rsidR="009821AB" w:rsidRPr="00A80F22" w:rsidDel="00CB1E99" w:rsidRDefault="009821AB" w:rsidP="00B05573">
            <w:pPr>
              <w:spacing w:before="40" w:after="40"/>
              <w:ind w:left="100" w:right="100"/>
              <w:rPr>
                <w:del w:id="2270" w:author="Thea Lucille Knowles" w:date="2021-03-18T20:25:00Z"/>
                <w:sz w:val="15"/>
                <w:szCs w:val="15"/>
              </w:rPr>
            </w:pPr>
            <w:del w:id="2271"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5CB0BB96" w14:textId="474DFF95" w:rsidR="009821AB" w:rsidRPr="00A80F22" w:rsidDel="00CB1E99" w:rsidRDefault="009821AB" w:rsidP="00B05573">
            <w:pPr>
              <w:spacing w:before="40" w:after="40"/>
              <w:ind w:left="100" w:right="100"/>
              <w:jc w:val="right"/>
              <w:rPr>
                <w:del w:id="2272" w:author="Thea Lucille Knowles" w:date="2021-03-18T20:25:00Z"/>
                <w:sz w:val="15"/>
                <w:szCs w:val="15"/>
              </w:rPr>
            </w:pPr>
            <w:del w:id="2273" w:author="Thea Lucille Knowles" w:date="2021-03-18T20:25:00Z">
              <w:r w:rsidRPr="00A80F22" w:rsidDel="00CB1E99">
                <w:rPr>
                  <w:rFonts w:ascii="Arial" w:eastAsia="Arial" w:hAnsi="Arial" w:cs="Arial"/>
                  <w:color w:val="111111"/>
                  <w:sz w:val="15"/>
                  <w:szCs w:val="15"/>
                </w:rPr>
                <w:delText>-0.7</w:delText>
              </w:r>
            </w:del>
          </w:p>
        </w:tc>
        <w:tc>
          <w:tcPr>
            <w:tcW w:w="1080" w:type="dxa"/>
            <w:shd w:val="clear" w:color="auto" w:fill="FFFFFF"/>
            <w:tcMar>
              <w:top w:w="0" w:type="dxa"/>
              <w:left w:w="0" w:type="dxa"/>
              <w:bottom w:w="0" w:type="dxa"/>
              <w:right w:w="0" w:type="dxa"/>
            </w:tcMar>
            <w:vAlign w:val="center"/>
          </w:tcPr>
          <w:p w14:paraId="031956F7" w14:textId="0349DEB5" w:rsidR="009821AB" w:rsidRPr="00A80F22" w:rsidDel="00CB1E99" w:rsidRDefault="009821AB" w:rsidP="00B05573">
            <w:pPr>
              <w:spacing w:before="40" w:after="40"/>
              <w:ind w:left="100" w:right="100"/>
              <w:jc w:val="right"/>
              <w:rPr>
                <w:del w:id="2274" w:author="Thea Lucille Knowles" w:date="2021-03-18T20:25:00Z"/>
                <w:sz w:val="15"/>
                <w:szCs w:val="15"/>
              </w:rPr>
            </w:pPr>
            <w:del w:id="2275"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7E2A03AA" w14:textId="2290B4EE" w:rsidR="009821AB" w:rsidRPr="00A80F22" w:rsidDel="00CB1E99" w:rsidRDefault="009821AB" w:rsidP="00B05573">
            <w:pPr>
              <w:spacing w:before="40" w:after="40"/>
              <w:ind w:left="100" w:right="100"/>
              <w:jc w:val="right"/>
              <w:rPr>
                <w:del w:id="2276" w:author="Thea Lucille Knowles" w:date="2021-03-18T20:25:00Z"/>
                <w:sz w:val="15"/>
                <w:szCs w:val="15"/>
              </w:rPr>
            </w:pPr>
            <w:del w:id="2277" w:author="Thea Lucille Knowles" w:date="2021-03-18T20:25:00Z">
              <w:r w:rsidRPr="00A80F22" w:rsidDel="00CB1E99">
                <w:rPr>
                  <w:rFonts w:ascii="Arial" w:eastAsia="Arial" w:hAnsi="Arial" w:cs="Arial"/>
                  <w:color w:val="111111"/>
                  <w:sz w:val="15"/>
                  <w:szCs w:val="15"/>
                </w:rPr>
                <w:delText>-1.757</w:delText>
              </w:r>
            </w:del>
          </w:p>
        </w:tc>
        <w:tc>
          <w:tcPr>
            <w:tcW w:w="1080" w:type="dxa"/>
            <w:shd w:val="clear" w:color="auto" w:fill="FFFFFF"/>
            <w:tcMar>
              <w:top w:w="0" w:type="dxa"/>
              <w:left w:w="0" w:type="dxa"/>
              <w:bottom w:w="0" w:type="dxa"/>
              <w:right w:w="0" w:type="dxa"/>
            </w:tcMar>
            <w:vAlign w:val="center"/>
          </w:tcPr>
          <w:p w14:paraId="2CDB8AF8" w14:textId="6DD86872" w:rsidR="009821AB" w:rsidRPr="00A80F22" w:rsidDel="00CB1E99" w:rsidRDefault="009821AB" w:rsidP="00B05573">
            <w:pPr>
              <w:spacing w:before="40" w:after="40"/>
              <w:ind w:left="100" w:right="100"/>
              <w:jc w:val="right"/>
              <w:rPr>
                <w:del w:id="2278" w:author="Thea Lucille Knowles" w:date="2021-03-18T20:25:00Z"/>
                <w:sz w:val="15"/>
                <w:szCs w:val="15"/>
              </w:rPr>
            </w:pPr>
            <w:del w:id="2279" w:author="Thea Lucille Knowles" w:date="2021-03-18T20:25:00Z">
              <w:r w:rsidRPr="00A80F22" w:rsidDel="00CB1E99">
                <w:rPr>
                  <w:rFonts w:ascii="Arial" w:eastAsia="Arial" w:hAnsi="Arial" w:cs="Arial"/>
                  <w:color w:val="111111"/>
                  <w:sz w:val="15"/>
                  <w:szCs w:val="15"/>
                </w:rPr>
                <w:delText>0.578</w:delText>
              </w:r>
            </w:del>
          </w:p>
        </w:tc>
      </w:tr>
      <w:tr w:rsidR="009821AB" w:rsidRPr="00A80F22" w:rsidDel="00CB1E99" w14:paraId="03596EDA" w14:textId="57F0B12D" w:rsidTr="00281D09">
        <w:trPr>
          <w:cantSplit/>
          <w:jc w:val="center"/>
          <w:del w:id="2280"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B3A5D11" w14:textId="02EB4150" w:rsidR="009821AB" w:rsidRPr="00A80F22" w:rsidDel="00CB1E99" w:rsidRDefault="009821AB" w:rsidP="00B05573">
            <w:pPr>
              <w:spacing w:before="40" w:after="40"/>
              <w:ind w:left="100" w:right="100"/>
              <w:rPr>
                <w:del w:id="2281"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79112C9D" w14:textId="13E9EFF6" w:rsidR="009821AB" w:rsidRPr="00A80F22" w:rsidDel="00CB1E99" w:rsidRDefault="009821AB" w:rsidP="00B05573">
            <w:pPr>
              <w:spacing w:before="40" w:after="40"/>
              <w:ind w:left="100" w:right="100"/>
              <w:rPr>
                <w:del w:id="2282" w:author="Thea Lucille Knowles" w:date="2021-03-18T20:25:00Z"/>
                <w:sz w:val="15"/>
                <w:szCs w:val="15"/>
              </w:rPr>
            </w:pPr>
            <w:del w:id="2283"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22E98244" w14:textId="7F9FF34B" w:rsidR="009821AB" w:rsidRPr="00A80F22" w:rsidDel="00CB1E99" w:rsidRDefault="009821AB" w:rsidP="00B05573">
            <w:pPr>
              <w:spacing w:before="40" w:after="40"/>
              <w:ind w:left="100" w:right="100"/>
              <w:jc w:val="right"/>
              <w:rPr>
                <w:del w:id="2284" w:author="Thea Lucille Knowles" w:date="2021-03-18T20:25:00Z"/>
                <w:sz w:val="15"/>
                <w:szCs w:val="15"/>
              </w:rPr>
            </w:pPr>
            <w:del w:id="2285" w:author="Thea Lucille Knowles" w:date="2021-03-18T20:25:00Z">
              <w:r w:rsidRPr="00A80F22" w:rsidDel="00CB1E99">
                <w:rPr>
                  <w:rFonts w:ascii="Arial" w:eastAsia="Arial" w:hAnsi="Arial" w:cs="Arial"/>
                  <w:color w:val="111111"/>
                  <w:sz w:val="15"/>
                  <w:szCs w:val="15"/>
                </w:rPr>
                <w:delText>-0.3</w:delText>
              </w:r>
            </w:del>
          </w:p>
        </w:tc>
        <w:tc>
          <w:tcPr>
            <w:tcW w:w="1080" w:type="dxa"/>
            <w:shd w:val="clear" w:color="auto" w:fill="FFFFFF"/>
            <w:tcMar>
              <w:top w:w="0" w:type="dxa"/>
              <w:left w:w="0" w:type="dxa"/>
              <w:bottom w:w="0" w:type="dxa"/>
              <w:right w:w="0" w:type="dxa"/>
            </w:tcMar>
            <w:vAlign w:val="center"/>
          </w:tcPr>
          <w:p w14:paraId="73372EA9" w14:textId="24757BD6" w:rsidR="009821AB" w:rsidRPr="00A80F22" w:rsidDel="00CB1E99" w:rsidRDefault="009821AB" w:rsidP="00B05573">
            <w:pPr>
              <w:spacing w:before="40" w:after="40"/>
              <w:ind w:left="100" w:right="100"/>
              <w:jc w:val="right"/>
              <w:rPr>
                <w:del w:id="2286" w:author="Thea Lucille Knowles" w:date="2021-03-18T20:25:00Z"/>
                <w:sz w:val="15"/>
                <w:szCs w:val="15"/>
              </w:rPr>
            </w:pPr>
            <w:del w:id="2287" w:author="Thea Lucille Knowles" w:date="2021-03-18T20:25:00Z">
              <w:r w:rsidRPr="00A80F22" w:rsidDel="00CB1E99">
                <w:rPr>
                  <w:rFonts w:ascii="Arial" w:eastAsia="Arial" w:hAnsi="Arial" w:cs="Arial"/>
                  <w:color w:val="111111"/>
                  <w:sz w:val="15"/>
                  <w:szCs w:val="15"/>
                </w:rPr>
                <w:delText>0.3</w:delText>
              </w:r>
            </w:del>
          </w:p>
        </w:tc>
        <w:tc>
          <w:tcPr>
            <w:tcW w:w="1080" w:type="dxa"/>
            <w:shd w:val="clear" w:color="auto" w:fill="FFFFFF"/>
            <w:tcMar>
              <w:top w:w="0" w:type="dxa"/>
              <w:left w:w="0" w:type="dxa"/>
              <w:bottom w:w="0" w:type="dxa"/>
              <w:right w:w="0" w:type="dxa"/>
            </w:tcMar>
            <w:vAlign w:val="center"/>
          </w:tcPr>
          <w:p w14:paraId="2705FFEF" w14:textId="432FDCA9" w:rsidR="009821AB" w:rsidRPr="00A80F22" w:rsidDel="00CB1E99" w:rsidRDefault="009821AB" w:rsidP="00B05573">
            <w:pPr>
              <w:spacing w:before="40" w:after="40"/>
              <w:ind w:left="100" w:right="100"/>
              <w:jc w:val="right"/>
              <w:rPr>
                <w:del w:id="2288" w:author="Thea Lucille Knowles" w:date="2021-03-18T20:25:00Z"/>
                <w:sz w:val="15"/>
                <w:szCs w:val="15"/>
              </w:rPr>
            </w:pPr>
            <w:del w:id="2289" w:author="Thea Lucille Knowles" w:date="2021-03-18T20:25:00Z">
              <w:r w:rsidRPr="00A80F22" w:rsidDel="00CB1E99">
                <w:rPr>
                  <w:rFonts w:ascii="Arial" w:eastAsia="Arial" w:hAnsi="Arial" w:cs="Arial"/>
                  <w:color w:val="111111"/>
                  <w:sz w:val="15"/>
                  <w:szCs w:val="15"/>
                </w:rPr>
                <w:delText>-1.133</w:delText>
              </w:r>
            </w:del>
          </w:p>
        </w:tc>
        <w:tc>
          <w:tcPr>
            <w:tcW w:w="1080" w:type="dxa"/>
            <w:shd w:val="clear" w:color="auto" w:fill="FFFFFF"/>
            <w:tcMar>
              <w:top w:w="0" w:type="dxa"/>
              <w:left w:w="0" w:type="dxa"/>
              <w:bottom w:w="0" w:type="dxa"/>
              <w:right w:w="0" w:type="dxa"/>
            </w:tcMar>
            <w:vAlign w:val="center"/>
          </w:tcPr>
          <w:p w14:paraId="2C383517" w14:textId="5A5A5EB8" w:rsidR="009821AB" w:rsidRPr="00A80F22" w:rsidDel="00CB1E99" w:rsidRDefault="009821AB" w:rsidP="00B05573">
            <w:pPr>
              <w:spacing w:before="40" w:after="40"/>
              <w:ind w:left="100" w:right="100"/>
              <w:jc w:val="right"/>
              <w:rPr>
                <w:del w:id="2290" w:author="Thea Lucille Knowles" w:date="2021-03-18T20:25:00Z"/>
                <w:sz w:val="15"/>
                <w:szCs w:val="15"/>
              </w:rPr>
            </w:pPr>
            <w:del w:id="2291" w:author="Thea Lucille Knowles" w:date="2021-03-18T20:25:00Z">
              <w:r w:rsidRPr="00A80F22" w:rsidDel="00CB1E99">
                <w:rPr>
                  <w:rFonts w:ascii="Arial" w:eastAsia="Arial" w:hAnsi="Arial" w:cs="Arial"/>
                  <w:color w:val="111111"/>
                  <w:sz w:val="15"/>
                  <w:szCs w:val="15"/>
                </w:rPr>
                <w:delText>0.918</w:delText>
              </w:r>
            </w:del>
          </w:p>
        </w:tc>
      </w:tr>
      <w:tr w:rsidR="009821AB" w:rsidRPr="00A80F22" w:rsidDel="00CB1E99" w14:paraId="215AEEDB" w14:textId="3BEF41D8" w:rsidTr="00281D09">
        <w:trPr>
          <w:cantSplit/>
          <w:jc w:val="center"/>
          <w:del w:id="2292"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18FE5D37" w14:textId="47CA009C" w:rsidR="009821AB" w:rsidRPr="00A80F22" w:rsidDel="00CB1E99" w:rsidRDefault="009821AB" w:rsidP="00B05573">
            <w:pPr>
              <w:spacing w:before="40" w:after="40"/>
              <w:ind w:left="100" w:right="100"/>
              <w:rPr>
                <w:del w:id="2293"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714ACD69" w14:textId="5909538B" w:rsidR="009821AB" w:rsidRPr="00A80F22" w:rsidDel="00CB1E99" w:rsidRDefault="009821AB" w:rsidP="00B05573">
            <w:pPr>
              <w:spacing w:before="40" w:after="40"/>
              <w:ind w:left="100" w:right="100"/>
              <w:rPr>
                <w:del w:id="2294" w:author="Thea Lucille Knowles" w:date="2021-03-18T20:25:00Z"/>
                <w:sz w:val="15"/>
                <w:szCs w:val="15"/>
              </w:rPr>
            </w:pPr>
            <w:del w:id="2295"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5DB72B74" w14:textId="2F52A3F0" w:rsidR="009821AB" w:rsidRPr="00A80F22" w:rsidDel="00CB1E99" w:rsidRDefault="009821AB" w:rsidP="00B05573">
            <w:pPr>
              <w:spacing w:before="40" w:after="40"/>
              <w:ind w:left="100" w:right="100"/>
              <w:jc w:val="right"/>
              <w:rPr>
                <w:del w:id="2296" w:author="Thea Lucille Knowles" w:date="2021-03-18T20:25:00Z"/>
                <w:sz w:val="15"/>
                <w:szCs w:val="15"/>
              </w:rPr>
            </w:pPr>
            <w:del w:id="2297" w:author="Thea Lucille Knowles" w:date="2021-03-18T20:25:00Z">
              <w:r w:rsidRPr="00A80F22" w:rsidDel="00CB1E99">
                <w:rPr>
                  <w:rFonts w:ascii="Arial" w:eastAsia="Arial" w:hAnsi="Arial" w:cs="Arial"/>
                  <w:color w:val="111111"/>
                  <w:sz w:val="15"/>
                  <w:szCs w:val="15"/>
                </w:rPr>
                <w:delText>2.5</w:delText>
              </w:r>
            </w:del>
          </w:p>
        </w:tc>
        <w:tc>
          <w:tcPr>
            <w:tcW w:w="1080" w:type="dxa"/>
            <w:shd w:val="clear" w:color="auto" w:fill="FFFFFF"/>
            <w:tcMar>
              <w:top w:w="0" w:type="dxa"/>
              <w:left w:w="0" w:type="dxa"/>
              <w:bottom w:w="0" w:type="dxa"/>
              <w:right w:w="0" w:type="dxa"/>
            </w:tcMar>
            <w:vAlign w:val="center"/>
          </w:tcPr>
          <w:p w14:paraId="570AFA26" w14:textId="025C2278" w:rsidR="009821AB" w:rsidRPr="00A80F22" w:rsidDel="00CB1E99" w:rsidRDefault="009821AB" w:rsidP="00B05573">
            <w:pPr>
              <w:spacing w:before="40" w:after="40"/>
              <w:ind w:left="100" w:right="100"/>
              <w:jc w:val="right"/>
              <w:rPr>
                <w:del w:id="2298" w:author="Thea Lucille Knowles" w:date="2021-03-18T20:25:00Z"/>
                <w:sz w:val="15"/>
                <w:szCs w:val="15"/>
              </w:rPr>
            </w:pPr>
            <w:del w:id="2299" w:author="Thea Lucille Knowles" w:date="2021-03-18T20:25:00Z">
              <w:r w:rsidRPr="00A80F22" w:rsidDel="00CB1E99">
                <w:rPr>
                  <w:rFonts w:ascii="Arial" w:eastAsia="Arial" w:hAnsi="Arial" w:cs="Arial"/>
                  <w:color w:val="111111"/>
                  <w:sz w:val="15"/>
                  <w:szCs w:val="15"/>
                </w:rPr>
                <w:delText>1.1</w:delText>
              </w:r>
            </w:del>
          </w:p>
        </w:tc>
        <w:tc>
          <w:tcPr>
            <w:tcW w:w="1080" w:type="dxa"/>
            <w:shd w:val="clear" w:color="auto" w:fill="FFFFFF"/>
            <w:tcMar>
              <w:top w:w="0" w:type="dxa"/>
              <w:left w:w="0" w:type="dxa"/>
              <w:bottom w:w="0" w:type="dxa"/>
              <w:right w:w="0" w:type="dxa"/>
            </w:tcMar>
            <w:vAlign w:val="center"/>
          </w:tcPr>
          <w:p w14:paraId="5B2B6B0E" w14:textId="3FE4F19F" w:rsidR="009821AB" w:rsidRPr="00A80F22" w:rsidDel="00CB1E99" w:rsidRDefault="009821AB" w:rsidP="00B05573">
            <w:pPr>
              <w:spacing w:before="40" w:after="40"/>
              <w:ind w:left="100" w:right="100"/>
              <w:jc w:val="right"/>
              <w:rPr>
                <w:del w:id="2300" w:author="Thea Lucille Knowles" w:date="2021-03-18T20:25:00Z"/>
                <w:sz w:val="15"/>
                <w:szCs w:val="15"/>
              </w:rPr>
            </w:pPr>
            <w:del w:id="2301" w:author="Thea Lucille Knowles" w:date="2021-03-18T20:25:00Z">
              <w:r w:rsidRPr="00A80F22" w:rsidDel="00CB1E99">
                <w:rPr>
                  <w:rFonts w:ascii="Arial" w:eastAsia="Arial" w:hAnsi="Arial" w:cs="Arial"/>
                  <w:color w:val="111111"/>
                  <w:sz w:val="15"/>
                  <w:szCs w:val="15"/>
                </w:rPr>
                <w:delText>2.209</w:delText>
              </w:r>
            </w:del>
          </w:p>
        </w:tc>
        <w:tc>
          <w:tcPr>
            <w:tcW w:w="1080" w:type="dxa"/>
            <w:shd w:val="clear" w:color="auto" w:fill="FFFFFF"/>
            <w:tcMar>
              <w:top w:w="0" w:type="dxa"/>
              <w:left w:w="0" w:type="dxa"/>
              <w:bottom w:w="0" w:type="dxa"/>
              <w:right w:w="0" w:type="dxa"/>
            </w:tcMar>
            <w:vAlign w:val="center"/>
          </w:tcPr>
          <w:p w14:paraId="2BB6DD77" w14:textId="665A9411" w:rsidR="009821AB" w:rsidRPr="00A80F22" w:rsidDel="00CB1E99" w:rsidRDefault="009821AB" w:rsidP="00B05573">
            <w:pPr>
              <w:spacing w:before="40" w:after="40"/>
              <w:ind w:left="100" w:right="100"/>
              <w:jc w:val="right"/>
              <w:rPr>
                <w:del w:id="2302" w:author="Thea Lucille Knowles" w:date="2021-03-18T20:25:00Z"/>
                <w:sz w:val="15"/>
                <w:szCs w:val="15"/>
              </w:rPr>
            </w:pPr>
            <w:del w:id="2303" w:author="Thea Lucille Knowles" w:date="2021-03-18T20:25:00Z">
              <w:r w:rsidRPr="00A80F22" w:rsidDel="00CB1E99">
                <w:rPr>
                  <w:rFonts w:ascii="Arial" w:eastAsia="Arial" w:hAnsi="Arial" w:cs="Arial"/>
                  <w:color w:val="111111"/>
                  <w:sz w:val="15"/>
                  <w:szCs w:val="15"/>
                </w:rPr>
                <w:delText>0.291</w:delText>
              </w:r>
            </w:del>
          </w:p>
        </w:tc>
      </w:tr>
      <w:tr w:rsidR="009821AB" w:rsidRPr="00A80F22" w:rsidDel="00CB1E99" w14:paraId="036C0AE2" w14:textId="166957DF" w:rsidTr="00281D09">
        <w:trPr>
          <w:cantSplit/>
          <w:jc w:val="center"/>
          <w:del w:id="2304"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388A0C1E" w14:textId="64BDC3FF" w:rsidR="009821AB" w:rsidRPr="00A80F22" w:rsidDel="00CB1E99" w:rsidRDefault="009821AB" w:rsidP="00B05573">
            <w:pPr>
              <w:spacing w:before="40" w:after="40"/>
              <w:ind w:left="100" w:right="100"/>
              <w:rPr>
                <w:del w:id="2305"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22FFBC75" w14:textId="44C3CE28" w:rsidR="009821AB" w:rsidRPr="00A80F22" w:rsidDel="00CB1E99" w:rsidRDefault="009821AB" w:rsidP="00B05573">
            <w:pPr>
              <w:spacing w:before="40" w:after="40"/>
              <w:ind w:left="100" w:right="100"/>
              <w:rPr>
                <w:del w:id="2306" w:author="Thea Lucille Knowles" w:date="2021-03-18T20:25:00Z"/>
                <w:sz w:val="15"/>
                <w:szCs w:val="15"/>
              </w:rPr>
            </w:pPr>
            <w:del w:id="2307"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47ED9B03" w14:textId="7E5FE6F4" w:rsidR="009821AB" w:rsidRPr="00A80F22" w:rsidDel="00CB1E99" w:rsidRDefault="009821AB" w:rsidP="00B05573">
            <w:pPr>
              <w:spacing w:before="40" w:after="40"/>
              <w:ind w:left="100" w:right="100"/>
              <w:jc w:val="right"/>
              <w:rPr>
                <w:del w:id="2308" w:author="Thea Lucille Knowles" w:date="2021-03-18T20:25:00Z"/>
                <w:sz w:val="15"/>
                <w:szCs w:val="15"/>
              </w:rPr>
            </w:pPr>
            <w:del w:id="2309" w:author="Thea Lucille Knowles" w:date="2021-03-18T20:25:00Z">
              <w:r w:rsidRPr="00A80F22" w:rsidDel="00CB1E99">
                <w:rPr>
                  <w:rFonts w:ascii="Arial" w:eastAsia="Arial" w:hAnsi="Arial" w:cs="Arial"/>
                  <w:color w:val="111111"/>
                  <w:sz w:val="15"/>
                  <w:szCs w:val="15"/>
                </w:rPr>
                <w:delText>7.8</w:delText>
              </w:r>
            </w:del>
          </w:p>
        </w:tc>
        <w:tc>
          <w:tcPr>
            <w:tcW w:w="1080" w:type="dxa"/>
            <w:shd w:val="clear" w:color="auto" w:fill="FFFFFF"/>
            <w:tcMar>
              <w:top w:w="0" w:type="dxa"/>
              <w:left w:w="0" w:type="dxa"/>
              <w:bottom w:w="0" w:type="dxa"/>
              <w:right w:w="0" w:type="dxa"/>
            </w:tcMar>
            <w:vAlign w:val="center"/>
          </w:tcPr>
          <w:p w14:paraId="01609903" w14:textId="75FEA95A" w:rsidR="009821AB" w:rsidRPr="00A80F22" w:rsidDel="00CB1E99" w:rsidRDefault="009821AB" w:rsidP="00B05573">
            <w:pPr>
              <w:spacing w:before="40" w:after="40"/>
              <w:ind w:left="100" w:right="100"/>
              <w:jc w:val="right"/>
              <w:rPr>
                <w:del w:id="2310" w:author="Thea Lucille Knowles" w:date="2021-03-18T20:25:00Z"/>
                <w:sz w:val="15"/>
                <w:szCs w:val="15"/>
              </w:rPr>
            </w:pPr>
            <w:del w:id="2311" w:author="Thea Lucille Knowles" w:date="2021-03-18T20:25:00Z">
              <w:r w:rsidRPr="00A80F22" w:rsidDel="00CB1E99">
                <w:rPr>
                  <w:rFonts w:ascii="Arial" w:eastAsia="Arial" w:hAnsi="Arial" w:cs="Arial"/>
                  <w:color w:val="111111"/>
                  <w:sz w:val="15"/>
                  <w:szCs w:val="15"/>
                </w:rPr>
                <w:delText>3.0</w:delText>
              </w:r>
            </w:del>
          </w:p>
        </w:tc>
        <w:tc>
          <w:tcPr>
            <w:tcW w:w="1080" w:type="dxa"/>
            <w:shd w:val="clear" w:color="auto" w:fill="FFFFFF"/>
            <w:tcMar>
              <w:top w:w="0" w:type="dxa"/>
              <w:left w:w="0" w:type="dxa"/>
              <w:bottom w:w="0" w:type="dxa"/>
              <w:right w:w="0" w:type="dxa"/>
            </w:tcMar>
            <w:vAlign w:val="center"/>
          </w:tcPr>
          <w:p w14:paraId="71DAB02C" w14:textId="2152A1DA" w:rsidR="009821AB" w:rsidRPr="00A80F22" w:rsidDel="00CB1E99" w:rsidRDefault="009821AB" w:rsidP="00B05573">
            <w:pPr>
              <w:spacing w:before="40" w:after="40"/>
              <w:ind w:left="100" w:right="100"/>
              <w:jc w:val="right"/>
              <w:rPr>
                <w:del w:id="2312" w:author="Thea Lucille Knowles" w:date="2021-03-18T20:25:00Z"/>
                <w:sz w:val="15"/>
                <w:szCs w:val="15"/>
              </w:rPr>
            </w:pPr>
            <w:del w:id="2313" w:author="Thea Lucille Knowles" w:date="2021-03-18T20:25:00Z">
              <w:r w:rsidRPr="00A80F22" w:rsidDel="00CB1E99">
                <w:rPr>
                  <w:rFonts w:ascii="Arial" w:eastAsia="Arial" w:hAnsi="Arial" w:cs="Arial"/>
                  <w:color w:val="111111"/>
                  <w:sz w:val="15"/>
                  <w:szCs w:val="15"/>
                </w:rPr>
                <w:delText>2.609</w:delText>
              </w:r>
            </w:del>
          </w:p>
        </w:tc>
        <w:tc>
          <w:tcPr>
            <w:tcW w:w="1080" w:type="dxa"/>
            <w:shd w:val="clear" w:color="auto" w:fill="FFFFFF"/>
            <w:tcMar>
              <w:top w:w="0" w:type="dxa"/>
              <w:left w:w="0" w:type="dxa"/>
              <w:bottom w:w="0" w:type="dxa"/>
              <w:right w:w="0" w:type="dxa"/>
            </w:tcMar>
            <w:vAlign w:val="center"/>
          </w:tcPr>
          <w:p w14:paraId="6DA58F01" w14:textId="03BA1FF9" w:rsidR="009821AB" w:rsidRPr="00A80F22" w:rsidDel="00CB1E99" w:rsidRDefault="009821AB" w:rsidP="00B05573">
            <w:pPr>
              <w:spacing w:before="40" w:after="40"/>
              <w:ind w:left="100" w:right="100"/>
              <w:jc w:val="right"/>
              <w:rPr>
                <w:del w:id="2314" w:author="Thea Lucille Knowles" w:date="2021-03-18T20:25:00Z"/>
                <w:sz w:val="15"/>
                <w:szCs w:val="15"/>
              </w:rPr>
            </w:pPr>
            <w:del w:id="2315" w:author="Thea Lucille Knowles" w:date="2021-03-18T20:25:00Z">
              <w:r w:rsidRPr="00A80F22" w:rsidDel="00CB1E99">
                <w:rPr>
                  <w:rFonts w:ascii="Arial" w:eastAsia="Arial" w:hAnsi="Arial" w:cs="Arial"/>
                  <w:color w:val="111111"/>
                  <w:sz w:val="15"/>
                  <w:szCs w:val="15"/>
                </w:rPr>
                <w:delText>0.123</w:delText>
              </w:r>
            </w:del>
          </w:p>
        </w:tc>
      </w:tr>
      <w:tr w:rsidR="009821AB" w:rsidRPr="00A80F22" w:rsidDel="00CB1E99" w14:paraId="02494067" w14:textId="4AD09CED" w:rsidTr="00281D09">
        <w:trPr>
          <w:cantSplit/>
          <w:jc w:val="center"/>
          <w:del w:id="2316" w:author="Thea Lucille Knowles" w:date="2021-03-18T20:25:00Z"/>
        </w:trPr>
        <w:tc>
          <w:tcPr>
            <w:tcW w:w="1080" w:type="dxa"/>
            <w:vMerge w:val="restart"/>
            <w:tcBorders>
              <w:top w:val="single" w:sz="8" w:space="0" w:color="000000"/>
            </w:tcBorders>
            <w:shd w:val="clear" w:color="auto" w:fill="FFFFFF"/>
            <w:tcMar>
              <w:top w:w="0" w:type="dxa"/>
              <w:left w:w="0" w:type="dxa"/>
              <w:bottom w:w="0" w:type="dxa"/>
              <w:right w:w="0" w:type="dxa"/>
            </w:tcMar>
            <w:vAlign w:val="center"/>
          </w:tcPr>
          <w:p w14:paraId="62EA3AC5" w14:textId="19562CD2" w:rsidR="009821AB" w:rsidRPr="00A80F22" w:rsidDel="00CB1E99" w:rsidRDefault="009821AB" w:rsidP="00B05573">
            <w:pPr>
              <w:spacing w:before="40" w:after="40"/>
              <w:ind w:left="100" w:right="100"/>
              <w:rPr>
                <w:del w:id="2317" w:author="Thea Lucille Knowles" w:date="2021-03-18T20:25:00Z"/>
                <w:sz w:val="15"/>
                <w:szCs w:val="15"/>
              </w:rPr>
            </w:pPr>
            <w:del w:id="2318"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4EDD7A06" w14:textId="5F2F8236" w:rsidR="009821AB" w:rsidRPr="00A80F22" w:rsidDel="00CB1E99" w:rsidRDefault="009821AB" w:rsidP="00B05573">
            <w:pPr>
              <w:spacing w:before="40" w:after="40"/>
              <w:ind w:left="100" w:right="100"/>
              <w:rPr>
                <w:del w:id="2319" w:author="Thea Lucille Knowles" w:date="2021-03-18T20:25:00Z"/>
                <w:sz w:val="15"/>
                <w:szCs w:val="15"/>
              </w:rPr>
            </w:pPr>
            <w:del w:id="2320" w:author="Thea Lucille Knowles" w:date="2021-03-18T20:25:00Z">
              <w:r w:rsidRPr="00A80F22" w:rsidDel="00CB1E99">
                <w:rPr>
                  <w:rFonts w:ascii="Arial" w:eastAsia="Arial" w:hAnsi="Arial" w:cs="Arial"/>
                  <w:color w:val="111111"/>
                  <w:sz w:val="15"/>
                  <w:szCs w:val="15"/>
                </w:rPr>
                <w:delText>H1 - S4</w:delText>
              </w:r>
            </w:del>
          </w:p>
        </w:tc>
        <w:tc>
          <w:tcPr>
            <w:tcW w:w="1080" w:type="dxa"/>
            <w:shd w:val="clear" w:color="auto" w:fill="FFFFFF"/>
            <w:tcMar>
              <w:top w:w="0" w:type="dxa"/>
              <w:left w:w="0" w:type="dxa"/>
              <w:bottom w:w="0" w:type="dxa"/>
              <w:right w:w="0" w:type="dxa"/>
            </w:tcMar>
            <w:vAlign w:val="center"/>
          </w:tcPr>
          <w:p w14:paraId="219F0595" w14:textId="5C39C87E" w:rsidR="009821AB" w:rsidRPr="00A80F22" w:rsidDel="00CB1E99" w:rsidRDefault="009821AB" w:rsidP="00B05573">
            <w:pPr>
              <w:spacing w:before="40" w:after="40"/>
              <w:ind w:left="100" w:right="100"/>
              <w:jc w:val="right"/>
              <w:rPr>
                <w:del w:id="2321" w:author="Thea Lucille Knowles" w:date="2021-03-18T20:25:00Z"/>
                <w:sz w:val="15"/>
                <w:szCs w:val="15"/>
              </w:rPr>
            </w:pPr>
            <w:del w:id="2322" w:author="Thea Lucille Knowles" w:date="2021-03-18T20:25:00Z">
              <w:r w:rsidRPr="00A80F22" w:rsidDel="00CB1E99">
                <w:rPr>
                  <w:rFonts w:ascii="Arial" w:eastAsia="Arial" w:hAnsi="Arial" w:cs="Arial"/>
                  <w:color w:val="111111"/>
                  <w:sz w:val="15"/>
                  <w:szCs w:val="15"/>
                </w:rPr>
                <w:delText>1.0</w:delText>
              </w:r>
            </w:del>
          </w:p>
        </w:tc>
        <w:tc>
          <w:tcPr>
            <w:tcW w:w="1080" w:type="dxa"/>
            <w:shd w:val="clear" w:color="auto" w:fill="FFFFFF"/>
            <w:tcMar>
              <w:top w:w="0" w:type="dxa"/>
              <w:left w:w="0" w:type="dxa"/>
              <w:bottom w:w="0" w:type="dxa"/>
              <w:right w:w="0" w:type="dxa"/>
            </w:tcMar>
            <w:vAlign w:val="center"/>
          </w:tcPr>
          <w:p w14:paraId="6CA5F0F4" w14:textId="7633E70A" w:rsidR="009821AB" w:rsidRPr="00A80F22" w:rsidDel="00CB1E99" w:rsidRDefault="009821AB" w:rsidP="00B05573">
            <w:pPr>
              <w:spacing w:before="40" w:after="40"/>
              <w:ind w:left="100" w:right="100"/>
              <w:jc w:val="right"/>
              <w:rPr>
                <w:del w:id="2323" w:author="Thea Lucille Knowles" w:date="2021-03-18T20:25:00Z"/>
                <w:sz w:val="15"/>
                <w:szCs w:val="15"/>
              </w:rPr>
            </w:pPr>
            <w:del w:id="2324"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3519B9F3" w14:textId="0E62D341" w:rsidR="009821AB" w:rsidRPr="00A80F22" w:rsidDel="00CB1E99" w:rsidRDefault="009821AB" w:rsidP="00B05573">
            <w:pPr>
              <w:spacing w:before="40" w:after="40"/>
              <w:ind w:left="100" w:right="100"/>
              <w:jc w:val="right"/>
              <w:rPr>
                <w:del w:id="2325" w:author="Thea Lucille Knowles" w:date="2021-03-18T20:25:00Z"/>
                <w:sz w:val="15"/>
                <w:szCs w:val="15"/>
              </w:rPr>
            </w:pPr>
            <w:del w:id="2326" w:author="Thea Lucille Knowles" w:date="2021-03-18T20:25:00Z">
              <w:r w:rsidRPr="00A80F22" w:rsidDel="00CB1E99">
                <w:rPr>
                  <w:rFonts w:ascii="Arial" w:eastAsia="Arial" w:hAnsi="Arial" w:cs="Arial"/>
                  <w:color w:val="111111"/>
                  <w:sz w:val="15"/>
                  <w:szCs w:val="15"/>
                </w:rPr>
                <w:delText>2.139</w:delText>
              </w:r>
            </w:del>
          </w:p>
        </w:tc>
        <w:tc>
          <w:tcPr>
            <w:tcW w:w="1080" w:type="dxa"/>
            <w:shd w:val="clear" w:color="auto" w:fill="FFFFFF"/>
            <w:tcMar>
              <w:top w:w="0" w:type="dxa"/>
              <w:left w:w="0" w:type="dxa"/>
              <w:bottom w:w="0" w:type="dxa"/>
              <w:right w:w="0" w:type="dxa"/>
            </w:tcMar>
            <w:vAlign w:val="center"/>
          </w:tcPr>
          <w:p w14:paraId="36FF7C1D" w14:textId="7821FC15" w:rsidR="009821AB" w:rsidRPr="00A80F22" w:rsidDel="00CB1E99" w:rsidRDefault="009821AB" w:rsidP="00B05573">
            <w:pPr>
              <w:spacing w:before="40" w:after="40"/>
              <w:ind w:left="100" w:right="100"/>
              <w:jc w:val="right"/>
              <w:rPr>
                <w:del w:id="2327" w:author="Thea Lucille Knowles" w:date="2021-03-18T20:25:00Z"/>
                <w:sz w:val="15"/>
                <w:szCs w:val="15"/>
              </w:rPr>
            </w:pPr>
            <w:del w:id="2328" w:author="Thea Lucille Knowles" w:date="2021-03-18T20:25:00Z">
              <w:r w:rsidRPr="00A80F22" w:rsidDel="00CB1E99">
                <w:rPr>
                  <w:rFonts w:ascii="Arial" w:eastAsia="Arial" w:hAnsi="Arial" w:cs="Arial"/>
                  <w:color w:val="111111"/>
                  <w:sz w:val="15"/>
                  <w:szCs w:val="15"/>
                </w:rPr>
                <w:delText>0.330</w:delText>
              </w:r>
            </w:del>
          </w:p>
        </w:tc>
      </w:tr>
      <w:tr w:rsidR="009821AB" w:rsidRPr="00A80F22" w:rsidDel="00CB1E99" w14:paraId="11BB6E90" w14:textId="7989A83B" w:rsidTr="00281D09">
        <w:trPr>
          <w:cantSplit/>
          <w:jc w:val="center"/>
          <w:del w:id="2329"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F38570E" w14:textId="40211C85" w:rsidR="009821AB" w:rsidRPr="00A80F22" w:rsidDel="00CB1E99" w:rsidRDefault="009821AB" w:rsidP="00B05573">
            <w:pPr>
              <w:spacing w:before="40" w:after="40"/>
              <w:ind w:left="100" w:right="100"/>
              <w:rPr>
                <w:del w:id="2330"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F70914D" w14:textId="02621F33" w:rsidR="009821AB" w:rsidRPr="00A80F22" w:rsidDel="00CB1E99" w:rsidRDefault="009821AB" w:rsidP="00B05573">
            <w:pPr>
              <w:spacing w:before="40" w:after="40"/>
              <w:ind w:left="100" w:right="100"/>
              <w:rPr>
                <w:del w:id="2331" w:author="Thea Lucille Knowles" w:date="2021-03-18T20:25:00Z"/>
                <w:sz w:val="15"/>
                <w:szCs w:val="15"/>
              </w:rPr>
            </w:pPr>
            <w:del w:id="2332" w:author="Thea Lucille Knowles" w:date="2021-03-18T20:25:00Z">
              <w:r w:rsidRPr="00A80F22" w:rsidDel="00CB1E99">
                <w:rPr>
                  <w:rFonts w:ascii="Arial" w:eastAsia="Arial" w:hAnsi="Arial" w:cs="Arial"/>
                  <w:color w:val="111111"/>
                  <w:sz w:val="15"/>
                  <w:szCs w:val="15"/>
                </w:rPr>
                <w:delText>H1 - S3</w:delText>
              </w:r>
            </w:del>
          </w:p>
        </w:tc>
        <w:tc>
          <w:tcPr>
            <w:tcW w:w="1080" w:type="dxa"/>
            <w:shd w:val="clear" w:color="auto" w:fill="FFFFFF"/>
            <w:tcMar>
              <w:top w:w="0" w:type="dxa"/>
              <w:left w:w="0" w:type="dxa"/>
              <w:bottom w:w="0" w:type="dxa"/>
              <w:right w:w="0" w:type="dxa"/>
            </w:tcMar>
            <w:vAlign w:val="center"/>
          </w:tcPr>
          <w:p w14:paraId="5C82FFF4" w14:textId="681D9F25" w:rsidR="009821AB" w:rsidRPr="00A80F22" w:rsidDel="00CB1E99" w:rsidRDefault="009821AB" w:rsidP="00B05573">
            <w:pPr>
              <w:spacing w:before="40" w:after="40"/>
              <w:ind w:left="100" w:right="100"/>
              <w:jc w:val="right"/>
              <w:rPr>
                <w:del w:id="2333" w:author="Thea Lucille Knowles" w:date="2021-03-18T20:25:00Z"/>
                <w:sz w:val="15"/>
                <w:szCs w:val="15"/>
              </w:rPr>
            </w:pPr>
            <w:del w:id="2334" w:author="Thea Lucille Knowles" w:date="2021-03-18T20:25:00Z">
              <w:r w:rsidRPr="00A80F22" w:rsidDel="00CB1E99">
                <w:rPr>
                  <w:rFonts w:ascii="Arial" w:eastAsia="Arial" w:hAnsi="Arial" w:cs="Arial"/>
                  <w:color w:val="111111"/>
                  <w:sz w:val="15"/>
                  <w:szCs w:val="15"/>
                </w:rPr>
                <w:delText>0.6</w:delText>
              </w:r>
            </w:del>
          </w:p>
        </w:tc>
        <w:tc>
          <w:tcPr>
            <w:tcW w:w="1080" w:type="dxa"/>
            <w:shd w:val="clear" w:color="auto" w:fill="FFFFFF"/>
            <w:tcMar>
              <w:top w:w="0" w:type="dxa"/>
              <w:left w:w="0" w:type="dxa"/>
              <w:bottom w:w="0" w:type="dxa"/>
              <w:right w:w="0" w:type="dxa"/>
            </w:tcMar>
            <w:vAlign w:val="center"/>
          </w:tcPr>
          <w:p w14:paraId="28A20A56" w14:textId="705C4345" w:rsidR="009821AB" w:rsidRPr="00A80F22" w:rsidDel="00CB1E99" w:rsidRDefault="009821AB" w:rsidP="00B05573">
            <w:pPr>
              <w:spacing w:before="40" w:after="40"/>
              <w:ind w:left="100" w:right="100"/>
              <w:jc w:val="right"/>
              <w:rPr>
                <w:del w:id="2335" w:author="Thea Lucille Knowles" w:date="2021-03-18T20:25:00Z"/>
                <w:sz w:val="15"/>
                <w:szCs w:val="15"/>
              </w:rPr>
            </w:pPr>
            <w:del w:id="2336"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6B733EC9" w14:textId="3C635ED0" w:rsidR="009821AB" w:rsidRPr="00A80F22" w:rsidDel="00CB1E99" w:rsidRDefault="009821AB" w:rsidP="00B05573">
            <w:pPr>
              <w:spacing w:before="40" w:after="40"/>
              <w:ind w:left="100" w:right="100"/>
              <w:jc w:val="right"/>
              <w:rPr>
                <w:del w:id="2337" w:author="Thea Lucille Knowles" w:date="2021-03-18T20:25:00Z"/>
                <w:sz w:val="15"/>
                <w:szCs w:val="15"/>
              </w:rPr>
            </w:pPr>
            <w:del w:id="2338" w:author="Thea Lucille Knowles" w:date="2021-03-18T20:25:00Z">
              <w:r w:rsidRPr="00A80F22" w:rsidDel="00CB1E99">
                <w:rPr>
                  <w:rFonts w:ascii="Arial" w:eastAsia="Arial" w:hAnsi="Arial" w:cs="Arial"/>
                  <w:color w:val="111111"/>
                  <w:sz w:val="15"/>
                  <w:szCs w:val="15"/>
                </w:rPr>
                <w:delText>1.542</w:delText>
              </w:r>
            </w:del>
          </w:p>
        </w:tc>
        <w:tc>
          <w:tcPr>
            <w:tcW w:w="1080" w:type="dxa"/>
            <w:shd w:val="clear" w:color="auto" w:fill="FFFFFF"/>
            <w:tcMar>
              <w:top w:w="0" w:type="dxa"/>
              <w:left w:w="0" w:type="dxa"/>
              <w:bottom w:w="0" w:type="dxa"/>
              <w:right w:w="0" w:type="dxa"/>
            </w:tcMar>
            <w:vAlign w:val="center"/>
          </w:tcPr>
          <w:p w14:paraId="3F3C920A" w14:textId="6C3CF4D6" w:rsidR="009821AB" w:rsidRPr="00A80F22" w:rsidDel="00CB1E99" w:rsidRDefault="009821AB" w:rsidP="00B05573">
            <w:pPr>
              <w:spacing w:before="40" w:after="40"/>
              <w:ind w:left="100" w:right="100"/>
              <w:jc w:val="right"/>
              <w:rPr>
                <w:del w:id="2339" w:author="Thea Lucille Knowles" w:date="2021-03-18T20:25:00Z"/>
                <w:sz w:val="15"/>
                <w:szCs w:val="15"/>
              </w:rPr>
            </w:pPr>
            <w:del w:id="2340" w:author="Thea Lucille Knowles" w:date="2021-03-18T20:25:00Z">
              <w:r w:rsidRPr="00A80F22" w:rsidDel="00CB1E99">
                <w:rPr>
                  <w:rFonts w:ascii="Arial" w:eastAsia="Arial" w:hAnsi="Arial" w:cs="Arial"/>
                  <w:color w:val="111111"/>
                  <w:sz w:val="15"/>
                  <w:szCs w:val="15"/>
                </w:rPr>
                <w:delText>0.719</w:delText>
              </w:r>
            </w:del>
          </w:p>
        </w:tc>
      </w:tr>
      <w:tr w:rsidR="009821AB" w:rsidRPr="00A80F22" w:rsidDel="00CB1E99" w14:paraId="2491A5F4" w14:textId="1CFAB650" w:rsidTr="00281D09">
        <w:trPr>
          <w:cantSplit/>
          <w:jc w:val="center"/>
          <w:del w:id="2341"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5E8D577D" w14:textId="3107CE41" w:rsidR="009821AB" w:rsidRPr="00A80F22" w:rsidDel="00CB1E99" w:rsidRDefault="009821AB" w:rsidP="00B05573">
            <w:pPr>
              <w:spacing w:before="40" w:after="40"/>
              <w:ind w:left="100" w:right="100"/>
              <w:rPr>
                <w:del w:id="2342"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F6233B1" w14:textId="3EEE6417" w:rsidR="009821AB" w:rsidRPr="00A80F22" w:rsidDel="00CB1E99" w:rsidRDefault="009821AB" w:rsidP="00B05573">
            <w:pPr>
              <w:spacing w:before="40" w:after="40"/>
              <w:ind w:left="100" w:right="100"/>
              <w:rPr>
                <w:del w:id="2343" w:author="Thea Lucille Knowles" w:date="2021-03-18T20:25:00Z"/>
                <w:sz w:val="15"/>
                <w:szCs w:val="15"/>
              </w:rPr>
            </w:pPr>
            <w:del w:id="2344" w:author="Thea Lucille Knowles" w:date="2021-03-18T20:25:00Z">
              <w:r w:rsidRPr="00A80F22" w:rsidDel="00CB1E99">
                <w:rPr>
                  <w:rFonts w:ascii="Arial" w:eastAsia="Arial" w:hAnsi="Arial" w:cs="Arial"/>
                  <w:color w:val="111111"/>
                  <w:sz w:val="15"/>
                  <w:szCs w:val="15"/>
                </w:rPr>
                <w:delText>H1 - S2</w:delText>
              </w:r>
            </w:del>
          </w:p>
        </w:tc>
        <w:tc>
          <w:tcPr>
            <w:tcW w:w="1080" w:type="dxa"/>
            <w:shd w:val="clear" w:color="auto" w:fill="FFFFFF"/>
            <w:tcMar>
              <w:top w:w="0" w:type="dxa"/>
              <w:left w:w="0" w:type="dxa"/>
              <w:bottom w:w="0" w:type="dxa"/>
              <w:right w:w="0" w:type="dxa"/>
            </w:tcMar>
            <w:vAlign w:val="center"/>
          </w:tcPr>
          <w:p w14:paraId="256612FA" w14:textId="62259A5E" w:rsidR="009821AB" w:rsidRPr="00A80F22" w:rsidDel="00CB1E99" w:rsidRDefault="009821AB" w:rsidP="00B05573">
            <w:pPr>
              <w:spacing w:before="40" w:after="40"/>
              <w:ind w:left="100" w:right="100"/>
              <w:jc w:val="right"/>
              <w:rPr>
                <w:del w:id="2345" w:author="Thea Lucille Knowles" w:date="2021-03-18T20:25:00Z"/>
                <w:sz w:val="15"/>
                <w:szCs w:val="15"/>
              </w:rPr>
            </w:pPr>
            <w:del w:id="2346" w:author="Thea Lucille Knowles" w:date="2021-03-18T20:25:00Z">
              <w:r w:rsidRPr="00A80F22" w:rsidDel="00CB1E99">
                <w:rPr>
                  <w:rFonts w:ascii="Arial" w:eastAsia="Arial" w:hAnsi="Arial" w:cs="Arial"/>
                  <w:color w:val="111111"/>
                  <w:sz w:val="15"/>
                  <w:szCs w:val="15"/>
                </w:rPr>
                <w:delText>0.1</w:delText>
              </w:r>
            </w:del>
          </w:p>
        </w:tc>
        <w:tc>
          <w:tcPr>
            <w:tcW w:w="1080" w:type="dxa"/>
            <w:shd w:val="clear" w:color="auto" w:fill="FFFFFF"/>
            <w:tcMar>
              <w:top w:w="0" w:type="dxa"/>
              <w:left w:w="0" w:type="dxa"/>
              <w:bottom w:w="0" w:type="dxa"/>
              <w:right w:w="0" w:type="dxa"/>
            </w:tcMar>
            <w:vAlign w:val="center"/>
          </w:tcPr>
          <w:p w14:paraId="57F2B618" w14:textId="2C936E3D" w:rsidR="009821AB" w:rsidRPr="00A80F22" w:rsidDel="00CB1E99" w:rsidRDefault="009821AB" w:rsidP="00B05573">
            <w:pPr>
              <w:spacing w:before="40" w:after="40"/>
              <w:ind w:left="100" w:right="100"/>
              <w:jc w:val="right"/>
              <w:rPr>
                <w:del w:id="2347" w:author="Thea Lucille Knowles" w:date="2021-03-18T20:25:00Z"/>
                <w:sz w:val="15"/>
                <w:szCs w:val="15"/>
              </w:rPr>
            </w:pPr>
            <w:del w:id="2348" w:author="Thea Lucille Knowles" w:date="2021-03-18T20:25:00Z">
              <w:r w:rsidRPr="00A80F22" w:rsidDel="00CB1E99">
                <w:rPr>
                  <w:rFonts w:ascii="Arial" w:eastAsia="Arial" w:hAnsi="Arial" w:cs="Arial"/>
                  <w:color w:val="111111"/>
                  <w:sz w:val="15"/>
                  <w:szCs w:val="15"/>
                </w:rPr>
                <w:delText>0.3</w:delText>
              </w:r>
            </w:del>
          </w:p>
        </w:tc>
        <w:tc>
          <w:tcPr>
            <w:tcW w:w="1080" w:type="dxa"/>
            <w:shd w:val="clear" w:color="auto" w:fill="FFFFFF"/>
            <w:tcMar>
              <w:top w:w="0" w:type="dxa"/>
              <w:left w:w="0" w:type="dxa"/>
              <w:bottom w:w="0" w:type="dxa"/>
              <w:right w:w="0" w:type="dxa"/>
            </w:tcMar>
            <w:vAlign w:val="center"/>
          </w:tcPr>
          <w:p w14:paraId="1540962E" w14:textId="1C3A5DC4" w:rsidR="009821AB" w:rsidRPr="00A80F22" w:rsidDel="00CB1E99" w:rsidRDefault="009821AB" w:rsidP="00B05573">
            <w:pPr>
              <w:spacing w:before="40" w:after="40"/>
              <w:ind w:left="100" w:right="100"/>
              <w:jc w:val="right"/>
              <w:rPr>
                <w:del w:id="2349" w:author="Thea Lucille Knowles" w:date="2021-03-18T20:25:00Z"/>
                <w:sz w:val="15"/>
                <w:szCs w:val="15"/>
              </w:rPr>
            </w:pPr>
            <w:del w:id="2350" w:author="Thea Lucille Knowles" w:date="2021-03-18T20:25:00Z">
              <w:r w:rsidRPr="00A80F22" w:rsidDel="00CB1E99">
                <w:rPr>
                  <w:rFonts w:ascii="Arial" w:eastAsia="Arial" w:hAnsi="Arial" w:cs="Arial"/>
                  <w:color w:val="111111"/>
                  <w:sz w:val="15"/>
                  <w:szCs w:val="15"/>
                </w:rPr>
                <w:delText>0.384</w:delText>
              </w:r>
            </w:del>
          </w:p>
        </w:tc>
        <w:tc>
          <w:tcPr>
            <w:tcW w:w="1080" w:type="dxa"/>
            <w:shd w:val="clear" w:color="auto" w:fill="FFFFFF"/>
            <w:tcMar>
              <w:top w:w="0" w:type="dxa"/>
              <w:left w:w="0" w:type="dxa"/>
              <w:bottom w:w="0" w:type="dxa"/>
              <w:right w:w="0" w:type="dxa"/>
            </w:tcMar>
            <w:vAlign w:val="center"/>
          </w:tcPr>
          <w:p w14:paraId="69CE25EB" w14:textId="5D40E0BE" w:rsidR="009821AB" w:rsidRPr="00A80F22" w:rsidDel="00CB1E99" w:rsidRDefault="009821AB" w:rsidP="00B05573">
            <w:pPr>
              <w:spacing w:before="40" w:after="40"/>
              <w:ind w:left="100" w:right="100"/>
              <w:jc w:val="right"/>
              <w:rPr>
                <w:del w:id="2351" w:author="Thea Lucille Knowles" w:date="2021-03-18T20:25:00Z"/>
                <w:sz w:val="15"/>
                <w:szCs w:val="15"/>
              </w:rPr>
            </w:pPr>
            <w:del w:id="2352"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52C7E867" w14:textId="53363AA0" w:rsidTr="00281D09">
        <w:trPr>
          <w:cantSplit/>
          <w:jc w:val="center"/>
          <w:del w:id="2353"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298459B" w14:textId="5930D402" w:rsidR="009821AB" w:rsidRPr="00A80F22" w:rsidDel="00CB1E99" w:rsidRDefault="009821AB" w:rsidP="00B05573">
            <w:pPr>
              <w:spacing w:before="40" w:after="40"/>
              <w:ind w:left="100" w:right="100"/>
              <w:rPr>
                <w:del w:id="2354"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26B2F51F" w14:textId="22ACCB3F" w:rsidR="009821AB" w:rsidRPr="00A80F22" w:rsidDel="00CB1E99" w:rsidRDefault="009821AB" w:rsidP="00B05573">
            <w:pPr>
              <w:spacing w:before="40" w:after="40"/>
              <w:ind w:left="100" w:right="100"/>
              <w:rPr>
                <w:del w:id="2355" w:author="Thea Lucille Knowles" w:date="2021-03-18T20:25:00Z"/>
                <w:sz w:val="15"/>
                <w:szCs w:val="15"/>
              </w:rPr>
            </w:pPr>
            <w:del w:id="2356"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3A726761" w14:textId="7E63DD4C" w:rsidR="009821AB" w:rsidRPr="00A80F22" w:rsidDel="00CB1E99" w:rsidRDefault="009821AB" w:rsidP="00B05573">
            <w:pPr>
              <w:spacing w:before="40" w:after="40"/>
              <w:ind w:left="100" w:right="100"/>
              <w:jc w:val="right"/>
              <w:rPr>
                <w:del w:id="2357" w:author="Thea Lucille Knowles" w:date="2021-03-18T20:25:00Z"/>
                <w:sz w:val="15"/>
                <w:szCs w:val="15"/>
              </w:rPr>
            </w:pPr>
            <w:del w:id="2358" w:author="Thea Lucille Knowles" w:date="2021-03-18T20:25:00Z">
              <w:r w:rsidRPr="00A80F22" w:rsidDel="00CB1E99">
                <w:rPr>
                  <w:rFonts w:ascii="Arial" w:eastAsia="Arial" w:hAnsi="Arial" w:cs="Arial"/>
                  <w:color w:val="111111"/>
                  <w:sz w:val="15"/>
                  <w:szCs w:val="15"/>
                </w:rPr>
                <w:delText>1.6</w:delText>
              </w:r>
            </w:del>
          </w:p>
        </w:tc>
        <w:tc>
          <w:tcPr>
            <w:tcW w:w="1080" w:type="dxa"/>
            <w:shd w:val="clear" w:color="auto" w:fill="FFFFFF"/>
            <w:tcMar>
              <w:top w:w="0" w:type="dxa"/>
              <w:left w:w="0" w:type="dxa"/>
              <w:bottom w:w="0" w:type="dxa"/>
              <w:right w:w="0" w:type="dxa"/>
            </w:tcMar>
            <w:vAlign w:val="center"/>
          </w:tcPr>
          <w:p w14:paraId="51F4B8CC" w14:textId="68041F12" w:rsidR="009821AB" w:rsidRPr="00A80F22" w:rsidDel="00CB1E99" w:rsidRDefault="009821AB" w:rsidP="00B05573">
            <w:pPr>
              <w:spacing w:before="40" w:after="40"/>
              <w:ind w:left="100" w:right="100"/>
              <w:jc w:val="right"/>
              <w:rPr>
                <w:del w:id="2359" w:author="Thea Lucille Knowles" w:date="2021-03-18T20:25:00Z"/>
                <w:sz w:val="15"/>
                <w:szCs w:val="15"/>
              </w:rPr>
            </w:pPr>
            <w:del w:id="2360" w:author="Thea Lucille Knowles" w:date="2021-03-18T20:25:00Z">
              <w:r w:rsidRPr="00A80F22" w:rsidDel="00CB1E99">
                <w:rPr>
                  <w:rFonts w:ascii="Arial" w:eastAsia="Arial" w:hAnsi="Arial" w:cs="Arial"/>
                  <w:color w:val="111111"/>
                  <w:sz w:val="15"/>
                  <w:szCs w:val="15"/>
                </w:rPr>
                <w:delText>0.6</w:delText>
              </w:r>
            </w:del>
          </w:p>
        </w:tc>
        <w:tc>
          <w:tcPr>
            <w:tcW w:w="1080" w:type="dxa"/>
            <w:shd w:val="clear" w:color="auto" w:fill="FFFFFF"/>
            <w:tcMar>
              <w:top w:w="0" w:type="dxa"/>
              <w:left w:w="0" w:type="dxa"/>
              <w:bottom w:w="0" w:type="dxa"/>
              <w:right w:w="0" w:type="dxa"/>
            </w:tcMar>
            <w:vAlign w:val="center"/>
          </w:tcPr>
          <w:p w14:paraId="34624BAB" w14:textId="18BF0A59" w:rsidR="009821AB" w:rsidRPr="00A80F22" w:rsidDel="00CB1E99" w:rsidRDefault="009821AB" w:rsidP="00B05573">
            <w:pPr>
              <w:spacing w:before="40" w:after="40"/>
              <w:ind w:left="100" w:right="100"/>
              <w:jc w:val="right"/>
              <w:rPr>
                <w:del w:id="2361" w:author="Thea Lucille Knowles" w:date="2021-03-18T20:25:00Z"/>
                <w:sz w:val="15"/>
                <w:szCs w:val="15"/>
              </w:rPr>
            </w:pPr>
            <w:del w:id="2362" w:author="Thea Lucille Knowles" w:date="2021-03-18T20:25:00Z">
              <w:r w:rsidRPr="00A80F22" w:rsidDel="00CB1E99">
                <w:rPr>
                  <w:rFonts w:ascii="Arial" w:eastAsia="Arial" w:hAnsi="Arial" w:cs="Arial"/>
                  <w:color w:val="111111"/>
                  <w:sz w:val="15"/>
                  <w:szCs w:val="15"/>
                </w:rPr>
                <w:delText>2.631</w:delText>
              </w:r>
            </w:del>
          </w:p>
        </w:tc>
        <w:tc>
          <w:tcPr>
            <w:tcW w:w="1080" w:type="dxa"/>
            <w:shd w:val="clear" w:color="auto" w:fill="FFFFFF"/>
            <w:tcMar>
              <w:top w:w="0" w:type="dxa"/>
              <w:left w:w="0" w:type="dxa"/>
              <w:bottom w:w="0" w:type="dxa"/>
              <w:right w:w="0" w:type="dxa"/>
            </w:tcMar>
            <w:vAlign w:val="center"/>
          </w:tcPr>
          <w:p w14:paraId="39FDA5A1" w14:textId="41EA43C2" w:rsidR="009821AB" w:rsidRPr="00A80F22" w:rsidDel="00CB1E99" w:rsidRDefault="009821AB" w:rsidP="00B05573">
            <w:pPr>
              <w:spacing w:before="40" w:after="40"/>
              <w:ind w:left="100" w:right="100"/>
              <w:jc w:val="right"/>
              <w:rPr>
                <w:del w:id="2363" w:author="Thea Lucille Knowles" w:date="2021-03-18T20:25:00Z"/>
                <w:sz w:val="15"/>
                <w:szCs w:val="15"/>
              </w:rPr>
            </w:pPr>
            <w:del w:id="2364" w:author="Thea Lucille Knowles" w:date="2021-03-18T20:25:00Z">
              <w:r w:rsidRPr="00A80F22" w:rsidDel="00CB1E99">
                <w:rPr>
                  <w:rFonts w:ascii="Arial" w:eastAsia="Arial" w:hAnsi="Arial" w:cs="Arial"/>
                  <w:color w:val="111111"/>
                  <w:sz w:val="15"/>
                  <w:szCs w:val="15"/>
                </w:rPr>
                <w:delText>0.117</w:delText>
              </w:r>
            </w:del>
          </w:p>
        </w:tc>
      </w:tr>
      <w:tr w:rsidR="009821AB" w:rsidRPr="00A80F22" w:rsidDel="00CB1E99" w14:paraId="04920F4D" w14:textId="4C2BA60C" w:rsidTr="00281D09">
        <w:trPr>
          <w:cantSplit/>
          <w:jc w:val="center"/>
          <w:del w:id="2365"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5A2BAC3B" w14:textId="6273DB19" w:rsidR="009821AB" w:rsidRPr="00A80F22" w:rsidDel="00CB1E99" w:rsidRDefault="009821AB" w:rsidP="00B05573">
            <w:pPr>
              <w:spacing w:before="40" w:after="40"/>
              <w:ind w:left="100" w:right="100"/>
              <w:rPr>
                <w:del w:id="2366"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587B3417" w14:textId="24027CAA" w:rsidR="009821AB" w:rsidRPr="00A80F22" w:rsidDel="00CB1E99" w:rsidRDefault="009821AB" w:rsidP="00B05573">
            <w:pPr>
              <w:spacing w:before="40" w:after="40"/>
              <w:ind w:left="100" w:right="100"/>
              <w:rPr>
                <w:del w:id="2367" w:author="Thea Lucille Knowles" w:date="2021-03-18T20:25:00Z"/>
                <w:sz w:val="15"/>
                <w:szCs w:val="15"/>
              </w:rPr>
            </w:pPr>
            <w:del w:id="2368" w:author="Thea Lucille Knowles" w:date="2021-03-18T20:25:00Z">
              <w:r w:rsidRPr="00A80F22" w:rsidDel="00CB1E99">
                <w:rPr>
                  <w:rFonts w:ascii="Arial" w:eastAsia="Arial" w:hAnsi="Arial" w:cs="Arial"/>
                  <w:b/>
                  <w:color w:val="111111"/>
                  <w:sz w:val="15"/>
                  <w:szCs w:val="15"/>
                </w:rPr>
                <w:delText>H1 - F3</w:delText>
              </w:r>
            </w:del>
          </w:p>
        </w:tc>
        <w:tc>
          <w:tcPr>
            <w:tcW w:w="1080" w:type="dxa"/>
            <w:shd w:val="clear" w:color="auto" w:fill="FFFFFF"/>
            <w:tcMar>
              <w:top w:w="0" w:type="dxa"/>
              <w:left w:w="0" w:type="dxa"/>
              <w:bottom w:w="0" w:type="dxa"/>
              <w:right w:w="0" w:type="dxa"/>
            </w:tcMar>
            <w:vAlign w:val="center"/>
          </w:tcPr>
          <w:p w14:paraId="098A3C56" w14:textId="43BF71D9" w:rsidR="009821AB" w:rsidRPr="00A80F22" w:rsidDel="00CB1E99" w:rsidRDefault="009821AB" w:rsidP="00B05573">
            <w:pPr>
              <w:spacing w:before="40" w:after="40"/>
              <w:ind w:left="100" w:right="100"/>
              <w:jc w:val="right"/>
              <w:rPr>
                <w:del w:id="2369" w:author="Thea Lucille Knowles" w:date="2021-03-18T20:25:00Z"/>
                <w:sz w:val="15"/>
                <w:szCs w:val="15"/>
              </w:rPr>
            </w:pPr>
            <w:del w:id="2370" w:author="Thea Lucille Knowles" w:date="2021-03-18T20:25:00Z">
              <w:r w:rsidRPr="00A80F22" w:rsidDel="00CB1E99">
                <w:rPr>
                  <w:rFonts w:ascii="Arial" w:eastAsia="Arial" w:hAnsi="Arial" w:cs="Arial"/>
                  <w:color w:val="111111"/>
                  <w:sz w:val="15"/>
                  <w:szCs w:val="15"/>
                </w:rPr>
                <w:delText>3.7</w:delText>
              </w:r>
            </w:del>
          </w:p>
        </w:tc>
        <w:tc>
          <w:tcPr>
            <w:tcW w:w="1080" w:type="dxa"/>
            <w:shd w:val="clear" w:color="auto" w:fill="FFFFFF"/>
            <w:tcMar>
              <w:top w:w="0" w:type="dxa"/>
              <w:left w:w="0" w:type="dxa"/>
              <w:bottom w:w="0" w:type="dxa"/>
              <w:right w:w="0" w:type="dxa"/>
            </w:tcMar>
            <w:vAlign w:val="center"/>
          </w:tcPr>
          <w:p w14:paraId="17396AE3" w14:textId="0A8F56F9" w:rsidR="009821AB" w:rsidRPr="00A80F22" w:rsidDel="00CB1E99" w:rsidRDefault="009821AB" w:rsidP="00B05573">
            <w:pPr>
              <w:spacing w:before="40" w:after="40"/>
              <w:ind w:left="100" w:right="100"/>
              <w:jc w:val="right"/>
              <w:rPr>
                <w:del w:id="2371" w:author="Thea Lucille Knowles" w:date="2021-03-18T20:25:00Z"/>
                <w:sz w:val="15"/>
                <w:szCs w:val="15"/>
              </w:rPr>
            </w:pPr>
            <w:del w:id="2372" w:author="Thea Lucille Knowles" w:date="2021-03-18T20:25:00Z">
              <w:r w:rsidRPr="00A80F22" w:rsidDel="00CB1E99">
                <w:rPr>
                  <w:rFonts w:ascii="Arial" w:eastAsia="Arial" w:hAnsi="Arial" w:cs="Arial"/>
                  <w:color w:val="111111"/>
                  <w:sz w:val="15"/>
                  <w:szCs w:val="15"/>
                </w:rPr>
                <w:delText>1.2</w:delText>
              </w:r>
            </w:del>
          </w:p>
        </w:tc>
        <w:tc>
          <w:tcPr>
            <w:tcW w:w="1080" w:type="dxa"/>
            <w:shd w:val="clear" w:color="auto" w:fill="FFFFFF"/>
            <w:tcMar>
              <w:top w:w="0" w:type="dxa"/>
              <w:left w:w="0" w:type="dxa"/>
              <w:bottom w:w="0" w:type="dxa"/>
              <w:right w:w="0" w:type="dxa"/>
            </w:tcMar>
            <w:vAlign w:val="center"/>
          </w:tcPr>
          <w:p w14:paraId="10C6506C" w14:textId="3237A415" w:rsidR="009821AB" w:rsidRPr="00A80F22" w:rsidDel="00CB1E99" w:rsidRDefault="009821AB" w:rsidP="00B05573">
            <w:pPr>
              <w:spacing w:before="40" w:after="40"/>
              <w:ind w:left="100" w:right="100"/>
              <w:jc w:val="right"/>
              <w:rPr>
                <w:del w:id="2373" w:author="Thea Lucille Knowles" w:date="2021-03-18T20:25:00Z"/>
                <w:sz w:val="15"/>
                <w:szCs w:val="15"/>
              </w:rPr>
            </w:pPr>
            <w:del w:id="2374" w:author="Thea Lucille Knowles" w:date="2021-03-18T20:25:00Z">
              <w:r w:rsidRPr="00A80F22" w:rsidDel="00CB1E99">
                <w:rPr>
                  <w:rFonts w:ascii="Arial" w:eastAsia="Arial" w:hAnsi="Arial" w:cs="Arial"/>
                  <w:color w:val="111111"/>
                  <w:sz w:val="15"/>
                  <w:szCs w:val="15"/>
                </w:rPr>
                <w:delText>3.036</w:delText>
              </w:r>
            </w:del>
          </w:p>
        </w:tc>
        <w:tc>
          <w:tcPr>
            <w:tcW w:w="1080" w:type="dxa"/>
            <w:shd w:val="clear" w:color="auto" w:fill="FFFFFF"/>
            <w:tcMar>
              <w:top w:w="0" w:type="dxa"/>
              <w:left w:w="0" w:type="dxa"/>
              <w:bottom w:w="0" w:type="dxa"/>
              <w:right w:w="0" w:type="dxa"/>
            </w:tcMar>
            <w:vAlign w:val="center"/>
          </w:tcPr>
          <w:p w14:paraId="2307FD6D" w14:textId="2908A842" w:rsidR="009821AB" w:rsidRPr="00A80F22" w:rsidDel="00CB1E99" w:rsidRDefault="009821AB" w:rsidP="00B05573">
            <w:pPr>
              <w:spacing w:before="40" w:after="40"/>
              <w:ind w:left="100" w:right="100"/>
              <w:jc w:val="right"/>
              <w:rPr>
                <w:del w:id="2375" w:author="Thea Lucille Knowles" w:date="2021-03-18T20:25:00Z"/>
                <w:sz w:val="15"/>
                <w:szCs w:val="15"/>
              </w:rPr>
            </w:pPr>
            <w:del w:id="2376" w:author="Thea Lucille Knowles" w:date="2021-03-18T20:25:00Z">
              <w:r w:rsidRPr="00A80F22" w:rsidDel="00CB1E99">
                <w:rPr>
                  <w:rFonts w:ascii="Arial" w:eastAsia="Arial" w:hAnsi="Arial" w:cs="Arial"/>
                  <w:b/>
                  <w:color w:val="111111"/>
                  <w:sz w:val="15"/>
                  <w:szCs w:val="15"/>
                </w:rPr>
                <w:delText>0.039</w:delText>
              </w:r>
            </w:del>
          </w:p>
        </w:tc>
      </w:tr>
      <w:tr w:rsidR="009821AB" w:rsidRPr="00A80F22" w:rsidDel="00CB1E99" w14:paraId="389F2D58" w14:textId="2B9B2162" w:rsidTr="00281D09">
        <w:trPr>
          <w:cantSplit/>
          <w:jc w:val="center"/>
          <w:del w:id="2377"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261A222" w14:textId="418DEB6F" w:rsidR="009821AB" w:rsidRPr="00A80F22" w:rsidDel="00CB1E99" w:rsidRDefault="009821AB" w:rsidP="00B05573">
            <w:pPr>
              <w:spacing w:before="40" w:after="40"/>
              <w:ind w:left="100" w:right="100"/>
              <w:rPr>
                <w:del w:id="2378"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2695F627" w14:textId="66718AB5" w:rsidR="009821AB" w:rsidRPr="00A80F22" w:rsidDel="00CB1E99" w:rsidRDefault="009821AB" w:rsidP="00B05573">
            <w:pPr>
              <w:spacing w:before="40" w:after="40"/>
              <w:ind w:left="100" w:right="100"/>
              <w:rPr>
                <w:del w:id="2379" w:author="Thea Lucille Knowles" w:date="2021-03-18T20:25:00Z"/>
                <w:sz w:val="15"/>
                <w:szCs w:val="15"/>
              </w:rPr>
            </w:pPr>
            <w:del w:id="2380" w:author="Thea Lucille Knowles" w:date="2021-03-18T20:25:00Z">
              <w:r w:rsidRPr="00A80F22" w:rsidDel="00CB1E99">
                <w:rPr>
                  <w:rFonts w:ascii="Arial" w:eastAsia="Arial" w:hAnsi="Arial" w:cs="Arial"/>
                  <w:b/>
                  <w:color w:val="111111"/>
                  <w:sz w:val="15"/>
                  <w:szCs w:val="15"/>
                </w:rPr>
                <w:delText>H1 - F4</w:delText>
              </w:r>
            </w:del>
          </w:p>
        </w:tc>
        <w:tc>
          <w:tcPr>
            <w:tcW w:w="1080" w:type="dxa"/>
            <w:shd w:val="clear" w:color="auto" w:fill="FFFFFF"/>
            <w:tcMar>
              <w:top w:w="0" w:type="dxa"/>
              <w:left w:w="0" w:type="dxa"/>
              <w:bottom w:w="0" w:type="dxa"/>
              <w:right w:w="0" w:type="dxa"/>
            </w:tcMar>
            <w:vAlign w:val="center"/>
          </w:tcPr>
          <w:p w14:paraId="6210FD20" w14:textId="22D6C32A" w:rsidR="009821AB" w:rsidRPr="00A80F22" w:rsidDel="00CB1E99" w:rsidRDefault="009821AB" w:rsidP="00B05573">
            <w:pPr>
              <w:spacing w:before="40" w:after="40"/>
              <w:ind w:left="100" w:right="100"/>
              <w:jc w:val="right"/>
              <w:rPr>
                <w:del w:id="2381" w:author="Thea Lucille Knowles" w:date="2021-03-18T20:25:00Z"/>
                <w:sz w:val="15"/>
                <w:szCs w:val="15"/>
              </w:rPr>
            </w:pPr>
            <w:del w:id="2382" w:author="Thea Lucille Knowles" w:date="2021-03-18T20:25:00Z">
              <w:r w:rsidRPr="00A80F22" w:rsidDel="00CB1E99">
                <w:rPr>
                  <w:rFonts w:ascii="Arial" w:eastAsia="Arial" w:hAnsi="Arial" w:cs="Arial"/>
                  <w:color w:val="111111"/>
                  <w:sz w:val="15"/>
                  <w:szCs w:val="15"/>
                </w:rPr>
                <w:delText>8.6</w:delText>
              </w:r>
            </w:del>
          </w:p>
        </w:tc>
        <w:tc>
          <w:tcPr>
            <w:tcW w:w="1080" w:type="dxa"/>
            <w:shd w:val="clear" w:color="auto" w:fill="FFFFFF"/>
            <w:tcMar>
              <w:top w:w="0" w:type="dxa"/>
              <w:left w:w="0" w:type="dxa"/>
              <w:bottom w:w="0" w:type="dxa"/>
              <w:right w:w="0" w:type="dxa"/>
            </w:tcMar>
            <w:vAlign w:val="center"/>
          </w:tcPr>
          <w:p w14:paraId="40CB8EFD" w14:textId="2B1C7F28" w:rsidR="009821AB" w:rsidRPr="00A80F22" w:rsidDel="00CB1E99" w:rsidRDefault="009821AB" w:rsidP="00B05573">
            <w:pPr>
              <w:spacing w:before="40" w:after="40"/>
              <w:ind w:left="100" w:right="100"/>
              <w:jc w:val="right"/>
              <w:rPr>
                <w:del w:id="2383" w:author="Thea Lucille Knowles" w:date="2021-03-18T20:25:00Z"/>
                <w:sz w:val="15"/>
                <w:szCs w:val="15"/>
              </w:rPr>
            </w:pPr>
            <w:del w:id="2384" w:author="Thea Lucille Knowles" w:date="2021-03-18T20:25:00Z">
              <w:r w:rsidRPr="00A80F22" w:rsidDel="00CB1E99">
                <w:rPr>
                  <w:rFonts w:ascii="Arial" w:eastAsia="Arial" w:hAnsi="Arial" w:cs="Arial"/>
                  <w:color w:val="111111"/>
                  <w:sz w:val="15"/>
                  <w:szCs w:val="15"/>
                </w:rPr>
                <w:delText>2.6</w:delText>
              </w:r>
            </w:del>
          </w:p>
        </w:tc>
        <w:tc>
          <w:tcPr>
            <w:tcW w:w="1080" w:type="dxa"/>
            <w:shd w:val="clear" w:color="auto" w:fill="FFFFFF"/>
            <w:tcMar>
              <w:top w:w="0" w:type="dxa"/>
              <w:left w:w="0" w:type="dxa"/>
              <w:bottom w:w="0" w:type="dxa"/>
              <w:right w:w="0" w:type="dxa"/>
            </w:tcMar>
            <w:vAlign w:val="center"/>
          </w:tcPr>
          <w:p w14:paraId="5C395BFF" w14:textId="5EA25A27" w:rsidR="009821AB" w:rsidRPr="00A80F22" w:rsidDel="00CB1E99" w:rsidRDefault="009821AB" w:rsidP="00B05573">
            <w:pPr>
              <w:spacing w:before="40" w:after="40"/>
              <w:ind w:left="100" w:right="100"/>
              <w:jc w:val="right"/>
              <w:rPr>
                <w:del w:id="2385" w:author="Thea Lucille Knowles" w:date="2021-03-18T20:25:00Z"/>
                <w:sz w:val="15"/>
                <w:szCs w:val="15"/>
              </w:rPr>
            </w:pPr>
            <w:del w:id="2386" w:author="Thea Lucille Knowles" w:date="2021-03-18T20:25:00Z">
              <w:r w:rsidRPr="00A80F22" w:rsidDel="00CB1E99">
                <w:rPr>
                  <w:rFonts w:ascii="Arial" w:eastAsia="Arial" w:hAnsi="Arial" w:cs="Arial"/>
                  <w:color w:val="111111"/>
                  <w:sz w:val="15"/>
                  <w:szCs w:val="15"/>
                </w:rPr>
                <w:delText>3.282</w:delText>
              </w:r>
            </w:del>
          </w:p>
        </w:tc>
        <w:tc>
          <w:tcPr>
            <w:tcW w:w="1080" w:type="dxa"/>
            <w:shd w:val="clear" w:color="auto" w:fill="FFFFFF"/>
            <w:tcMar>
              <w:top w:w="0" w:type="dxa"/>
              <w:left w:w="0" w:type="dxa"/>
              <w:bottom w:w="0" w:type="dxa"/>
              <w:right w:w="0" w:type="dxa"/>
            </w:tcMar>
            <w:vAlign w:val="center"/>
          </w:tcPr>
          <w:p w14:paraId="1F8B288B" w14:textId="077EEEC8" w:rsidR="009821AB" w:rsidRPr="00A80F22" w:rsidDel="00CB1E99" w:rsidRDefault="009821AB" w:rsidP="00B05573">
            <w:pPr>
              <w:spacing w:before="40" w:after="40"/>
              <w:ind w:left="100" w:right="100"/>
              <w:jc w:val="right"/>
              <w:rPr>
                <w:del w:id="2387" w:author="Thea Lucille Knowles" w:date="2021-03-18T20:25:00Z"/>
                <w:sz w:val="15"/>
                <w:szCs w:val="15"/>
              </w:rPr>
            </w:pPr>
            <w:del w:id="2388" w:author="Thea Lucille Knowles" w:date="2021-03-18T20:25:00Z">
              <w:r w:rsidRPr="00A80F22" w:rsidDel="00CB1E99">
                <w:rPr>
                  <w:rFonts w:ascii="Arial" w:eastAsia="Arial" w:hAnsi="Arial" w:cs="Arial"/>
                  <w:b/>
                  <w:color w:val="111111"/>
                  <w:sz w:val="15"/>
                  <w:szCs w:val="15"/>
                </w:rPr>
                <w:delText>0.018</w:delText>
              </w:r>
            </w:del>
          </w:p>
        </w:tc>
      </w:tr>
      <w:tr w:rsidR="009821AB" w:rsidRPr="00A80F22" w:rsidDel="00CB1E99" w14:paraId="626B1DB0" w14:textId="3CED477D" w:rsidTr="00281D09">
        <w:trPr>
          <w:cantSplit/>
          <w:jc w:val="center"/>
          <w:del w:id="2389"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D9B626F" w14:textId="795C8550" w:rsidR="009821AB" w:rsidRPr="00A80F22" w:rsidDel="00CB1E99" w:rsidRDefault="009821AB" w:rsidP="00B05573">
            <w:pPr>
              <w:spacing w:before="40" w:after="40"/>
              <w:ind w:left="100" w:right="100"/>
              <w:rPr>
                <w:del w:id="2390"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5D1C1184" w14:textId="7BEA544F" w:rsidR="009821AB" w:rsidRPr="00A80F22" w:rsidDel="00CB1E99" w:rsidRDefault="009821AB" w:rsidP="00B05573">
            <w:pPr>
              <w:spacing w:before="40" w:after="40"/>
              <w:ind w:left="100" w:right="100"/>
              <w:rPr>
                <w:del w:id="2391" w:author="Thea Lucille Knowles" w:date="2021-03-18T20:25:00Z"/>
                <w:sz w:val="15"/>
                <w:szCs w:val="15"/>
              </w:rPr>
            </w:pPr>
            <w:del w:id="2392"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18D8E2F3" w14:textId="18723341" w:rsidR="009821AB" w:rsidRPr="00A80F22" w:rsidDel="00CB1E99" w:rsidRDefault="009821AB" w:rsidP="00B05573">
            <w:pPr>
              <w:spacing w:before="40" w:after="40"/>
              <w:ind w:left="100" w:right="100"/>
              <w:jc w:val="right"/>
              <w:rPr>
                <w:del w:id="2393" w:author="Thea Lucille Knowles" w:date="2021-03-18T20:25:00Z"/>
                <w:sz w:val="15"/>
                <w:szCs w:val="15"/>
              </w:rPr>
            </w:pPr>
            <w:del w:id="2394"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538750A1" w14:textId="59C9486D" w:rsidR="009821AB" w:rsidRPr="00A80F22" w:rsidDel="00CB1E99" w:rsidRDefault="009821AB" w:rsidP="00B05573">
            <w:pPr>
              <w:spacing w:before="40" w:after="40"/>
              <w:ind w:left="100" w:right="100"/>
              <w:jc w:val="right"/>
              <w:rPr>
                <w:del w:id="2395" w:author="Thea Lucille Knowles" w:date="2021-03-18T20:25:00Z"/>
                <w:sz w:val="15"/>
                <w:szCs w:val="15"/>
              </w:rPr>
            </w:pPr>
            <w:del w:id="2396"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092D0DDA" w14:textId="1BA0ECD4" w:rsidR="009821AB" w:rsidRPr="00A80F22" w:rsidDel="00CB1E99" w:rsidRDefault="009821AB" w:rsidP="00B05573">
            <w:pPr>
              <w:spacing w:before="40" w:after="40"/>
              <w:ind w:left="100" w:right="100"/>
              <w:jc w:val="right"/>
              <w:rPr>
                <w:del w:id="2397" w:author="Thea Lucille Knowles" w:date="2021-03-18T20:25:00Z"/>
                <w:sz w:val="15"/>
                <w:szCs w:val="15"/>
              </w:rPr>
            </w:pPr>
            <w:del w:id="2398" w:author="Thea Lucille Knowles" w:date="2021-03-18T20:25:00Z">
              <w:r w:rsidRPr="00A80F22" w:rsidDel="00CB1E99">
                <w:rPr>
                  <w:rFonts w:ascii="Arial" w:eastAsia="Arial" w:hAnsi="Arial" w:cs="Arial"/>
                  <w:color w:val="111111"/>
                  <w:sz w:val="15"/>
                  <w:szCs w:val="15"/>
                </w:rPr>
                <w:delText>-0.875</w:delText>
              </w:r>
            </w:del>
          </w:p>
        </w:tc>
        <w:tc>
          <w:tcPr>
            <w:tcW w:w="1080" w:type="dxa"/>
            <w:shd w:val="clear" w:color="auto" w:fill="FFFFFF"/>
            <w:tcMar>
              <w:top w:w="0" w:type="dxa"/>
              <w:left w:w="0" w:type="dxa"/>
              <w:bottom w:w="0" w:type="dxa"/>
              <w:right w:w="0" w:type="dxa"/>
            </w:tcMar>
            <w:vAlign w:val="center"/>
          </w:tcPr>
          <w:p w14:paraId="2079241D" w14:textId="27171E2C" w:rsidR="009821AB" w:rsidRPr="00A80F22" w:rsidDel="00CB1E99" w:rsidRDefault="009821AB" w:rsidP="00B05573">
            <w:pPr>
              <w:spacing w:before="40" w:after="40"/>
              <w:ind w:left="100" w:right="100"/>
              <w:jc w:val="right"/>
              <w:rPr>
                <w:del w:id="2399" w:author="Thea Lucille Knowles" w:date="2021-03-18T20:25:00Z"/>
                <w:sz w:val="15"/>
                <w:szCs w:val="15"/>
              </w:rPr>
            </w:pPr>
            <w:del w:id="2400" w:author="Thea Lucille Knowles" w:date="2021-03-18T20:25:00Z">
              <w:r w:rsidRPr="00A80F22" w:rsidDel="00CB1E99">
                <w:rPr>
                  <w:rFonts w:ascii="Arial" w:eastAsia="Arial" w:hAnsi="Arial" w:cs="Arial"/>
                  <w:color w:val="111111"/>
                  <w:sz w:val="15"/>
                  <w:szCs w:val="15"/>
                </w:rPr>
                <w:delText>0.976</w:delText>
              </w:r>
            </w:del>
          </w:p>
        </w:tc>
      </w:tr>
      <w:tr w:rsidR="009821AB" w:rsidRPr="00A80F22" w:rsidDel="00CB1E99" w14:paraId="6134CA09" w14:textId="7A8869EF" w:rsidTr="00281D09">
        <w:trPr>
          <w:cantSplit/>
          <w:jc w:val="center"/>
          <w:del w:id="2401"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25EC8C5" w14:textId="75DC6784" w:rsidR="009821AB" w:rsidRPr="00A80F22" w:rsidDel="00CB1E99" w:rsidRDefault="009821AB" w:rsidP="00B05573">
            <w:pPr>
              <w:spacing w:before="40" w:after="40"/>
              <w:ind w:left="100" w:right="100"/>
              <w:rPr>
                <w:del w:id="2402"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949139E" w14:textId="6B597E97" w:rsidR="009821AB" w:rsidRPr="00A80F22" w:rsidDel="00CB1E99" w:rsidRDefault="009821AB" w:rsidP="00B05573">
            <w:pPr>
              <w:spacing w:before="40" w:after="40"/>
              <w:ind w:left="100" w:right="100"/>
              <w:rPr>
                <w:del w:id="2403" w:author="Thea Lucille Knowles" w:date="2021-03-18T20:25:00Z"/>
                <w:sz w:val="15"/>
                <w:szCs w:val="15"/>
              </w:rPr>
            </w:pPr>
            <w:del w:id="2404"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13827D60" w14:textId="1D30A7C9" w:rsidR="009821AB" w:rsidRPr="00A80F22" w:rsidDel="00CB1E99" w:rsidRDefault="009821AB" w:rsidP="00B05573">
            <w:pPr>
              <w:spacing w:before="40" w:after="40"/>
              <w:ind w:left="100" w:right="100"/>
              <w:jc w:val="right"/>
              <w:rPr>
                <w:del w:id="2405" w:author="Thea Lucille Knowles" w:date="2021-03-18T20:25:00Z"/>
                <w:sz w:val="15"/>
                <w:szCs w:val="15"/>
              </w:rPr>
            </w:pPr>
            <w:del w:id="2406"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101091B6" w14:textId="43D6E8A1" w:rsidR="009821AB" w:rsidRPr="00A80F22" w:rsidDel="00CB1E99" w:rsidRDefault="009821AB" w:rsidP="00B05573">
            <w:pPr>
              <w:spacing w:before="40" w:after="40"/>
              <w:ind w:left="100" w:right="100"/>
              <w:jc w:val="right"/>
              <w:rPr>
                <w:del w:id="2407" w:author="Thea Lucille Knowles" w:date="2021-03-18T20:25:00Z"/>
                <w:sz w:val="15"/>
                <w:szCs w:val="15"/>
              </w:rPr>
            </w:pPr>
            <w:del w:id="2408"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66B2B1AE" w14:textId="78A5ADD3" w:rsidR="009821AB" w:rsidRPr="00A80F22" w:rsidDel="00CB1E99" w:rsidRDefault="009821AB" w:rsidP="00B05573">
            <w:pPr>
              <w:spacing w:before="40" w:after="40"/>
              <w:ind w:left="100" w:right="100"/>
              <w:jc w:val="right"/>
              <w:rPr>
                <w:del w:id="2409" w:author="Thea Lucille Knowles" w:date="2021-03-18T20:25:00Z"/>
                <w:sz w:val="15"/>
                <w:szCs w:val="15"/>
              </w:rPr>
            </w:pPr>
            <w:del w:id="2410" w:author="Thea Lucille Knowles" w:date="2021-03-18T20:25:00Z">
              <w:r w:rsidRPr="00A80F22" w:rsidDel="00CB1E99">
                <w:rPr>
                  <w:rFonts w:ascii="Arial" w:eastAsia="Arial" w:hAnsi="Arial" w:cs="Arial"/>
                  <w:color w:val="111111"/>
                  <w:sz w:val="15"/>
                  <w:szCs w:val="15"/>
                </w:rPr>
                <w:delText>-1.065</w:delText>
              </w:r>
            </w:del>
          </w:p>
        </w:tc>
        <w:tc>
          <w:tcPr>
            <w:tcW w:w="1080" w:type="dxa"/>
            <w:shd w:val="clear" w:color="auto" w:fill="FFFFFF"/>
            <w:tcMar>
              <w:top w:w="0" w:type="dxa"/>
              <w:left w:w="0" w:type="dxa"/>
              <w:bottom w:w="0" w:type="dxa"/>
              <w:right w:w="0" w:type="dxa"/>
            </w:tcMar>
            <w:vAlign w:val="center"/>
          </w:tcPr>
          <w:p w14:paraId="705753BF" w14:textId="35AAF511" w:rsidR="009821AB" w:rsidRPr="00A80F22" w:rsidDel="00CB1E99" w:rsidRDefault="009821AB" w:rsidP="00B05573">
            <w:pPr>
              <w:spacing w:before="40" w:after="40"/>
              <w:ind w:left="100" w:right="100"/>
              <w:jc w:val="right"/>
              <w:rPr>
                <w:del w:id="2411" w:author="Thea Lucille Knowles" w:date="2021-03-18T20:25:00Z"/>
                <w:sz w:val="15"/>
                <w:szCs w:val="15"/>
              </w:rPr>
            </w:pPr>
            <w:del w:id="2412" w:author="Thea Lucille Knowles" w:date="2021-03-18T20:25:00Z">
              <w:r w:rsidRPr="00A80F22" w:rsidDel="00CB1E99">
                <w:rPr>
                  <w:rFonts w:ascii="Arial" w:eastAsia="Arial" w:hAnsi="Arial" w:cs="Arial"/>
                  <w:color w:val="111111"/>
                  <w:sz w:val="15"/>
                  <w:szCs w:val="15"/>
                </w:rPr>
                <w:delText>0.938</w:delText>
              </w:r>
            </w:del>
          </w:p>
        </w:tc>
      </w:tr>
      <w:tr w:rsidR="009821AB" w:rsidRPr="00A80F22" w:rsidDel="00CB1E99" w14:paraId="0EF2E36A" w14:textId="3196596E" w:rsidTr="00281D09">
        <w:trPr>
          <w:cantSplit/>
          <w:jc w:val="center"/>
          <w:del w:id="2413"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1379AA7" w14:textId="5E54F114" w:rsidR="009821AB" w:rsidRPr="00A80F22" w:rsidDel="00CB1E99" w:rsidRDefault="009821AB" w:rsidP="00B05573">
            <w:pPr>
              <w:spacing w:before="40" w:after="40"/>
              <w:ind w:left="100" w:right="100"/>
              <w:rPr>
                <w:del w:id="2414"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D34DB47" w14:textId="64417674" w:rsidR="009821AB" w:rsidRPr="00A80F22" w:rsidDel="00CB1E99" w:rsidRDefault="009821AB" w:rsidP="00B05573">
            <w:pPr>
              <w:spacing w:before="40" w:after="40"/>
              <w:ind w:left="100" w:right="100"/>
              <w:rPr>
                <w:del w:id="2415" w:author="Thea Lucille Knowles" w:date="2021-03-18T20:25:00Z"/>
                <w:sz w:val="15"/>
                <w:szCs w:val="15"/>
              </w:rPr>
            </w:pPr>
            <w:del w:id="2416"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3FCCE7C5" w14:textId="0CE2C544" w:rsidR="009821AB" w:rsidRPr="00A80F22" w:rsidDel="00CB1E99" w:rsidRDefault="009821AB" w:rsidP="00B05573">
            <w:pPr>
              <w:spacing w:before="40" w:after="40"/>
              <w:ind w:left="100" w:right="100"/>
              <w:jc w:val="right"/>
              <w:rPr>
                <w:del w:id="2417" w:author="Thea Lucille Knowles" w:date="2021-03-18T20:25:00Z"/>
                <w:sz w:val="15"/>
                <w:szCs w:val="15"/>
              </w:rPr>
            </w:pPr>
            <w:del w:id="2418" w:author="Thea Lucille Knowles" w:date="2021-03-18T20:25:00Z">
              <w:r w:rsidRPr="00A80F22" w:rsidDel="00CB1E99">
                <w:rPr>
                  <w:rFonts w:ascii="Arial" w:eastAsia="Arial" w:hAnsi="Arial" w:cs="Arial"/>
                  <w:color w:val="111111"/>
                  <w:sz w:val="15"/>
                  <w:szCs w:val="15"/>
                </w:rPr>
                <w:delText>2.1</w:delText>
              </w:r>
            </w:del>
          </w:p>
        </w:tc>
        <w:tc>
          <w:tcPr>
            <w:tcW w:w="1080" w:type="dxa"/>
            <w:shd w:val="clear" w:color="auto" w:fill="FFFFFF"/>
            <w:tcMar>
              <w:top w:w="0" w:type="dxa"/>
              <w:left w:w="0" w:type="dxa"/>
              <w:bottom w:w="0" w:type="dxa"/>
              <w:right w:w="0" w:type="dxa"/>
            </w:tcMar>
            <w:vAlign w:val="center"/>
          </w:tcPr>
          <w:p w14:paraId="32E43427" w14:textId="5CB477A4" w:rsidR="009821AB" w:rsidRPr="00A80F22" w:rsidDel="00CB1E99" w:rsidRDefault="009821AB" w:rsidP="00B05573">
            <w:pPr>
              <w:spacing w:before="40" w:after="40"/>
              <w:ind w:left="100" w:right="100"/>
              <w:jc w:val="right"/>
              <w:rPr>
                <w:del w:id="2419" w:author="Thea Lucille Knowles" w:date="2021-03-18T20:25:00Z"/>
                <w:sz w:val="15"/>
                <w:szCs w:val="15"/>
              </w:rPr>
            </w:pPr>
            <w:del w:id="2420" w:author="Thea Lucille Knowles" w:date="2021-03-18T20:25:00Z">
              <w:r w:rsidRPr="00A80F22" w:rsidDel="00CB1E99">
                <w:rPr>
                  <w:rFonts w:ascii="Arial" w:eastAsia="Arial" w:hAnsi="Arial" w:cs="Arial"/>
                  <w:color w:val="111111"/>
                  <w:sz w:val="15"/>
                  <w:szCs w:val="15"/>
                </w:rPr>
                <w:delText>1.2</w:delText>
              </w:r>
            </w:del>
          </w:p>
        </w:tc>
        <w:tc>
          <w:tcPr>
            <w:tcW w:w="1080" w:type="dxa"/>
            <w:shd w:val="clear" w:color="auto" w:fill="FFFFFF"/>
            <w:tcMar>
              <w:top w:w="0" w:type="dxa"/>
              <w:left w:w="0" w:type="dxa"/>
              <w:bottom w:w="0" w:type="dxa"/>
              <w:right w:w="0" w:type="dxa"/>
            </w:tcMar>
            <w:vAlign w:val="center"/>
          </w:tcPr>
          <w:p w14:paraId="77B18FDC" w14:textId="559AD518" w:rsidR="009821AB" w:rsidRPr="00A80F22" w:rsidDel="00CB1E99" w:rsidRDefault="009821AB" w:rsidP="00B05573">
            <w:pPr>
              <w:spacing w:before="40" w:after="40"/>
              <w:ind w:left="100" w:right="100"/>
              <w:jc w:val="right"/>
              <w:rPr>
                <w:del w:id="2421" w:author="Thea Lucille Knowles" w:date="2021-03-18T20:25:00Z"/>
                <w:sz w:val="15"/>
                <w:szCs w:val="15"/>
              </w:rPr>
            </w:pPr>
            <w:del w:id="2422" w:author="Thea Lucille Knowles" w:date="2021-03-18T20:25:00Z">
              <w:r w:rsidRPr="00A80F22" w:rsidDel="00CB1E99">
                <w:rPr>
                  <w:rFonts w:ascii="Arial" w:eastAsia="Arial" w:hAnsi="Arial" w:cs="Arial"/>
                  <w:color w:val="111111"/>
                  <w:sz w:val="15"/>
                  <w:szCs w:val="15"/>
                </w:rPr>
                <w:delText>1.732</w:delText>
              </w:r>
            </w:del>
          </w:p>
        </w:tc>
        <w:tc>
          <w:tcPr>
            <w:tcW w:w="1080" w:type="dxa"/>
            <w:shd w:val="clear" w:color="auto" w:fill="FFFFFF"/>
            <w:tcMar>
              <w:top w:w="0" w:type="dxa"/>
              <w:left w:w="0" w:type="dxa"/>
              <w:bottom w:w="0" w:type="dxa"/>
              <w:right w:w="0" w:type="dxa"/>
            </w:tcMar>
            <w:vAlign w:val="center"/>
          </w:tcPr>
          <w:p w14:paraId="71E8E700" w14:textId="50CBB2C7" w:rsidR="009821AB" w:rsidRPr="00A80F22" w:rsidDel="00CB1E99" w:rsidRDefault="009821AB" w:rsidP="00B05573">
            <w:pPr>
              <w:spacing w:before="40" w:after="40"/>
              <w:ind w:left="100" w:right="100"/>
              <w:jc w:val="right"/>
              <w:rPr>
                <w:del w:id="2423" w:author="Thea Lucille Knowles" w:date="2021-03-18T20:25:00Z"/>
                <w:sz w:val="15"/>
                <w:szCs w:val="15"/>
              </w:rPr>
            </w:pPr>
            <w:del w:id="2424" w:author="Thea Lucille Knowles" w:date="2021-03-18T20:25:00Z">
              <w:r w:rsidRPr="00A80F22" w:rsidDel="00CB1E99">
                <w:rPr>
                  <w:rFonts w:ascii="Arial" w:eastAsia="Arial" w:hAnsi="Arial" w:cs="Arial"/>
                  <w:color w:val="111111"/>
                  <w:sz w:val="15"/>
                  <w:szCs w:val="15"/>
                </w:rPr>
                <w:delText>0.594</w:delText>
              </w:r>
            </w:del>
          </w:p>
        </w:tc>
      </w:tr>
      <w:tr w:rsidR="009821AB" w:rsidRPr="00A80F22" w:rsidDel="00CB1E99" w14:paraId="752904D2" w14:textId="6F87FFBD" w:rsidTr="00281D09">
        <w:trPr>
          <w:cantSplit/>
          <w:jc w:val="center"/>
          <w:del w:id="2425"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170B0917" w14:textId="6FF1A255" w:rsidR="009821AB" w:rsidRPr="00A80F22" w:rsidDel="00CB1E99" w:rsidRDefault="009821AB" w:rsidP="00B05573">
            <w:pPr>
              <w:spacing w:before="40" w:after="40"/>
              <w:ind w:left="100" w:right="100"/>
              <w:rPr>
                <w:del w:id="2426"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1D6877F2" w14:textId="41A03290" w:rsidR="009821AB" w:rsidRPr="00A80F22" w:rsidDel="00CB1E99" w:rsidRDefault="009821AB" w:rsidP="00B05573">
            <w:pPr>
              <w:spacing w:before="40" w:after="40"/>
              <w:ind w:left="100" w:right="100"/>
              <w:rPr>
                <w:del w:id="2427" w:author="Thea Lucille Knowles" w:date="2021-03-18T20:25:00Z"/>
                <w:sz w:val="15"/>
                <w:szCs w:val="15"/>
              </w:rPr>
            </w:pPr>
            <w:del w:id="2428"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4BCE486B" w14:textId="2C046891" w:rsidR="009821AB" w:rsidRPr="00A80F22" w:rsidDel="00CB1E99" w:rsidRDefault="009821AB" w:rsidP="00B05573">
            <w:pPr>
              <w:spacing w:before="40" w:after="40"/>
              <w:ind w:left="100" w:right="100"/>
              <w:jc w:val="right"/>
              <w:rPr>
                <w:del w:id="2429" w:author="Thea Lucille Knowles" w:date="2021-03-18T20:25:00Z"/>
                <w:sz w:val="15"/>
                <w:szCs w:val="15"/>
              </w:rPr>
            </w:pPr>
            <w:del w:id="2430" w:author="Thea Lucille Knowles" w:date="2021-03-18T20:25:00Z">
              <w:r w:rsidRPr="00A80F22" w:rsidDel="00CB1E99">
                <w:rPr>
                  <w:rFonts w:ascii="Arial" w:eastAsia="Arial" w:hAnsi="Arial" w:cs="Arial"/>
                  <w:color w:val="111111"/>
                  <w:sz w:val="15"/>
                  <w:szCs w:val="15"/>
                </w:rPr>
                <w:delText>4.8</w:delText>
              </w:r>
            </w:del>
          </w:p>
        </w:tc>
        <w:tc>
          <w:tcPr>
            <w:tcW w:w="1080" w:type="dxa"/>
            <w:shd w:val="clear" w:color="auto" w:fill="FFFFFF"/>
            <w:tcMar>
              <w:top w:w="0" w:type="dxa"/>
              <w:left w:w="0" w:type="dxa"/>
              <w:bottom w:w="0" w:type="dxa"/>
              <w:right w:w="0" w:type="dxa"/>
            </w:tcMar>
            <w:vAlign w:val="center"/>
          </w:tcPr>
          <w:p w14:paraId="43BD11FA" w14:textId="7E7361D1" w:rsidR="009821AB" w:rsidRPr="00A80F22" w:rsidDel="00CB1E99" w:rsidRDefault="009821AB" w:rsidP="00B05573">
            <w:pPr>
              <w:spacing w:before="40" w:after="40"/>
              <w:ind w:left="100" w:right="100"/>
              <w:jc w:val="right"/>
              <w:rPr>
                <w:del w:id="2431" w:author="Thea Lucille Knowles" w:date="2021-03-18T20:25:00Z"/>
                <w:sz w:val="15"/>
                <w:szCs w:val="15"/>
              </w:rPr>
            </w:pPr>
            <w:del w:id="2432" w:author="Thea Lucille Knowles" w:date="2021-03-18T20:25:00Z">
              <w:r w:rsidRPr="00A80F22" w:rsidDel="00CB1E99">
                <w:rPr>
                  <w:rFonts w:ascii="Arial" w:eastAsia="Arial" w:hAnsi="Arial" w:cs="Arial"/>
                  <w:color w:val="111111"/>
                  <w:sz w:val="15"/>
                  <w:szCs w:val="15"/>
                </w:rPr>
                <w:delText>2.6</w:delText>
              </w:r>
            </w:del>
          </w:p>
        </w:tc>
        <w:tc>
          <w:tcPr>
            <w:tcW w:w="1080" w:type="dxa"/>
            <w:shd w:val="clear" w:color="auto" w:fill="FFFFFF"/>
            <w:tcMar>
              <w:top w:w="0" w:type="dxa"/>
              <w:left w:w="0" w:type="dxa"/>
              <w:bottom w:w="0" w:type="dxa"/>
              <w:right w:w="0" w:type="dxa"/>
            </w:tcMar>
            <w:vAlign w:val="center"/>
          </w:tcPr>
          <w:p w14:paraId="47678D3F" w14:textId="6121DE0C" w:rsidR="009821AB" w:rsidRPr="00A80F22" w:rsidDel="00CB1E99" w:rsidRDefault="009821AB" w:rsidP="00B05573">
            <w:pPr>
              <w:spacing w:before="40" w:after="40"/>
              <w:ind w:left="100" w:right="100"/>
              <w:jc w:val="right"/>
              <w:rPr>
                <w:del w:id="2433" w:author="Thea Lucille Knowles" w:date="2021-03-18T20:25:00Z"/>
                <w:sz w:val="15"/>
                <w:szCs w:val="15"/>
              </w:rPr>
            </w:pPr>
            <w:del w:id="2434" w:author="Thea Lucille Knowles" w:date="2021-03-18T20:25:00Z">
              <w:r w:rsidRPr="00A80F22" w:rsidDel="00CB1E99">
                <w:rPr>
                  <w:rFonts w:ascii="Arial" w:eastAsia="Arial" w:hAnsi="Arial" w:cs="Arial"/>
                  <w:color w:val="111111"/>
                  <w:sz w:val="15"/>
                  <w:szCs w:val="15"/>
                </w:rPr>
                <w:delText>1.879</w:delText>
              </w:r>
            </w:del>
          </w:p>
        </w:tc>
        <w:tc>
          <w:tcPr>
            <w:tcW w:w="1080" w:type="dxa"/>
            <w:shd w:val="clear" w:color="auto" w:fill="FFFFFF"/>
            <w:tcMar>
              <w:top w:w="0" w:type="dxa"/>
              <w:left w:w="0" w:type="dxa"/>
              <w:bottom w:w="0" w:type="dxa"/>
              <w:right w:w="0" w:type="dxa"/>
            </w:tcMar>
            <w:vAlign w:val="center"/>
          </w:tcPr>
          <w:p w14:paraId="6AA2732A" w14:textId="0747FB80" w:rsidR="009821AB" w:rsidRPr="00A80F22" w:rsidDel="00CB1E99" w:rsidRDefault="009821AB" w:rsidP="00B05573">
            <w:pPr>
              <w:spacing w:before="40" w:after="40"/>
              <w:ind w:left="100" w:right="100"/>
              <w:jc w:val="right"/>
              <w:rPr>
                <w:del w:id="2435" w:author="Thea Lucille Knowles" w:date="2021-03-18T20:25:00Z"/>
                <w:sz w:val="15"/>
                <w:szCs w:val="15"/>
              </w:rPr>
            </w:pPr>
            <w:del w:id="2436" w:author="Thea Lucille Knowles" w:date="2021-03-18T20:25:00Z">
              <w:r w:rsidRPr="00A80F22" w:rsidDel="00CB1E99">
                <w:rPr>
                  <w:rFonts w:ascii="Arial" w:eastAsia="Arial" w:hAnsi="Arial" w:cs="Arial"/>
                  <w:color w:val="111111"/>
                  <w:sz w:val="15"/>
                  <w:szCs w:val="15"/>
                </w:rPr>
                <w:delText>0.494</w:delText>
              </w:r>
            </w:del>
          </w:p>
        </w:tc>
      </w:tr>
      <w:tr w:rsidR="009821AB" w:rsidRPr="00A80F22" w:rsidDel="00CB1E99" w14:paraId="66DC2B14" w14:textId="6D22CE22" w:rsidTr="00281D09">
        <w:trPr>
          <w:cantSplit/>
          <w:jc w:val="center"/>
          <w:del w:id="2437" w:author="Thea Lucille Knowles" w:date="2021-03-18T20:25:00Z"/>
        </w:trPr>
        <w:tc>
          <w:tcPr>
            <w:tcW w:w="1080" w:type="dxa"/>
            <w:vMerge w:val="restart"/>
            <w:tcBorders>
              <w:top w:val="single" w:sz="8" w:space="0" w:color="000000"/>
            </w:tcBorders>
            <w:shd w:val="clear" w:color="auto" w:fill="FFFFFF"/>
            <w:tcMar>
              <w:top w:w="0" w:type="dxa"/>
              <w:left w:w="0" w:type="dxa"/>
              <w:bottom w:w="0" w:type="dxa"/>
              <w:right w:w="0" w:type="dxa"/>
            </w:tcMar>
            <w:vAlign w:val="center"/>
          </w:tcPr>
          <w:p w14:paraId="41AAE214" w14:textId="5575504F" w:rsidR="009821AB" w:rsidRPr="00A80F22" w:rsidDel="00CB1E99" w:rsidRDefault="009821AB" w:rsidP="00B05573">
            <w:pPr>
              <w:spacing w:before="40" w:after="40"/>
              <w:ind w:left="100" w:right="100"/>
              <w:rPr>
                <w:del w:id="2438" w:author="Thea Lucille Knowles" w:date="2021-03-18T20:25:00Z"/>
                <w:sz w:val="15"/>
                <w:szCs w:val="15"/>
              </w:rPr>
            </w:pPr>
            <w:del w:id="2439"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53AFE16C" w14:textId="04FD41EF" w:rsidR="009821AB" w:rsidRPr="00A80F22" w:rsidDel="00CB1E99" w:rsidRDefault="009821AB" w:rsidP="00B05573">
            <w:pPr>
              <w:spacing w:before="40" w:after="40"/>
              <w:ind w:left="100" w:right="100"/>
              <w:rPr>
                <w:del w:id="2440" w:author="Thea Lucille Knowles" w:date="2021-03-18T20:25:00Z"/>
                <w:sz w:val="15"/>
                <w:szCs w:val="15"/>
              </w:rPr>
            </w:pPr>
            <w:del w:id="2441" w:author="Thea Lucille Knowles" w:date="2021-03-18T20:25:00Z">
              <w:r w:rsidRPr="00A80F22" w:rsidDel="00CB1E99">
                <w:rPr>
                  <w:rFonts w:ascii="Arial" w:eastAsia="Arial" w:hAnsi="Arial" w:cs="Arial"/>
                  <w:color w:val="111111"/>
                  <w:sz w:val="15"/>
                  <w:szCs w:val="15"/>
                </w:rPr>
                <w:delText>H1 - S4</w:delText>
              </w:r>
            </w:del>
          </w:p>
        </w:tc>
        <w:tc>
          <w:tcPr>
            <w:tcW w:w="1080" w:type="dxa"/>
            <w:shd w:val="clear" w:color="auto" w:fill="FFFFFF"/>
            <w:tcMar>
              <w:top w:w="0" w:type="dxa"/>
              <w:left w:w="0" w:type="dxa"/>
              <w:bottom w:w="0" w:type="dxa"/>
              <w:right w:w="0" w:type="dxa"/>
            </w:tcMar>
            <w:vAlign w:val="center"/>
          </w:tcPr>
          <w:p w14:paraId="1D67C301" w14:textId="13252D23" w:rsidR="009821AB" w:rsidRPr="00A80F22" w:rsidDel="00CB1E99" w:rsidRDefault="009821AB" w:rsidP="00B05573">
            <w:pPr>
              <w:spacing w:before="40" w:after="40"/>
              <w:ind w:left="100" w:right="100"/>
              <w:jc w:val="right"/>
              <w:rPr>
                <w:del w:id="2442" w:author="Thea Lucille Knowles" w:date="2021-03-18T20:25:00Z"/>
                <w:sz w:val="15"/>
                <w:szCs w:val="15"/>
              </w:rPr>
            </w:pPr>
            <w:del w:id="2443"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30B0BDE1" w14:textId="2A640328" w:rsidR="009821AB" w:rsidRPr="00A80F22" w:rsidDel="00CB1E99" w:rsidRDefault="009821AB" w:rsidP="00B05573">
            <w:pPr>
              <w:spacing w:before="40" w:after="40"/>
              <w:ind w:left="100" w:right="100"/>
              <w:jc w:val="right"/>
              <w:rPr>
                <w:del w:id="2444" w:author="Thea Lucille Knowles" w:date="2021-03-18T20:25:00Z"/>
                <w:sz w:val="15"/>
                <w:szCs w:val="15"/>
              </w:rPr>
            </w:pPr>
            <w:del w:id="2445" w:author="Thea Lucille Knowles" w:date="2021-03-18T20:25:00Z">
              <w:r w:rsidRPr="00A80F22" w:rsidDel="00CB1E99">
                <w:rPr>
                  <w:rFonts w:ascii="Arial" w:eastAsia="Arial" w:hAnsi="Arial" w:cs="Arial"/>
                  <w:color w:val="111111"/>
                  <w:sz w:val="15"/>
                  <w:szCs w:val="15"/>
                </w:rPr>
                <w:delText>0.9</w:delText>
              </w:r>
            </w:del>
          </w:p>
        </w:tc>
        <w:tc>
          <w:tcPr>
            <w:tcW w:w="1080" w:type="dxa"/>
            <w:shd w:val="clear" w:color="auto" w:fill="FFFFFF"/>
            <w:tcMar>
              <w:top w:w="0" w:type="dxa"/>
              <w:left w:w="0" w:type="dxa"/>
              <w:bottom w:w="0" w:type="dxa"/>
              <w:right w:w="0" w:type="dxa"/>
            </w:tcMar>
            <w:vAlign w:val="center"/>
          </w:tcPr>
          <w:p w14:paraId="07712347" w14:textId="144E9466" w:rsidR="009821AB" w:rsidRPr="00A80F22" w:rsidDel="00CB1E99" w:rsidRDefault="009821AB" w:rsidP="00B05573">
            <w:pPr>
              <w:spacing w:before="40" w:after="40"/>
              <w:ind w:left="100" w:right="100"/>
              <w:jc w:val="right"/>
              <w:rPr>
                <w:del w:id="2446" w:author="Thea Lucille Knowles" w:date="2021-03-18T20:25:00Z"/>
                <w:sz w:val="15"/>
                <w:szCs w:val="15"/>
              </w:rPr>
            </w:pPr>
            <w:del w:id="2447" w:author="Thea Lucille Knowles" w:date="2021-03-18T20:25:00Z">
              <w:r w:rsidRPr="00A80F22" w:rsidDel="00CB1E99">
                <w:rPr>
                  <w:rFonts w:ascii="Arial" w:eastAsia="Arial" w:hAnsi="Arial" w:cs="Arial"/>
                  <w:color w:val="111111"/>
                  <w:sz w:val="15"/>
                  <w:szCs w:val="15"/>
                </w:rPr>
                <w:delText>-0.407</w:delText>
              </w:r>
            </w:del>
          </w:p>
        </w:tc>
        <w:tc>
          <w:tcPr>
            <w:tcW w:w="1080" w:type="dxa"/>
            <w:shd w:val="clear" w:color="auto" w:fill="FFFFFF"/>
            <w:tcMar>
              <w:top w:w="0" w:type="dxa"/>
              <w:left w:w="0" w:type="dxa"/>
              <w:bottom w:w="0" w:type="dxa"/>
              <w:right w:w="0" w:type="dxa"/>
            </w:tcMar>
            <w:vAlign w:val="center"/>
          </w:tcPr>
          <w:p w14:paraId="1A6319A9" w14:textId="7FB21028" w:rsidR="009821AB" w:rsidRPr="00A80F22" w:rsidDel="00CB1E99" w:rsidRDefault="009821AB" w:rsidP="00B05573">
            <w:pPr>
              <w:spacing w:before="40" w:after="40"/>
              <w:ind w:left="100" w:right="100"/>
              <w:jc w:val="right"/>
              <w:rPr>
                <w:del w:id="2448" w:author="Thea Lucille Knowles" w:date="2021-03-18T20:25:00Z"/>
                <w:sz w:val="15"/>
                <w:szCs w:val="15"/>
              </w:rPr>
            </w:pPr>
            <w:del w:id="2449"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62866716" w14:textId="5039BDE4" w:rsidTr="00281D09">
        <w:trPr>
          <w:cantSplit/>
          <w:jc w:val="center"/>
          <w:del w:id="2450"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76D916F" w14:textId="6B4AD513" w:rsidR="009821AB" w:rsidRPr="00A80F22" w:rsidDel="00CB1E99" w:rsidRDefault="009821AB" w:rsidP="00B05573">
            <w:pPr>
              <w:spacing w:before="40" w:after="40"/>
              <w:ind w:left="100" w:right="100"/>
              <w:rPr>
                <w:del w:id="2451"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17109C5" w14:textId="3238ED7D" w:rsidR="009821AB" w:rsidRPr="00A80F22" w:rsidDel="00CB1E99" w:rsidRDefault="009821AB" w:rsidP="00B05573">
            <w:pPr>
              <w:spacing w:before="40" w:after="40"/>
              <w:ind w:left="100" w:right="100"/>
              <w:rPr>
                <w:del w:id="2452" w:author="Thea Lucille Knowles" w:date="2021-03-18T20:25:00Z"/>
                <w:sz w:val="15"/>
                <w:szCs w:val="15"/>
              </w:rPr>
            </w:pPr>
            <w:del w:id="2453" w:author="Thea Lucille Knowles" w:date="2021-03-18T20:25:00Z">
              <w:r w:rsidRPr="00A80F22" w:rsidDel="00CB1E99">
                <w:rPr>
                  <w:rFonts w:ascii="Arial" w:eastAsia="Arial" w:hAnsi="Arial" w:cs="Arial"/>
                  <w:color w:val="111111"/>
                  <w:sz w:val="15"/>
                  <w:szCs w:val="15"/>
                </w:rPr>
                <w:delText>H1 - S3</w:delText>
              </w:r>
            </w:del>
          </w:p>
        </w:tc>
        <w:tc>
          <w:tcPr>
            <w:tcW w:w="1080" w:type="dxa"/>
            <w:shd w:val="clear" w:color="auto" w:fill="FFFFFF"/>
            <w:tcMar>
              <w:top w:w="0" w:type="dxa"/>
              <w:left w:w="0" w:type="dxa"/>
              <w:bottom w:w="0" w:type="dxa"/>
              <w:right w:w="0" w:type="dxa"/>
            </w:tcMar>
            <w:vAlign w:val="center"/>
          </w:tcPr>
          <w:p w14:paraId="5890981E" w14:textId="6B30E343" w:rsidR="009821AB" w:rsidRPr="00A80F22" w:rsidDel="00CB1E99" w:rsidRDefault="009821AB" w:rsidP="00B05573">
            <w:pPr>
              <w:spacing w:before="40" w:after="40"/>
              <w:ind w:left="100" w:right="100"/>
              <w:jc w:val="right"/>
              <w:rPr>
                <w:del w:id="2454" w:author="Thea Lucille Knowles" w:date="2021-03-18T20:25:00Z"/>
                <w:sz w:val="15"/>
                <w:szCs w:val="15"/>
              </w:rPr>
            </w:pPr>
            <w:del w:id="2455" w:author="Thea Lucille Knowles" w:date="2021-03-18T20:25:00Z">
              <w:r w:rsidRPr="00A80F22" w:rsidDel="00CB1E99">
                <w:rPr>
                  <w:rFonts w:ascii="Arial" w:eastAsia="Arial" w:hAnsi="Arial" w:cs="Arial"/>
                  <w:color w:val="111111"/>
                  <w:sz w:val="15"/>
                  <w:szCs w:val="15"/>
                </w:rPr>
                <w:delText>-0.3</w:delText>
              </w:r>
            </w:del>
          </w:p>
        </w:tc>
        <w:tc>
          <w:tcPr>
            <w:tcW w:w="1080" w:type="dxa"/>
            <w:shd w:val="clear" w:color="auto" w:fill="FFFFFF"/>
            <w:tcMar>
              <w:top w:w="0" w:type="dxa"/>
              <w:left w:w="0" w:type="dxa"/>
              <w:bottom w:w="0" w:type="dxa"/>
              <w:right w:w="0" w:type="dxa"/>
            </w:tcMar>
            <w:vAlign w:val="center"/>
          </w:tcPr>
          <w:p w14:paraId="3E2890AA" w14:textId="773599DF" w:rsidR="009821AB" w:rsidRPr="00A80F22" w:rsidDel="00CB1E99" w:rsidRDefault="009821AB" w:rsidP="00B05573">
            <w:pPr>
              <w:spacing w:before="40" w:after="40"/>
              <w:ind w:left="100" w:right="100"/>
              <w:jc w:val="right"/>
              <w:rPr>
                <w:del w:id="2456" w:author="Thea Lucille Knowles" w:date="2021-03-18T20:25:00Z"/>
                <w:sz w:val="15"/>
                <w:szCs w:val="15"/>
              </w:rPr>
            </w:pPr>
            <w:del w:id="2457" w:author="Thea Lucille Knowles" w:date="2021-03-18T20:25:00Z">
              <w:r w:rsidRPr="00A80F22" w:rsidDel="00CB1E99">
                <w:rPr>
                  <w:rFonts w:ascii="Arial" w:eastAsia="Arial" w:hAnsi="Arial" w:cs="Arial"/>
                  <w:color w:val="111111"/>
                  <w:sz w:val="15"/>
                  <w:szCs w:val="15"/>
                </w:rPr>
                <w:delText>0.8</w:delText>
              </w:r>
            </w:del>
          </w:p>
        </w:tc>
        <w:tc>
          <w:tcPr>
            <w:tcW w:w="1080" w:type="dxa"/>
            <w:shd w:val="clear" w:color="auto" w:fill="FFFFFF"/>
            <w:tcMar>
              <w:top w:w="0" w:type="dxa"/>
              <w:left w:w="0" w:type="dxa"/>
              <w:bottom w:w="0" w:type="dxa"/>
              <w:right w:w="0" w:type="dxa"/>
            </w:tcMar>
            <w:vAlign w:val="center"/>
          </w:tcPr>
          <w:p w14:paraId="35429476" w14:textId="2D93D5B2" w:rsidR="009821AB" w:rsidRPr="00A80F22" w:rsidDel="00CB1E99" w:rsidRDefault="009821AB" w:rsidP="00B05573">
            <w:pPr>
              <w:spacing w:before="40" w:after="40"/>
              <w:ind w:left="100" w:right="100"/>
              <w:jc w:val="right"/>
              <w:rPr>
                <w:del w:id="2458" w:author="Thea Lucille Knowles" w:date="2021-03-18T20:25:00Z"/>
                <w:sz w:val="15"/>
                <w:szCs w:val="15"/>
              </w:rPr>
            </w:pPr>
            <w:del w:id="2459" w:author="Thea Lucille Knowles" w:date="2021-03-18T20:25:00Z">
              <w:r w:rsidRPr="00A80F22" w:rsidDel="00CB1E99">
                <w:rPr>
                  <w:rFonts w:ascii="Arial" w:eastAsia="Arial" w:hAnsi="Arial" w:cs="Arial"/>
                  <w:color w:val="111111"/>
                  <w:sz w:val="15"/>
                  <w:szCs w:val="15"/>
                </w:rPr>
                <w:delText>-0.432</w:delText>
              </w:r>
            </w:del>
          </w:p>
        </w:tc>
        <w:tc>
          <w:tcPr>
            <w:tcW w:w="1080" w:type="dxa"/>
            <w:shd w:val="clear" w:color="auto" w:fill="FFFFFF"/>
            <w:tcMar>
              <w:top w:w="0" w:type="dxa"/>
              <w:left w:w="0" w:type="dxa"/>
              <w:bottom w:w="0" w:type="dxa"/>
              <w:right w:w="0" w:type="dxa"/>
            </w:tcMar>
            <w:vAlign w:val="center"/>
          </w:tcPr>
          <w:p w14:paraId="56465060" w14:textId="2DB33D0C" w:rsidR="009821AB" w:rsidRPr="00A80F22" w:rsidDel="00CB1E99" w:rsidRDefault="009821AB" w:rsidP="00B05573">
            <w:pPr>
              <w:spacing w:before="40" w:after="40"/>
              <w:ind w:left="100" w:right="100"/>
              <w:jc w:val="right"/>
              <w:rPr>
                <w:del w:id="2460" w:author="Thea Lucille Knowles" w:date="2021-03-18T20:25:00Z"/>
                <w:sz w:val="15"/>
                <w:szCs w:val="15"/>
              </w:rPr>
            </w:pPr>
            <w:del w:id="2461"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40AEB65A" w14:textId="7C2CB9E2" w:rsidTr="00281D09">
        <w:trPr>
          <w:cantSplit/>
          <w:jc w:val="center"/>
          <w:del w:id="2462"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592DACA1" w14:textId="5236A713" w:rsidR="009821AB" w:rsidRPr="00A80F22" w:rsidDel="00CB1E99" w:rsidRDefault="009821AB" w:rsidP="00B05573">
            <w:pPr>
              <w:spacing w:before="40" w:after="40"/>
              <w:ind w:left="100" w:right="100"/>
              <w:rPr>
                <w:del w:id="2463"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8447D12" w14:textId="425AC0C2" w:rsidR="009821AB" w:rsidRPr="00A80F22" w:rsidDel="00CB1E99" w:rsidRDefault="009821AB" w:rsidP="00B05573">
            <w:pPr>
              <w:spacing w:before="40" w:after="40"/>
              <w:ind w:left="100" w:right="100"/>
              <w:rPr>
                <w:del w:id="2464" w:author="Thea Lucille Knowles" w:date="2021-03-18T20:25:00Z"/>
                <w:sz w:val="15"/>
                <w:szCs w:val="15"/>
              </w:rPr>
            </w:pPr>
            <w:del w:id="2465" w:author="Thea Lucille Knowles" w:date="2021-03-18T20:25:00Z">
              <w:r w:rsidRPr="00A80F22" w:rsidDel="00CB1E99">
                <w:rPr>
                  <w:rFonts w:ascii="Arial" w:eastAsia="Arial" w:hAnsi="Arial" w:cs="Arial"/>
                  <w:color w:val="111111"/>
                  <w:sz w:val="15"/>
                  <w:szCs w:val="15"/>
                </w:rPr>
                <w:delText>H1 - S2</w:delText>
              </w:r>
            </w:del>
          </w:p>
        </w:tc>
        <w:tc>
          <w:tcPr>
            <w:tcW w:w="1080" w:type="dxa"/>
            <w:shd w:val="clear" w:color="auto" w:fill="FFFFFF"/>
            <w:tcMar>
              <w:top w:w="0" w:type="dxa"/>
              <w:left w:w="0" w:type="dxa"/>
              <w:bottom w:w="0" w:type="dxa"/>
              <w:right w:w="0" w:type="dxa"/>
            </w:tcMar>
            <w:vAlign w:val="center"/>
          </w:tcPr>
          <w:p w14:paraId="067EFA8D" w14:textId="0A6DDBD6" w:rsidR="009821AB" w:rsidRPr="00A80F22" w:rsidDel="00CB1E99" w:rsidRDefault="009821AB" w:rsidP="00B05573">
            <w:pPr>
              <w:spacing w:before="40" w:after="40"/>
              <w:ind w:left="100" w:right="100"/>
              <w:jc w:val="right"/>
              <w:rPr>
                <w:del w:id="2466" w:author="Thea Lucille Knowles" w:date="2021-03-18T20:25:00Z"/>
                <w:sz w:val="15"/>
                <w:szCs w:val="15"/>
              </w:rPr>
            </w:pPr>
            <w:del w:id="2467" w:author="Thea Lucille Knowles" w:date="2021-03-18T20:25:00Z">
              <w:r w:rsidRPr="00A80F22" w:rsidDel="00CB1E99">
                <w:rPr>
                  <w:rFonts w:ascii="Arial" w:eastAsia="Arial" w:hAnsi="Arial" w:cs="Arial"/>
                  <w:color w:val="111111"/>
                  <w:sz w:val="15"/>
                  <w:szCs w:val="15"/>
                </w:rPr>
                <w:delText>-1.7</w:delText>
              </w:r>
            </w:del>
          </w:p>
        </w:tc>
        <w:tc>
          <w:tcPr>
            <w:tcW w:w="1080" w:type="dxa"/>
            <w:shd w:val="clear" w:color="auto" w:fill="FFFFFF"/>
            <w:tcMar>
              <w:top w:w="0" w:type="dxa"/>
              <w:left w:w="0" w:type="dxa"/>
              <w:bottom w:w="0" w:type="dxa"/>
              <w:right w:w="0" w:type="dxa"/>
            </w:tcMar>
            <w:vAlign w:val="center"/>
          </w:tcPr>
          <w:p w14:paraId="505EB2FC" w14:textId="4EF9E05A" w:rsidR="009821AB" w:rsidRPr="00A80F22" w:rsidDel="00CB1E99" w:rsidRDefault="009821AB" w:rsidP="00B05573">
            <w:pPr>
              <w:spacing w:before="40" w:after="40"/>
              <w:ind w:left="100" w:right="100"/>
              <w:jc w:val="right"/>
              <w:rPr>
                <w:del w:id="2468" w:author="Thea Lucille Knowles" w:date="2021-03-18T20:25:00Z"/>
                <w:sz w:val="15"/>
                <w:szCs w:val="15"/>
              </w:rPr>
            </w:pPr>
            <w:del w:id="2469" w:author="Thea Lucille Knowles" w:date="2021-03-18T20:25:00Z">
              <w:r w:rsidRPr="00A80F22" w:rsidDel="00CB1E99">
                <w:rPr>
                  <w:rFonts w:ascii="Arial" w:eastAsia="Arial" w:hAnsi="Arial" w:cs="Arial"/>
                  <w:color w:val="111111"/>
                  <w:sz w:val="15"/>
                  <w:szCs w:val="15"/>
                </w:rPr>
                <w:delText>0.7</w:delText>
              </w:r>
            </w:del>
          </w:p>
        </w:tc>
        <w:tc>
          <w:tcPr>
            <w:tcW w:w="1080" w:type="dxa"/>
            <w:shd w:val="clear" w:color="auto" w:fill="FFFFFF"/>
            <w:tcMar>
              <w:top w:w="0" w:type="dxa"/>
              <w:left w:w="0" w:type="dxa"/>
              <w:bottom w:w="0" w:type="dxa"/>
              <w:right w:w="0" w:type="dxa"/>
            </w:tcMar>
            <w:vAlign w:val="center"/>
          </w:tcPr>
          <w:p w14:paraId="5C055D7D" w14:textId="7A7A46C1" w:rsidR="009821AB" w:rsidRPr="00A80F22" w:rsidDel="00CB1E99" w:rsidRDefault="009821AB" w:rsidP="00B05573">
            <w:pPr>
              <w:spacing w:before="40" w:after="40"/>
              <w:ind w:left="100" w:right="100"/>
              <w:jc w:val="right"/>
              <w:rPr>
                <w:del w:id="2470" w:author="Thea Lucille Knowles" w:date="2021-03-18T20:25:00Z"/>
                <w:sz w:val="15"/>
                <w:szCs w:val="15"/>
              </w:rPr>
            </w:pPr>
            <w:del w:id="2471" w:author="Thea Lucille Knowles" w:date="2021-03-18T20:25:00Z">
              <w:r w:rsidRPr="00A80F22" w:rsidDel="00CB1E99">
                <w:rPr>
                  <w:rFonts w:ascii="Arial" w:eastAsia="Arial" w:hAnsi="Arial" w:cs="Arial"/>
                  <w:color w:val="111111"/>
                  <w:sz w:val="15"/>
                  <w:szCs w:val="15"/>
                </w:rPr>
                <w:delText>-2.464</w:delText>
              </w:r>
            </w:del>
          </w:p>
        </w:tc>
        <w:tc>
          <w:tcPr>
            <w:tcW w:w="1080" w:type="dxa"/>
            <w:shd w:val="clear" w:color="auto" w:fill="FFFFFF"/>
            <w:tcMar>
              <w:top w:w="0" w:type="dxa"/>
              <w:left w:w="0" w:type="dxa"/>
              <w:bottom w:w="0" w:type="dxa"/>
              <w:right w:w="0" w:type="dxa"/>
            </w:tcMar>
            <w:vAlign w:val="center"/>
          </w:tcPr>
          <w:p w14:paraId="54E06C7C" w14:textId="5CCB3E95" w:rsidR="009821AB" w:rsidRPr="00A80F22" w:rsidDel="00CB1E99" w:rsidRDefault="009821AB" w:rsidP="00B05573">
            <w:pPr>
              <w:spacing w:before="40" w:after="40"/>
              <w:ind w:left="100" w:right="100"/>
              <w:jc w:val="right"/>
              <w:rPr>
                <w:del w:id="2472" w:author="Thea Lucille Knowles" w:date="2021-03-18T20:25:00Z"/>
                <w:sz w:val="15"/>
                <w:szCs w:val="15"/>
              </w:rPr>
            </w:pPr>
            <w:del w:id="2473" w:author="Thea Lucille Knowles" w:date="2021-03-18T20:25:00Z">
              <w:r w:rsidRPr="00A80F22" w:rsidDel="00CB1E99">
                <w:rPr>
                  <w:rFonts w:ascii="Arial" w:eastAsia="Arial" w:hAnsi="Arial" w:cs="Arial"/>
                  <w:color w:val="111111"/>
                  <w:sz w:val="15"/>
                  <w:szCs w:val="15"/>
                </w:rPr>
                <w:delText>0.172</w:delText>
              </w:r>
            </w:del>
          </w:p>
        </w:tc>
      </w:tr>
      <w:tr w:rsidR="009821AB" w:rsidRPr="00A80F22" w:rsidDel="00CB1E99" w14:paraId="37DE9843" w14:textId="5DFCED0A" w:rsidTr="00281D09">
        <w:trPr>
          <w:cantSplit/>
          <w:jc w:val="center"/>
          <w:del w:id="2474"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996645A" w14:textId="5AE4188C" w:rsidR="009821AB" w:rsidRPr="00A80F22" w:rsidDel="00CB1E99" w:rsidRDefault="009821AB" w:rsidP="00B05573">
            <w:pPr>
              <w:spacing w:before="40" w:after="40"/>
              <w:ind w:left="100" w:right="100"/>
              <w:rPr>
                <w:del w:id="2475"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9949960" w14:textId="299E1F56" w:rsidR="009821AB" w:rsidRPr="00A80F22" w:rsidDel="00CB1E99" w:rsidRDefault="009821AB" w:rsidP="00B05573">
            <w:pPr>
              <w:spacing w:before="40" w:after="40"/>
              <w:ind w:left="100" w:right="100"/>
              <w:rPr>
                <w:del w:id="2476" w:author="Thea Lucille Knowles" w:date="2021-03-18T20:25:00Z"/>
                <w:sz w:val="15"/>
                <w:szCs w:val="15"/>
              </w:rPr>
            </w:pPr>
            <w:del w:id="2477" w:author="Thea Lucille Knowles" w:date="2021-03-18T20:25:00Z">
              <w:r w:rsidRPr="00A80F22" w:rsidDel="00CB1E99">
                <w:rPr>
                  <w:rFonts w:ascii="Arial" w:eastAsia="Arial" w:hAnsi="Arial" w:cs="Arial"/>
                  <w:b/>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04CCD910" w14:textId="4C53A769" w:rsidR="009821AB" w:rsidRPr="00A80F22" w:rsidDel="00CB1E99" w:rsidRDefault="009821AB" w:rsidP="00B05573">
            <w:pPr>
              <w:spacing w:before="40" w:after="40"/>
              <w:ind w:left="100" w:right="100"/>
              <w:jc w:val="right"/>
              <w:rPr>
                <w:del w:id="2478" w:author="Thea Lucille Knowles" w:date="2021-03-18T20:25:00Z"/>
                <w:sz w:val="15"/>
                <w:szCs w:val="15"/>
              </w:rPr>
            </w:pPr>
            <w:del w:id="2479" w:author="Thea Lucille Knowles" w:date="2021-03-18T20:25:00Z">
              <w:r w:rsidRPr="00A80F22" w:rsidDel="00CB1E99">
                <w:rPr>
                  <w:rFonts w:ascii="Arial" w:eastAsia="Arial" w:hAnsi="Arial" w:cs="Arial"/>
                  <w:color w:val="111111"/>
                  <w:sz w:val="15"/>
                  <w:szCs w:val="15"/>
                </w:rPr>
                <w:delText>6.7</w:delText>
              </w:r>
            </w:del>
          </w:p>
        </w:tc>
        <w:tc>
          <w:tcPr>
            <w:tcW w:w="1080" w:type="dxa"/>
            <w:shd w:val="clear" w:color="auto" w:fill="FFFFFF"/>
            <w:tcMar>
              <w:top w:w="0" w:type="dxa"/>
              <w:left w:w="0" w:type="dxa"/>
              <w:bottom w:w="0" w:type="dxa"/>
              <w:right w:w="0" w:type="dxa"/>
            </w:tcMar>
            <w:vAlign w:val="center"/>
          </w:tcPr>
          <w:p w14:paraId="41AFDE7B" w14:textId="7B611894" w:rsidR="009821AB" w:rsidRPr="00A80F22" w:rsidDel="00CB1E99" w:rsidRDefault="009821AB" w:rsidP="00B05573">
            <w:pPr>
              <w:spacing w:before="40" w:after="40"/>
              <w:ind w:left="100" w:right="100"/>
              <w:jc w:val="right"/>
              <w:rPr>
                <w:del w:id="2480" w:author="Thea Lucille Knowles" w:date="2021-03-18T20:25:00Z"/>
                <w:sz w:val="15"/>
                <w:szCs w:val="15"/>
              </w:rPr>
            </w:pPr>
            <w:del w:id="2481" w:author="Thea Lucille Knowles" w:date="2021-03-18T20:25:00Z">
              <w:r w:rsidRPr="00A80F22" w:rsidDel="00CB1E99">
                <w:rPr>
                  <w:rFonts w:ascii="Arial" w:eastAsia="Arial" w:hAnsi="Arial" w:cs="Arial"/>
                  <w:color w:val="111111"/>
                  <w:sz w:val="15"/>
                  <w:szCs w:val="15"/>
                </w:rPr>
                <w:delText>1.7</w:delText>
              </w:r>
            </w:del>
          </w:p>
        </w:tc>
        <w:tc>
          <w:tcPr>
            <w:tcW w:w="1080" w:type="dxa"/>
            <w:shd w:val="clear" w:color="auto" w:fill="FFFFFF"/>
            <w:tcMar>
              <w:top w:w="0" w:type="dxa"/>
              <w:left w:w="0" w:type="dxa"/>
              <w:bottom w:w="0" w:type="dxa"/>
              <w:right w:w="0" w:type="dxa"/>
            </w:tcMar>
            <w:vAlign w:val="center"/>
          </w:tcPr>
          <w:p w14:paraId="12F6D9D8" w14:textId="24593B54" w:rsidR="009821AB" w:rsidRPr="00A80F22" w:rsidDel="00CB1E99" w:rsidRDefault="009821AB" w:rsidP="00B05573">
            <w:pPr>
              <w:spacing w:before="40" w:after="40"/>
              <w:ind w:left="100" w:right="100"/>
              <w:jc w:val="right"/>
              <w:rPr>
                <w:del w:id="2482" w:author="Thea Lucille Knowles" w:date="2021-03-18T20:25:00Z"/>
                <w:sz w:val="15"/>
                <w:szCs w:val="15"/>
              </w:rPr>
            </w:pPr>
            <w:del w:id="2483" w:author="Thea Lucille Knowles" w:date="2021-03-18T20:25:00Z">
              <w:r w:rsidRPr="00A80F22" w:rsidDel="00CB1E99">
                <w:rPr>
                  <w:rFonts w:ascii="Arial" w:eastAsia="Arial" w:hAnsi="Arial" w:cs="Arial"/>
                  <w:color w:val="111111"/>
                  <w:sz w:val="15"/>
                  <w:szCs w:val="15"/>
                </w:rPr>
                <w:delText>3.967</w:delText>
              </w:r>
            </w:del>
          </w:p>
        </w:tc>
        <w:tc>
          <w:tcPr>
            <w:tcW w:w="1080" w:type="dxa"/>
            <w:shd w:val="clear" w:color="auto" w:fill="FFFFFF"/>
            <w:tcMar>
              <w:top w:w="0" w:type="dxa"/>
              <w:left w:w="0" w:type="dxa"/>
              <w:bottom w:w="0" w:type="dxa"/>
              <w:right w:w="0" w:type="dxa"/>
            </w:tcMar>
            <w:vAlign w:val="center"/>
          </w:tcPr>
          <w:p w14:paraId="2310000C" w14:textId="24FECCA0" w:rsidR="009821AB" w:rsidRPr="00A80F22" w:rsidDel="00CB1E99" w:rsidRDefault="009821AB" w:rsidP="00B05573">
            <w:pPr>
              <w:spacing w:before="40" w:after="40"/>
              <w:ind w:left="100" w:right="100"/>
              <w:jc w:val="right"/>
              <w:rPr>
                <w:del w:id="2484" w:author="Thea Lucille Knowles" w:date="2021-03-18T20:25:00Z"/>
                <w:sz w:val="15"/>
                <w:szCs w:val="15"/>
              </w:rPr>
            </w:pPr>
            <w:del w:id="2485" w:author="Thea Lucille Knowles" w:date="2021-03-18T20:25:00Z">
              <w:r w:rsidRPr="00A80F22" w:rsidDel="00CB1E99">
                <w:rPr>
                  <w:rFonts w:ascii="Arial" w:eastAsia="Arial" w:hAnsi="Arial" w:cs="Arial"/>
                  <w:b/>
                  <w:color w:val="111111"/>
                  <w:sz w:val="15"/>
                  <w:szCs w:val="15"/>
                </w:rPr>
                <w:delText>0.001</w:delText>
              </w:r>
            </w:del>
          </w:p>
        </w:tc>
      </w:tr>
      <w:tr w:rsidR="009821AB" w:rsidRPr="00A80F22" w:rsidDel="00CB1E99" w14:paraId="69871076" w14:textId="344C09DB" w:rsidTr="00281D09">
        <w:trPr>
          <w:cantSplit/>
          <w:jc w:val="center"/>
          <w:del w:id="2486"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1841C40" w14:textId="4B1E8D72" w:rsidR="009821AB" w:rsidRPr="00A80F22" w:rsidDel="00CB1E99" w:rsidRDefault="009821AB" w:rsidP="00B05573">
            <w:pPr>
              <w:spacing w:before="40" w:after="40"/>
              <w:ind w:left="100" w:right="100"/>
              <w:rPr>
                <w:del w:id="2487"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743CC240" w14:textId="238BAB85" w:rsidR="009821AB" w:rsidRPr="00A80F22" w:rsidDel="00CB1E99" w:rsidRDefault="009821AB" w:rsidP="00B05573">
            <w:pPr>
              <w:spacing w:before="40" w:after="40"/>
              <w:ind w:left="100" w:right="100"/>
              <w:rPr>
                <w:del w:id="2488" w:author="Thea Lucille Knowles" w:date="2021-03-18T20:25:00Z"/>
                <w:sz w:val="15"/>
                <w:szCs w:val="15"/>
              </w:rPr>
            </w:pPr>
            <w:del w:id="2489" w:author="Thea Lucille Knowles" w:date="2021-03-18T20:25:00Z">
              <w:r w:rsidRPr="00A80F22" w:rsidDel="00CB1E99">
                <w:rPr>
                  <w:rFonts w:ascii="Arial" w:eastAsia="Arial" w:hAnsi="Arial" w:cs="Arial"/>
                  <w:b/>
                  <w:color w:val="111111"/>
                  <w:sz w:val="15"/>
                  <w:szCs w:val="15"/>
                </w:rPr>
                <w:delText>H1 - F3</w:delText>
              </w:r>
            </w:del>
          </w:p>
        </w:tc>
        <w:tc>
          <w:tcPr>
            <w:tcW w:w="1080" w:type="dxa"/>
            <w:shd w:val="clear" w:color="auto" w:fill="FFFFFF"/>
            <w:tcMar>
              <w:top w:w="0" w:type="dxa"/>
              <w:left w:w="0" w:type="dxa"/>
              <w:bottom w:w="0" w:type="dxa"/>
              <w:right w:w="0" w:type="dxa"/>
            </w:tcMar>
            <w:vAlign w:val="center"/>
          </w:tcPr>
          <w:p w14:paraId="59F50CF5" w14:textId="6A102F31" w:rsidR="009821AB" w:rsidRPr="00A80F22" w:rsidDel="00CB1E99" w:rsidRDefault="009821AB" w:rsidP="00B05573">
            <w:pPr>
              <w:spacing w:before="40" w:after="40"/>
              <w:ind w:left="100" w:right="100"/>
              <w:jc w:val="right"/>
              <w:rPr>
                <w:del w:id="2490" w:author="Thea Lucille Knowles" w:date="2021-03-18T20:25:00Z"/>
                <w:sz w:val="15"/>
                <w:szCs w:val="15"/>
              </w:rPr>
            </w:pPr>
            <w:del w:id="2491" w:author="Thea Lucille Knowles" w:date="2021-03-18T20:25:00Z">
              <w:r w:rsidRPr="00A80F22" w:rsidDel="00CB1E99">
                <w:rPr>
                  <w:rFonts w:ascii="Arial" w:eastAsia="Arial" w:hAnsi="Arial" w:cs="Arial"/>
                  <w:color w:val="111111"/>
                  <w:sz w:val="15"/>
                  <w:szCs w:val="15"/>
                </w:rPr>
                <w:delText>15.8</w:delText>
              </w:r>
            </w:del>
          </w:p>
        </w:tc>
        <w:tc>
          <w:tcPr>
            <w:tcW w:w="1080" w:type="dxa"/>
            <w:shd w:val="clear" w:color="auto" w:fill="FFFFFF"/>
            <w:tcMar>
              <w:top w:w="0" w:type="dxa"/>
              <w:left w:w="0" w:type="dxa"/>
              <w:bottom w:w="0" w:type="dxa"/>
              <w:right w:w="0" w:type="dxa"/>
            </w:tcMar>
            <w:vAlign w:val="center"/>
          </w:tcPr>
          <w:p w14:paraId="28FEE8A6" w14:textId="3C260DDF" w:rsidR="009821AB" w:rsidRPr="00A80F22" w:rsidDel="00CB1E99" w:rsidRDefault="009821AB" w:rsidP="00B05573">
            <w:pPr>
              <w:spacing w:before="40" w:after="40"/>
              <w:ind w:left="100" w:right="100"/>
              <w:jc w:val="right"/>
              <w:rPr>
                <w:del w:id="2492" w:author="Thea Lucille Knowles" w:date="2021-03-18T20:25:00Z"/>
                <w:sz w:val="15"/>
                <w:szCs w:val="15"/>
              </w:rPr>
            </w:pPr>
            <w:del w:id="2493" w:author="Thea Lucille Knowles" w:date="2021-03-18T20:25:00Z">
              <w:r w:rsidRPr="00A80F22" w:rsidDel="00CB1E99">
                <w:rPr>
                  <w:rFonts w:ascii="Arial" w:eastAsia="Arial" w:hAnsi="Arial" w:cs="Arial"/>
                  <w:color w:val="111111"/>
                  <w:sz w:val="15"/>
                  <w:szCs w:val="15"/>
                </w:rPr>
                <w:delText>3.0</w:delText>
              </w:r>
            </w:del>
          </w:p>
        </w:tc>
        <w:tc>
          <w:tcPr>
            <w:tcW w:w="1080" w:type="dxa"/>
            <w:shd w:val="clear" w:color="auto" w:fill="FFFFFF"/>
            <w:tcMar>
              <w:top w:w="0" w:type="dxa"/>
              <w:left w:w="0" w:type="dxa"/>
              <w:bottom w:w="0" w:type="dxa"/>
              <w:right w:w="0" w:type="dxa"/>
            </w:tcMar>
            <w:vAlign w:val="center"/>
          </w:tcPr>
          <w:p w14:paraId="562FF362" w14:textId="5AE144A5" w:rsidR="009821AB" w:rsidRPr="00A80F22" w:rsidDel="00CB1E99" w:rsidRDefault="009821AB" w:rsidP="00B05573">
            <w:pPr>
              <w:spacing w:before="40" w:after="40"/>
              <w:ind w:left="100" w:right="100"/>
              <w:jc w:val="right"/>
              <w:rPr>
                <w:del w:id="2494" w:author="Thea Lucille Knowles" w:date="2021-03-18T20:25:00Z"/>
                <w:sz w:val="15"/>
                <w:szCs w:val="15"/>
              </w:rPr>
            </w:pPr>
            <w:del w:id="2495" w:author="Thea Lucille Knowles" w:date="2021-03-18T20:25:00Z">
              <w:r w:rsidRPr="00A80F22" w:rsidDel="00CB1E99">
                <w:rPr>
                  <w:rFonts w:ascii="Arial" w:eastAsia="Arial" w:hAnsi="Arial" w:cs="Arial"/>
                  <w:color w:val="111111"/>
                  <w:sz w:val="15"/>
                  <w:szCs w:val="15"/>
                </w:rPr>
                <w:delText>5.218</w:delText>
              </w:r>
            </w:del>
          </w:p>
        </w:tc>
        <w:tc>
          <w:tcPr>
            <w:tcW w:w="1080" w:type="dxa"/>
            <w:shd w:val="clear" w:color="auto" w:fill="FFFFFF"/>
            <w:tcMar>
              <w:top w:w="0" w:type="dxa"/>
              <w:left w:w="0" w:type="dxa"/>
              <w:bottom w:w="0" w:type="dxa"/>
              <w:right w:w="0" w:type="dxa"/>
            </w:tcMar>
            <w:vAlign w:val="center"/>
          </w:tcPr>
          <w:p w14:paraId="0898D098" w14:textId="74E5F099" w:rsidR="009821AB" w:rsidRPr="00A80F22" w:rsidDel="00CB1E99" w:rsidRDefault="009821AB" w:rsidP="00B05573">
            <w:pPr>
              <w:spacing w:before="40" w:after="40"/>
              <w:ind w:left="100" w:right="100"/>
              <w:jc w:val="right"/>
              <w:rPr>
                <w:del w:id="2496" w:author="Thea Lucille Knowles" w:date="2021-03-18T20:25:00Z"/>
                <w:sz w:val="15"/>
                <w:szCs w:val="15"/>
              </w:rPr>
            </w:pPr>
            <w:del w:id="2497" w:author="Thea Lucille Knowles" w:date="2021-03-18T20:25:00Z">
              <w:r w:rsidRPr="00A80F22" w:rsidDel="00CB1E99">
                <w:rPr>
                  <w:rFonts w:ascii="Arial" w:eastAsia="Arial" w:hAnsi="Arial" w:cs="Arial"/>
                  <w:b/>
                  <w:color w:val="111111"/>
                  <w:sz w:val="15"/>
                  <w:szCs w:val="15"/>
                </w:rPr>
                <w:delText>0.000</w:delText>
              </w:r>
            </w:del>
          </w:p>
        </w:tc>
      </w:tr>
      <w:tr w:rsidR="009821AB" w:rsidRPr="00A80F22" w:rsidDel="00CB1E99" w14:paraId="2A4C8DB2" w14:textId="3A95806E" w:rsidTr="00281D09">
        <w:trPr>
          <w:cantSplit/>
          <w:jc w:val="center"/>
          <w:del w:id="2498"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D8F7660" w14:textId="6422DC2A" w:rsidR="009821AB" w:rsidRPr="00A80F22" w:rsidDel="00CB1E99" w:rsidRDefault="009821AB" w:rsidP="00B05573">
            <w:pPr>
              <w:spacing w:before="40" w:after="40"/>
              <w:ind w:left="100" w:right="100"/>
              <w:rPr>
                <w:del w:id="2499"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3BD3637" w14:textId="4C94EC7B" w:rsidR="009821AB" w:rsidRPr="00A80F22" w:rsidDel="00CB1E99" w:rsidRDefault="009821AB" w:rsidP="00B05573">
            <w:pPr>
              <w:spacing w:before="40" w:after="40"/>
              <w:ind w:left="100" w:right="100"/>
              <w:rPr>
                <w:del w:id="2500" w:author="Thea Lucille Knowles" w:date="2021-03-18T20:25:00Z"/>
                <w:sz w:val="15"/>
                <w:szCs w:val="15"/>
              </w:rPr>
            </w:pPr>
            <w:del w:id="2501" w:author="Thea Lucille Knowles" w:date="2021-03-18T20:25:00Z">
              <w:r w:rsidRPr="00A80F22" w:rsidDel="00CB1E99">
                <w:rPr>
                  <w:rFonts w:ascii="Arial" w:eastAsia="Arial" w:hAnsi="Arial" w:cs="Arial"/>
                  <w:b/>
                  <w:color w:val="111111"/>
                  <w:sz w:val="15"/>
                  <w:szCs w:val="15"/>
                </w:rPr>
                <w:delText>H1 - F4</w:delText>
              </w:r>
            </w:del>
          </w:p>
        </w:tc>
        <w:tc>
          <w:tcPr>
            <w:tcW w:w="1080" w:type="dxa"/>
            <w:shd w:val="clear" w:color="auto" w:fill="FFFFFF"/>
            <w:tcMar>
              <w:top w:w="0" w:type="dxa"/>
              <w:left w:w="0" w:type="dxa"/>
              <w:bottom w:w="0" w:type="dxa"/>
              <w:right w:w="0" w:type="dxa"/>
            </w:tcMar>
            <w:vAlign w:val="center"/>
          </w:tcPr>
          <w:p w14:paraId="0CD5A0D8" w14:textId="41B07658" w:rsidR="009821AB" w:rsidRPr="00A80F22" w:rsidDel="00CB1E99" w:rsidRDefault="009821AB" w:rsidP="00B05573">
            <w:pPr>
              <w:spacing w:before="40" w:after="40"/>
              <w:ind w:left="100" w:right="100"/>
              <w:jc w:val="right"/>
              <w:rPr>
                <w:del w:id="2502" w:author="Thea Lucille Knowles" w:date="2021-03-18T20:25:00Z"/>
                <w:sz w:val="15"/>
                <w:szCs w:val="15"/>
              </w:rPr>
            </w:pPr>
            <w:del w:id="2503" w:author="Thea Lucille Knowles" w:date="2021-03-18T20:25:00Z">
              <w:r w:rsidRPr="00A80F22" w:rsidDel="00CB1E99">
                <w:rPr>
                  <w:rFonts w:ascii="Arial" w:eastAsia="Arial" w:hAnsi="Arial" w:cs="Arial"/>
                  <w:color w:val="111111"/>
                  <w:sz w:val="15"/>
                  <w:szCs w:val="15"/>
                </w:rPr>
                <w:delText>21.6</w:delText>
              </w:r>
            </w:del>
          </w:p>
        </w:tc>
        <w:tc>
          <w:tcPr>
            <w:tcW w:w="1080" w:type="dxa"/>
            <w:shd w:val="clear" w:color="auto" w:fill="FFFFFF"/>
            <w:tcMar>
              <w:top w:w="0" w:type="dxa"/>
              <w:left w:w="0" w:type="dxa"/>
              <w:bottom w:w="0" w:type="dxa"/>
              <w:right w:w="0" w:type="dxa"/>
            </w:tcMar>
            <w:vAlign w:val="center"/>
          </w:tcPr>
          <w:p w14:paraId="7A882F2B" w14:textId="33AAB881" w:rsidR="009821AB" w:rsidRPr="00A80F22" w:rsidDel="00CB1E99" w:rsidRDefault="009821AB" w:rsidP="00B05573">
            <w:pPr>
              <w:spacing w:before="40" w:after="40"/>
              <w:ind w:left="100" w:right="100"/>
              <w:jc w:val="right"/>
              <w:rPr>
                <w:del w:id="2504" w:author="Thea Lucille Knowles" w:date="2021-03-18T20:25:00Z"/>
                <w:sz w:val="15"/>
                <w:szCs w:val="15"/>
              </w:rPr>
            </w:pPr>
            <w:del w:id="2505" w:author="Thea Lucille Knowles" w:date="2021-03-18T20:25:00Z">
              <w:r w:rsidRPr="00A80F22" w:rsidDel="00CB1E99">
                <w:rPr>
                  <w:rFonts w:ascii="Arial" w:eastAsia="Arial" w:hAnsi="Arial" w:cs="Arial"/>
                  <w:color w:val="111111"/>
                  <w:sz w:val="15"/>
                  <w:szCs w:val="15"/>
                </w:rPr>
                <w:delText>4.2</w:delText>
              </w:r>
            </w:del>
          </w:p>
        </w:tc>
        <w:tc>
          <w:tcPr>
            <w:tcW w:w="1080" w:type="dxa"/>
            <w:shd w:val="clear" w:color="auto" w:fill="FFFFFF"/>
            <w:tcMar>
              <w:top w:w="0" w:type="dxa"/>
              <w:left w:w="0" w:type="dxa"/>
              <w:bottom w:w="0" w:type="dxa"/>
              <w:right w:w="0" w:type="dxa"/>
            </w:tcMar>
            <w:vAlign w:val="center"/>
          </w:tcPr>
          <w:p w14:paraId="5586875F" w14:textId="1E55A729" w:rsidR="009821AB" w:rsidRPr="00A80F22" w:rsidDel="00CB1E99" w:rsidRDefault="009821AB" w:rsidP="00B05573">
            <w:pPr>
              <w:spacing w:before="40" w:after="40"/>
              <w:ind w:left="100" w:right="100"/>
              <w:jc w:val="right"/>
              <w:rPr>
                <w:del w:id="2506" w:author="Thea Lucille Knowles" w:date="2021-03-18T20:25:00Z"/>
                <w:sz w:val="15"/>
                <w:szCs w:val="15"/>
              </w:rPr>
            </w:pPr>
            <w:del w:id="2507" w:author="Thea Lucille Knowles" w:date="2021-03-18T20:25:00Z">
              <w:r w:rsidRPr="00A80F22" w:rsidDel="00CB1E99">
                <w:rPr>
                  <w:rFonts w:ascii="Arial" w:eastAsia="Arial" w:hAnsi="Arial" w:cs="Arial"/>
                  <w:color w:val="111111"/>
                  <w:sz w:val="15"/>
                  <w:szCs w:val="15"/>
                </w:rPr>
                <w:delText>5.164</w:delText>
              </w:r>
            </w:del>
          </w:p>
        </w:tc>
        <w:tc>
          <w:tcPr>
            <w:tcW w:w="1080" w:type="dxa"/>
            <w:shd w:val="clear" w:color="auto" w:fill="FFFFFF"/>
            <w:tcMar>
              <w:top w:w="0" w:type="dxa"/>
              <w:left w:w="0" w:type="dxa"/>
              <w:bottom w:w="0" w:type="dxa"/>
              <w:right w:w="0" w:type="dxa"/>
            </w:tcMar>
            <w:vAlign w:val="center"/>
          </w:tcPr>
          <w:p w14:paraId="25042001" w14:textId="6790D703" w:rsidR="009821AB" w:rsidRPr="00A80F22" w:rsidDel="00CB1E99" w:rsidRDefault="009821AB" w:rsidP="00B05573">
            <w:pPr>
              <w:spacing w:before="40" w:after="40"/>
              <w:ind w:left="100" w:right="100"/>
              <w:jc w:val="right"/>
              <w:rPr>
                <w:del w:id="2508" w:author="Thea Lucille Knowles" w:date="2021-03-18T20:25:00Z"/>
                <w:sz w:val="15"/>
                <w:szCs w:val="15"/>
              </w:rPr>
            </w:pPr>
            <w:del w:id="2509" w:author="Thea Lucille Knowles" w:date="2021-03-18T20:25:00Z">
              <w:r w:rsidRPr="00A80F22" w:rsidDel="00CB1E99">
                <w:rPr>
                  <w:rFonts w:ascii="Arial" w:eastAsia="Arial" w:hAnsi="Arial" w:cs="Arial"/>
                  <w:b/>
                  <w:color w:val="111111"/>
                  <w:sz w:val="15"/>
                  <w:szCs w:val="15"/>
                </w:rPr>
                <w:delText>0.000</w:delText>
              </w:r>
            </w:del>
          </w:p>
        </w:tc>
      </w:tr>
      <w:tr w:rsidR="009821AB" w:rsidRPr="00A80F22" w:rsidDel="00CB1E99" w14:paraId="798985A9" w14:textId="299C7CCE" w:rsidTr="00281D09">
        <w:trPr>
          <w:cantSplit/>
          <w:jc w:val="center"/>
          <w:del w:id="2510"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55E4BC81" w14:textId="146CDCD9" w:rsidR="009821AB" w:rsidRPr="00A80F22" w:rsidDel="00CB1E99" w:rsidRDefault="009821AB" w:rsidP="00B05573">
            <w:pPr>
              <w:spacing w:before="40" w:after="40"/>
              <w:ind w:left="100" w:right="100"/>
              <w:rPr>
                <w:del w:id="2511"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3208EB5" w14:textId="3BEEA58E" w:rsidR="009821AB" w:rsidRPr="00A80F22" w:rsidDel="00CB1E99" w:rsidRDefault="009821AB" w:rsidP="00B05573">
            <w:pPr>
              <w:spacing w:before="40" w:after="40"/>
              <w:ind w:left="100" w:right="100"/>
              <w:rPr>
                <w:del w:id="2512" w:author="Thea Lucille Knowles" w:date="2021-03-18T20:25:00Z"/>
                <w:sz w:val="15"/>
                <w:szCs w:val="15"/>
              </w:rPr>
            </w:pPr>
            <w:del w:id="2513"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530F9A88" w14:textId="5E636ABF" w:rsidR="009821AB" w:rsidRPr="00A80F22" w:rsidDel="00CB1E99" w:rsidRDefault="009821AB" w:rsidP="00B05573">
            <w:pPr>
              <w:spacing w:before="40" w:after="40"/>
              <w:ind w:left="100" w:right="100"/>
              <w:jc w:val="right"/>
              <w:rPr>
                <w:del w:id="2514" w:author="Thea Lucille Knowles" w:date="2021-03-18T20:25:00Z"/>
                <w:sz w:val="15"/>
                <w:szCs w:val="15"/>
              </w:rPr>
            </w:pPr>
            <w:del w:id="2515" w:author="Thea Lucille Knowles" w:date="2021-03-18T20:25:00Z">
              <w:r w:rsidRPr="00A80F22" w:rsidDel="00CB1E99">
                <w:rPr>
                  <w:rFonts w:ascii="Arial" w:eastAsia="Arial" w:hAnsi="Arial" w:cs="Arial"/>
                  <w:color w:val="111111"/>
                  <w:sz w:val="15"/>
                  <w:szCs w:val="15"/>
                </w:rPr>
                <w:delText>0.0</w:delText>
              </w:r>
            </w:del>
          </w:p>
        </w:tc>
        <w:tc>
          <w:tcPr>
            <w:tcW w:w="1080" w:type="dxa"/>
            <w:shd w:val="clear" w:color="auto" w:fill="FFFFFF"/>
            <w:tcMar>
              <w:top w:w="0" w:type="dxa"/>
              <w:left w:w="0" w:type="dxa"/>
              <w:bottom w:w="0" w:type="dxa"/>
              <w:right w:w="0" w:type="dxa"/>
            </w:tcMar>
            <w:vAlign w:val="center"/>
          </w:tcPr>
          <w:p w14:paraId="18A83903" w14:textId="394A07C9" w:rsidR="009821AB" w:rsidRPr="00A80F22" w:rsidDel="00CB1E99" w:rsidRDefault="009821AB" w:rsidP="00B05573">
            <w:pPr>
              <w:spacing w:before="40" w:after="40"/>
              <w:ind w:left="100" w:right="100"/>
              <w:jc w:val="right"/>
              <w:rPr>
                <w:del w:id="2516" w:author="Thea Lucille Knowles" w:date="2021-03-18T20:25:00Z"/>
                <w:sz w:val="15"/>
                <w:szCs w:val="15"/>
              </w:rPr>
            </w:pPr>
            <w:del w:id="2517" w:author="Thea Lucille Knowles" w:date="2021-03-18T20:25:00Z">
              <w:r w:rsidRPr="00A80F22" w:rsidDel="00CB1E99">
                <w:rPr>
                  <w:rFonts w:ascii="Arial" w:eastAsia="Arial" w:hAnsi="Arial" w:cs="Arial"/>
                  <w:color w:val="111111"/>
                  <w:sz w:val="15"/>
                  <w:szCs w:val="15"/>
                </w:rPr>
                <w:delText>1.1</w:delText>
              </w:r>
            </w:del>
          </w:p>
        </w:tc>
        <w:tc>
          <w:tcPr>
            <w:tcW w:w="1080" w:type="dxa"/>
            <w:shd w:val="clear" w:color="auto" w:fill="FFFFFF"/>
            <w:tcMar>
              <w:top w:w="0" w:type="dxa"/>
              <w:left w:w="0" w:type="dxa"/>
              <w:bottom w:w="0" w:type="dxa"/>
              <w:right w:w="0" w:type="dxa"/>
            </w:tcMar>
            <w:vAlign w:val="center"/>
          </w:tcPr>
          <w:p w14:paraId="089FE742" w14:textId="34439359" w:rsidR="009821AB" w:rsidRPr="00A80F22" w:rsidDel="00CB1E99" w:rsidRDefault="009821AB" w:rsidP="00B05573">
            <w:pPr>
              <w:spacing w:before="40" w:after="40"/>
              <w:ind w:left="100" w:right="100"/>
              <w:jc w:val="right"/>
              <w:rPr>
                <w:del w:id="2518" w:author="Thea Lucille Knowles" w:date="2021-03-18T20:25:00Z"/>
                <w:sz w:val="15"/>
                <w:szCs w:val="15"/>
              </w:rPr>
            </w:pPr>
            <w:del w:id="2519" w:author="Thea Lucille Knowles" w:date="2021-03-18T20:25:00Z">
              <w:r w:rsidRPr="00A80F22" w:rsidDel="00CB1E99">
                <w:rPr>
                  <w:rFonts w:ascii="Arial" w:eastAsia="Arial" w:hAnsi="Arial" w:cs="Arial"/>
                  <w:color w:val="111111"/>
                  <w:sz w:val="15"/>
                  <w:szCs w:val="15"/>
                </w:rPr>
                <w:delText>0.012</w:delText>
              </w:r>
            </w:del>
          </w:p>
        </w:tc>
        <w:tc>
          <w:tcPr>
            <w:tcW w:w="1080" w:type="dxa"/>
            <w:shd w:val="clear" w:color="auto" w:fill="FFFFFF"/>
            <w:tcMar>
              <w:top w:w="0" w:type="dxa"/>
              <w:left w:w="0" w:type="dxa"/>
              <w:bottom w:w="0" w:type="dxa"/>
              <w:right w:w="0" w:type="dxa"/>
            </w:tcMar>
            <w:vAlign w:val="center"/>
          </w:tcPr>
          <w:p w14:paraId="7977872B" w14:textId="6DCB417E" w:rsidR="009821AB" w:rsidRPr="00A80F22" w:rsidDel="00CB1E99" w:rsidRDefault="009821AB" w:rsidP="00B05573">
            <w:pPr>
              <w:spacing w:before="40" w:after="40"/>
              <w:ind w:left="100" w:right="100"/>
              <w:jc w:val="right"/>
              <w:rPr>
                <w:del w:id="2520" w:author="Thea Lucille Knowles" w:date="2021-03-18T20:25:00Z"/>
                <w:sz w:val="15"/>
                <w:szCs w:val="15"/>
              </w:rPr>
            </w:pPr>
            <w:del w:id="2521"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50F6FF71" w14:textId="2E159E9D" w:rsidTr="00281D09">
        <w:trPr>
          <w:cantSplit/>
          <w:jc w:val="center"/>
          <w:del w:id="2522"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BD9AD24" w14:textId="736CB264" w:rsidR="009821AB" w:rsidRPr="00A80F22" w:rsidDel="00CB1E99" w:rsidRDefault="009821AB" w:rsidP="00B05573">
            <w:pPr>
              <w:spacing w:before="40" w:after="40"/>
              <w:ind w:left="100" w:right="100"/>
              <w:rPr>
                <w:del w:id="2523"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58D40496" w14:textId="22D4893F" w:rsidR="009821AB" w:rsidRPr="00A80F22" w:rsidDel="00CB1E99" w:rsidRDefault="009821AB" w:rsidP="00B05573">
            <w:pPr>
              <w:spacing w:before="40" w:after="40"/>
              <w:ind w:left="100" w:right="100"/>
              <w:rPr>
                <w:del w:id="2524" w:author="Thea Lucille Knowles" w:date="2021-03-18T20:25:00Z"/>
                <w:sz w:val="15"/>
                <w:szCs w:val="15"/>
              </w:rPr>
            </w:pPr>
            <w:del w:id="2525"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58C0C568" w14:textId="3933F066" w:rsidR="009821AB" w:rsidRPr="00A80F22" w:rsidDel="00CB1E99" w:rsidRDefault="009821AB" w:rsidP="00B05573">
            <w:pPr>
              <w:spacing w:before="40" w:after="40"/>
              <w:ind w:left="100" w:right="100"/>
              <w:jc w:val="right"/>
              <w:rPr>
                <w:del w:id="2526" w:author="Thea Lucille Knowles" w:date="2021-03-18T20:25:00Z"/>
                <w:sz w:val="15"/>
                <w:szCs w:val="15"/>
              </w:rPr>
            </w:pPr>
            <w:del w:id="2527" w:author="Thea Lucille Knowles" w:date="2021-03-18T20:25:00Z">
              <w:r w:rsidRPr="00A80F22" w:rsidDel="00CB1E99">
                <w:rPr>
                  <w:rFonts w:ascii="Arial" w:eastAsia="Arial" w:hAnsi="Arial" w:cs="Arial"/>
                  <w:color w:val="111111"/>
                  <w:sz w:val="15"/>
                  <w:szCs w:val="15"/>
                </w:rPr>
                <w:delText>-1.3</w:delText>
              </w:r>
            </w:del>
          </w:p>
        </w:tc>
        <w:tc>
          <w:tcPr>
            <w:tcW w:w="1080" w:type="dxa"/>
            <w:shd w:val="clear" w:color="auto" w:fill="FFFFFF"/>
            <w:tcMar>
              <w:top w:w="0" w:type="dxa"/>
              <w:left w:w="0" w:type="dxa"/>
              <w:bottom w:w="0" w:type="dxa"/>
              <w:right w:w="0" w:type="dxa"/>
            </w:tcMar>
            <w:vAlign w:val="center"/>
          </w:tcPr>
          <w:p w14:paraId="76621B97" w14:textId="73E9672C" w:rsidR="009821AB" w:rsidRPr="00A80F22" w:rsidDel="00CB1E99" w:rsidRDefault="009821AB" w:rsidP="00B05573">
            <w:pPr>
              <w:spacing w:before="40" w:after="40"/>
              <w:ind w:left="100" w:right="100"/>
              <w:jc w:val="right"/>
              <w:rPr>
                <w:del w:id="2528" w:author="Thea Lucille Knowles" w:date="2021-03-18T20:25:00Z"/>
                <w:sz w:val="15"/>
                <w:szCs w:val="15"/>
              </w:rPr>
            </w:pPr>
            <w:del w:id="2529" w:author="Thea Lucille Knowles" w:date="2021-03-18T20:25:00Z">
              <w:r w:rsidRPr="00A80F22" w:rsidDel="00CB1E99">
                <w:rPr>
                  <w:rFonts w:ascii="Arial" w:eastAsia="Arial" w:hAnsi="Arial" w:cs="Arial"/>
                  <w:color w:val="111111"/>
                  <w:sz w:val="15"/>
                  <w:szCs w:val="15"/>
                </w:rPr>
                <w:delText>0.9</w:delText>
              </w:r>
            </w:del>
          </w:p>
        </w:tc>
        <w:tc>
          <w:tcPr>
            <w:tcW w:w="1080" w:type="dxa"/>
            <w:shd w:val="clear" w:color="auto" w:fill="FFFFFF"/>
            <w:tcMar>
              <w:top w:w="0" w:type="dxa"/>
              <w:left w:w="0" w:type="dxa"/>
              <w:bottom w:w="0" w:type="dxa"/>
              <w:right w:w="0" w:type="dxa"/>
            </w:tcMar>
            <w:vAlign w:val="center"/>
          </w:tcPr>
          <w:p w14:paraId="2CC976E1" w14:textId="01D08B13" w:rsidR="009821AB" w:rsidRPr="00A80F22" w:rsidDel="00CB1E99" w:rsidRDefault="009821AB" w:rsidP="00B05573">
            <w:pPr>
              <w:spacing w:before="40" w:after="40"/>
              <w:ind w:left="100" w:right="100"/>
              <w:jc w:val="right"/>
              <w:rPr>
                <w:del w:id="2530" w:author="Thea Lucille Knowles" w:date="2021-03-18T20:25:00Z"/>
                <w:sz w:val="15"/>
                <w:szCs w:val="15"/>
              </w:rPr>
            </w:pPr>
            <w:del w:id="2531" w:author="Thea Lucille Knowles" w:date="2021-03-18T20:25:00Z">
              <w:r w:rsidRPr="00A80F22" w:rsidDel="00CB1E99">
                <w:rPr>
                  <w:rFonts w:ascii="Arial" w:eastAsia="Arial" w:hAnsi="Arial" w:cs="Arial"/>
                  <w:color w:val="111111"/>
                  <w:sz w:val="15"/>
                  <w:szCs w:val="15"/>
                </w:rPr>
                <w:delText>-1.431</w:delText>
              </w:r>
            </w:del>
          </w:p>
        </w:tc>
        <w:tc>
          <w:tcPr>
            <w:tcW w:w="1080" w:type="dxa"/>
            <w:shd w:val="clear" w:color="auto" w:fill="FFFFFF"/>
            <w:tcMar>
              <w:top w:w="0" w:type="dxa"/>
              <w:left w:w="0" w:type="dxa"/>
              <w:bottom w:w="0" w:type="dxa"/>
              <w:right w:w="0" w:type="dxa"/>
            </w:tcMar>
            <w:vAlign w:val="center"/>
          </w:tcPr>
          <w:p w14:paraId="47E25581" w14:textId="559AC8C9" w:rsidR="009821AB" w:rsidRPr="00A80F22" w:rsidDel="00CB1E99" w:rsidRDefault="009821AB" w:rsidP="00B05573">
            <w:pPr>
              <w:spacing w:before="40" w:after="40"/>
              <w:ind w:left="100" w:right="100"/>
              <w:jc w:val="right"/>
              <w:rPr>
                <w:del w:id="2532" w:author="Thea Lucille Knowles" w:date="2021-03-18T20:25:00Z"/>
                <w:sz w:val="15"/>
                <w:szCs w:val="15"/>
              </w:rPr>
            </w:pPr>
            <w:del w:id="2533" w:author="Thea Lucille Knowles" w:date="2021-03-18T20:25:00Z">
              <w:r w:rsidRPr="00A80F22" w:rsidDel="00CB1E99">
                <w:rPr>
                  <w:rFonts w:ascii="Arial" w:eastAsia="Arial" w:hAnsi="Arial" w:cs="Arial"/>
                  <w:color w:val="111111"/>
                  <w:sz w:val="15"/>
                  <w:szCs w:val="15"/>
                </w:rPr>
                <w:delText>0.785</w:delText>
              </w:r>
            </w:del>
          </w:p>
        </w:tc>
      </w:tr>
      <w:tr w:rsidR="009821AB" w:rsidRPr="00A80F22" w:rsidDel="00CB1E99" w14:paraId="49C36EDC" w14:textId="7CBEC351" w:rsidTr="00281D09">
        <w:trPr>
          <w:cantSplit/>
          <w:jc w:val="center"/>
          <w:del w:id="2534"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EB27A21" w14:textId="0E72AD7A" w:rsidR="009821AB" w:rsidRPr="00A80F22" w:rsidDel="00CB1E99" w:rsidRDefault="009821AB" w:rsidP="00B05573">
            <w:pPr>
              <w:spacing w:before="40" w:after="40"/>
              <w:ind w:left="100" w:right="100"/>
              <w:rPr>
                <w:del w:id="2535"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100402EE" w14:textId="24A7D9D1" w:rsidR="009821AB" w:rsidRPr="00A80F22" w:rsidDel="00CB1E99" w:rsidRDefault="009821AB" w:rsidP="00B05573">
            <w:pPr>
              <w:spacing w:before="40" w:after="40"/>
              <w:ind w:left="100" w:right="100"/>
              <w:rPr>
                <w:del w:id="2536" w:author="Thea Lucille Knowles" w:date="2021-03-18T20:25:00Z"/>
                <w:sz w:val="15"/>
                <w:szCs w:val="15"/>
              </w:rPr>
            </w:pPr>
            <w:del w:id="2537"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04F12E1F" w14:textId="1F0F997C" w:rsidR="009821AB" w:rsidRPr="00A80F22" w:rsidDel="00CB1E99" w:rsidRDefault="009821AB" w:rsidP="00B05573">
            <w:pPr>
              <w:spacing w:before="40" w:after="40"/>
              <w:ind w:left="100" w:right="100"/>
              <w:jc w:val="right"/>
              <w:rPr>
                <w:del w:id="2538" w:author="Thea Lucille Knowles" w:date="2021-03-18T20:25:00Z"/>
                <w:sz w:val="15"/>
                <w:szCs w:val="15"/>
              </w:rPr>
            </w:pPr>
            <w:del w:id="2539" w:author="Thea Lucille Knowles" w:date="2021-03-18T20:25:00Z">
              <w:r w:rsidRPr="00A80F22" w:rsidDel="00CB1E99">
                <w:rPr>
                  <w:rFonts w:ascii="Arial" w:eastAsia="Arial" w:hAnsi="Arial" w:cs="Arial"/>
                  <w:color w:val="111111"/>
                  <w:sz w:val="15"/>
                  <w:szCs w:val="15"/>
                </w:rPr>
                <w:delText>9.1</w:delText>
              </w:r>
            </w:del>
          </w:p>
        </w:tc>
        <w:tc>
          <w:tcPr>
            <w:tcW w:w="1080" w:type="dxa"/>
            <w:shd w:val="clear" w:color="auto" w:fill="FFFFFF"/>
            <w:tcMar>
              <w:top w:w="0" w:type="dxa"/>
              <w:left w:w="0" w:type="dxa"/>
              <w:bottom w:w="0" w:type="dxa"/>
              <w:right w:w="0" w:type="dxa"/>
            </w:tcMar>
            <w:vAlign w:val="center"/>
          </w:tcPr>
          <w:p w14:paraId="3382FD94" w14:textId="2C83FFC3" w:rsidR="009821AB" w:rsidRPr="00A80F22" w:rsidDel="00CB1E99" w:rsidRDefault="009821AB" w:rsidP="00B05573">
            <w:pPr>
              <w:spacing w:before="40" w:after="40"/>
              <w:ind w:left="100" w:right="100"/>
              <w:jc w:val="right"/>
              <w:rPr>
                <w:del w:id="2540" w:author="Thea Lucille Knowles" w:date="2021-03-18T20:25:00Z"/>
                <w:sz w:val="15"/>
                <w:szCs w:val="15"/>
              </w:rPr>
            </w:pPr>
            <w:del w:id="2541" w:author="Thea Lucille Knowles" w:date="2021-03-18T20:25:00Z">
              <w:r w:rsidRPr="00A80F22" w:rsidDel="00CB1E99">
                <w:rPr>
                  <w:rFonts w:ascii="Arial" w:eastAsia="Arial" w:hAnsi="Arial" w:cs="Arial"/>
                  <w:color w:val="111111"/>
                  <w:sz w:val="15"/>
                  <w:szCs w:val="15"/>
                </w:rPr>
                <w:delText>3.1</w:delText>
              </w:r>
            </w:del>
          </w:p>
        </w:tc>
        <w:tc>
          <w:tcPr>
            <w:tcW w:w="1080" w:type="dxa"/>
            <w:shd w:val="clear" w:color="auto" w:fill="FFFFFF"/>
            <w:tcMar>
              <w:top w:w="0" w:type="dxa"/>
              <w:left w:w="0" w:type="dxa"/>
              <w:bottom w:w="0" w:type="dxa"/>
              <w:right w:w="0" w:type="dxa"/>
            </w:tcMar>
            <w:vAlign w:val="center"/>
          </w:tcPr>
          <w:p w14:paraId="4346F7F3" w14:textId="5CE289D5" w:rsidR="009821AB" w:rsidRPr="00A80F22" w:rsidDel="00CB1E99" w:rsidRDefault="009821AB" w:rsidP="00B05573">
            <w:pPr>
              <w:spacing w:before="40" w:after="40"/>
              <w:ind w:left="100" w:right="100"/>
              <w:jc w:val="right"/>
              <w:rPr>
                <w:del w:id="2542" w:author="Thea Lucille Knowles" w:date="2021-03-18T20:25:00Z"/>
                <w:sz w:val="15"/>
                <w:szCs w:val="15"/>
              </w:rPr>
            </w:pPr>
            <w:del w:id="2543" w:author="Thea Lucille Knowles" w:date="2021-03-18T20:25:00Z">
              <w:r w:rsidRPr="00A80F22" w:rsidDel="00CB1E99">
                <w:rPr>
                  <w:rFonts w:ascii="Arial" w:eastAsia="Arial" w:hAnsi="Arial" w:cs="Arial"/>
                  <w:color w:val="111111"/>
                  <w:sz w:val="15"/>
                  <w:szCs w:val="15"/>
                </w:rPr>
                <w:delText>2.942</w:delText>
              </w:r>
            </w:del>
          </w:p>
        </w:tc>
        <w:tc>
          <w:tcPr>
            <w:tcW w:w="1080" w:type="dxa"/>
            <w:shd w:val="clear" w:color="auto" w:fill="FFFFFF"/>
            <w:tcMar>
              <w:top w:w="0" w:type="dxa"/>
              <w:left w:w="0" w:type="dxa"/>
              <w:bottom w:w="0" w:type="dxa"/>
              <w:right w:w="0" w:type="dxa"/>
            </w:tcMar>
            <w:vAlign w:val="center"/>
          </w:tcPr>
          <w:p w14:paraId="14A2EF4F" w14:textId="087E9FA2" w:rsidR="009821AB" w:rsidRPr="00A80F22" w:rsidDel="00CB1E99" w:rsidRDefault="009821AB" w:rsidP="00B05573">
            <w:pPr>
              <w:spacing w:before="40" w:after="40"/>
              <w:ind w:left="100" w:right="100"/>
              <w:jc w:val="right"/>
              <w:rPr>
                <w:del w:id="2544" w:author="Thea Lucille Knowles" w:date="2021-03-18T20:25:00Z"/>
                <w:sz w:val="15"/>
                <w:szCs w:val="15"/>
              </w:rPr>
            </w:pPr>
            <w:del w:id="2545" w:author="Thea Lucille Knowles" w:date="2021-03-18T20:25:00Z">
              <w:r w:rsidRPr="00A80F22" w:rsidDel="00CB1E99">
                <w:rPr>
                  <w:rFonts w:ascii="Arial" w:eastAsia="Arial" w:hAnsi="Arial" w:cs="Arial"/>
                  <w:color w:val="111111"/>
                  <w:sz w:val="15"/>
                  <w:szCs w:val="15"/>
                </w:rPr>
                <w:delText>0.051</w:delText>
              </w:r>
            </w:del>
          </w:p>
        </w:tc>
      </w:tr>
      <w:tr w:rsidR="009821AB" w:rsidRPr="00A80F22" w:rsidDel="00CB1E99" w14:paraId="2EAB1EF3" w14:textId="60AD4003" w:rsidTr="00281D09">
        <w:trPr>
          <w:cantSplit/>
          <w:jc w:val="center"/>
          <w:del w:id="2546"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980BA7F" w14:textId="3D5806D8" w:rsidR="009821AB" w:rsidRPr="00A80F22" w:rsidDel="00CB1E99" w:rsidRDefault="009821AB" w:rsidP="00B05573">
            <w:pPr>
              <w:spacing w:before="40" w:after="40"/>
              <w:ind w:left="100" w:right="100"/>
              <w:rPr>
                <w:del w:id="2547"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A7F8C68" w14:textId="4DEB5E34" w:rsidR="009821AB" w:rsidRPr="00A80F22" w:rsidDel="00CB1E99" w:rsidRDefault="009821AB" w:rsidP="00B05573">
            <w:pPr>
              <w:spacing w:before="40" w:after="40"/>
              <w:ind w:left="100" w:right="100"/>
              <w:rPr>
                <w:del w:id="2548" w:author="Thea Lucille Knowles" w:date="2021-03-18T20:25:00Z"/>
                <w:sz w:val="15"/>
                <w:szCs w:val="15"/>
              </w:rPr>
            </w:pPr>
            <w:del w:id="2549"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5A3A2555" w14:textId="16A6346F" w:rsidR="009821AB" w:rsidRPr="00A80F22" w:rsidDel="00CB1E99" w:rsidRDefault="009821AB" w:rsidP="00B05573">
            <w:pPr>
              <w:spacing w:before="40" w:after="40"/>
              <w:ind w:left="100" w:right="100"/>
              <w:jc w:val="right"/>
              <w:rPr>
                <w:del w:id="2550" w:author="Thea Lucille Knowles" w:date="2021-03-18T20:25:00Z"/>
                <w:sz w:val="15"/>
                <w:szCs w:val="15"/>
              </w:rPr>
            </w:pPr>
            <w:del w:id="2551" w:author="Thea Lucille Knowles" w:date="2021-03-18T20:25:00Z">
              <w:r w:rsidRPr="00A80F22" w:rsidDel="00CB1E99">
                <w:rPr>
                  <w:rFonts w:ascii="Arial" w:eastAsia="Arial" w:hAnsi="Arial" w:cs="Arial"/>
                  <w:color w:val="111111"/>
                  <w:sz w:val="15"/>
                  <w:szCs w:val="15"/>
                </w:rPr>
                <w:delText>5.8</w:delText>
              </w:r>
            </w:del>
          </w:p>
        </w:tc>
        <w:tc>
          <w:tcPr>
            <w:tcW w:w="1080" w:type="dxa"/>
            <w:shd w:val="clear" w:color="auto" w:fill="FFFFFF"/>
            <w:tcMar>
              <w:top w:w="0" w:type="dxa"/>
              <w:left w:w="0" w:type="dxa"/>
              <w:bottom w:w="0" w:type="dxa"/>
              <w:right w:w="0" w:type="dxa"/>
            </w:tcMar>
            <w:vAlign w:val="center"/>
          </w:tcPr>
          <w:p w14:paraId="03B70686" w14:textId="1C4DD15E" w:rsidR="009821AB" w:rsidRPr="00A80F22" w:rsidDel="00CB1E99" w:rsidRDefault="009821AB" w:rsidP="00B05573">
            <w:pPr>
              <w:spacing w:before="40" w:after="40"/>
              <w:ind w:left="100" w:right="100"/>
              <w:jc w:val="right"/>
              <w:rPr>
                <w:del w:id="2552" w:author="Thea Lucille Knowles" w:date="2021-03-18T20:25:00Z"/>
                <w:sz w:val="15"/>
                <w:szCs w:val="15"/>
              </w:rPr>
            </w:pPr>
            <w:del w:id="2553" w:author="Thea Lucille Knowles" w:date="2021-03-18T20:25:00Z">
              <w:r w:rsidRPr="00A80F22" w:rsidDel="00CB1E99">
                <w:rPr>
                  <w:rFonts w:ascii="Arial" w:eastAsia="Arial" w:hAnsi="Arial" w:cs="Arial"/>
                  <w:color w:val="111111"/>
                  <w:sz w:val="15"/>
                  <w:szCs w:val="15"/>
                </w:rPr>
                <w:delText>4.6</w:delText>
              </w:r>
            </w:del>
          </w:p>
        </w:tc>
        <w:tc>
          <w:tcPr>
            <w:tcW w:w="1080" w:type="dxa"/>
            <w:shd w:val="clear" w:color="auto" w:fill="FFFFFF"/>
            <w:tcMar>
              <w:top w:w="0" w:type="dxa"/>
              <w:left w:w="0" w:type="dxa"/>
              <w:bottom w:w="0" w:type="dxa"/>
              <w:right w:w="0" w:type="dxa"/>
            </w:tcMar>
            <w:vAlign w:val="center"/>
          </w:tcPr>
          <w:p w14:paraId="1F81F196" w14:textId="08E277E3" w:rsidR="009821AB" w:rsidRPr="00A80F22" w:rsidDel="00CB1E99" w:rsidRDefault="009821AB" w:rsidP="00B05573">
            <w:pPr>
              <w:spacing w:before="40" w:after="40"/>
              <w:ind w:left="100" w:right="100"/>
              <w:jc w:val="right"/>
              <w:rPr>
                <w:del w:id="2554" w:author="Thea Lucille Knowles" w:date="2021-03-18T20:25:00Z"/>
                <w:sz w:val="15"/>
                <w:szCs w:val="15"/>
              </w:rPr>
            </w:pPr>
            <w:del w:id="2555" w:author="Thea Lucille Knowles" w:date="2021-03-18T20:25:00Z">
              <w:r w:rsidRPr="00A80F22" w:rsidDel="00CB1E99">
                <w:rPr>
                  <w:rFonts w:ascii="Arial" w:eastAsia="Arial" w:hAnsi="Arial" w:cs="Arial"/>
                  <w:color w:val="111111"/>
                  <w:sz w:val="15"/>
                  <w:szCs w:val="15"/>
                </w:rPr>
                <w:delText>1.252</w:delText>
              </w:r>
            </w:del>
          </w:p>
        </w:tc>
        <w:tc>
          <w:tcPr>
            <w:tcW w:w="1080" w:type="dxa"/>
            <w:shd w:val="clear" w:color="auto" w:fill="FFFFFF"/>
            <w:tcMar>
              <w:top w:w="0" w:type="dxa"/>
              <w:left w:w="0" w:type="dxa"/>
              <w:bottom w:w="0" w:type="dxa"/>
              <w:right w:w="0" w:type="dxa"/>
            </w:tcMar>
            <w:vAlign w:val="center"/>
          </w:tcPr>
          <w:p w14:paraId="571DD617" w14:textId="61FA76D2" w:rsidR="009821AB" w:rsidRPr="00A80F22" w:rsidDel="00CB1E99" w:rsidRDefault="009821AB" w:rsidP="00B05573">
            <w:pPr>
              <w:spacing w:before="40" w:after="40"/>
              <w:ind w:left="100" w:right="100"/>
              <w:jc w:val="right"/>
              <w:rPr>
                <w:del w:id="2556" w:author="Thea Lucille Knowles" w:date="2021-03-18T20:25:00Z"/>
                <w:sz w:val="15"/>
                <w:szCs w:val="15"/>
              </w:rPr>
            </w:pPr>
            <w:del w:id="2557" w:author="Thea Lucille Knowles" w:date="2021-03-18T20:25:00Z">
              <w:r w:rsidRPr="00A80F22" w:rsidDel="00CB1E99">
                <w:rPr>
                  <w:rFonts w:ascii="Arial" w:eastAsia="Arial" w:hAnsi="Arial" w:cs="Arial"/>
                  <w:color w:val="111111"/>
                  <w:sz w:val="15"/>
                  <w:szCs w:val="15"/>
                </w:rPr>
                <w:delText>0.873</w:delText>
              </w:r>
            </w:del>
          </w:p>
        </w:tc>
      </w:tr>
      <w:tr w:rsidR="009821AB" w:rsidRPr="00A80F22" w:rsidDel="00CB1E99" w14:paraId="56553BF2" w14:textId="586C02E0" w:rsidTr="00281D09">
        <w:trPr>
          <w:cantSplit/>
          <w:jc w:val="center"/>
          <w:del w:id="2558" w:author="Thea Lucille Knowles" w:date="2021-03-18T20:25:00Z"/>
        </w:trPr>
        <w:tc>
          <w:tcPr>
            <w:tcW w:w="1080" w:type="dxa"/>
            <w:vMerge w:val="restart"/>
            <w:tcBorders>
              <w:top w:val="single" w:sz="8" w:space="0" w:color="000000"/>
              <w:bottom w:val="single" w:sz="16" w:space="0" w:color="000000"/>
            </w:tcBorders>
            <w:shd w:val="clear" w:color="auto" w:fill="FFFFFF"/>
            <w:tcMar>
              <w:top w:w="0" w:type="dxa"/>
              <w:left w:w="0" w:type="dxa"/>
              <w:bottom w:w="0" w:type="dxa"/>
              <w:right w:w="0" w:type="dxa"/>
            </w:tcMar>
            <w:vAlign w:val="center"/>
          </w:tcPr>
          <w:p w14:paraId="75CF2E02" w14:textId="7A46649A" w:rsidR="009821AB" w:rsidRPr="00A80F22" w:rsidDel="00CB1E99" w:rsidRDefault="009821AB" w:rsidP="00B05573">
            <w:pPr>
              <w:spacing w:before="40" w:after="40"/>
              <w:ind w:left="100" w:right="100"/>
              <w:rPr>
                <w:del w:id="2559" w:author="Thea Lucille Knowles" w:date="2021-03-18T20:25:00Z"/>
                <w:sz w:val="15"/>
                <w:szCs w:val="15"/>
              </w:rPr>
            </w:pPr>
            <w:del w:id="2560" w:author="Thea Lucille Knowles" w:date="2021-03-18T20:25:00Z">
              <w:r w:rsidRPr="00A80F22" w:rsidDel="00CB1E99">
                <w:rPr>
                  <w:rFonts w:ascii="Arial" w:eastAsia="Arial" w:hAnsi="Arial" w:cs="Arial"/>
                  <w:color w:val="111111"/>
                  <w:sz w:val="15"/>
                  <w:szCs w:val="15"/>
                </w:rPr>
                <w:delText>PD-DBS</w:delText>
              </w:r>
            </w:del>
          </w:p>
        </w:tc>
        <w:tc>
          <w:tcPr>
            <w:tcW w:w="1080" w:type="dxa"/>
            <w:shd w:val="clear" w:color="auto" w:fill="FFFFFF"/>
            <w:tcMar>
              <w:top w:w="0" w:type="dxa"/>
              <w:left w:w="0" w:type="dxa"/>
              <w:bottom w:w="0" w:type="dxa"/>
              <w:right w:w="0" w:type="dxa"/>
            </w:tcMar>
            <w:vAlign w:val="center"/>
          </w:tcPr>
          <w:p w14:paraId="28250BD9" w14:textId="65EB1ACF" w:rsidR="009821AB" w:rsidRPr="00A80F22" w:rsidDel="00CB1E99" w:rsidRDefault="009821AB" w:rsidP="00B05573">
            <w:pPr>
              <w:spacing w:before="40" w:after="40"/>
              <w:ind w:left="100" w:right="100"/>
              <w:rPr>
                <w:del w:id="2561" w:author="Thea Lucille Knowles" w:date="2021-03-18T20:25:00Z"/>
                <w:sz w:val="15"/>
                <w:szCs w:val="15"/>
              </w:rPr>
            </w:pPr>
            <w:del w:id="2562" w:author="Thea Lucille Knowles" w:date="2021-03-18T20:25:00Z">
              <w:r w:rsidRPr="00A80F22" w:rsidDel="00CB1E99">
                <w:rPr>
                  <w:rFonts w:ascii="Arial" w:eastAsia="Arial" w:hAnsi="Arial" w:cs="Arial"/>
                  <w:color w:val="111111"/>
                  <w:sz w:val="15"/>
                  <w:szCs w:val="15"/>
                </w:rPr>
                <w:delText>H1 - S4</w:delText>
              </w:r>
            </w:del>
          </w:p>
        </w:tc>
        <w:tc>
          <w:tcPr>
            <w:tcW w:w="1080" w:type="dxa"/>
            <w:shd w:val="clear" w:color="auto" w:fill="FFFFFF"/>
            <w:tcMar>
              <w:top w:w="0" w:type="dxa"/>
              <w:left w:w="0" w:type="dxa"/>
              <w:bottom w:w="0" w:type="dxa"/>
              <w:right w:w="0" w:type="dxa"/>
            </w:tcMar>
            <w:vAlign w:val="center"/>
          </w:tcPr>
          <w:p w14:paraId="304446E5" w14:textId="7FC1462C" w:rsidR="009821AB" w:rsidRPr="00A80F22" w:rsidDel="00CB1E99" w:rsidRDefault="009821AB" w:rsidP="00B05573">
            <w:pPr>
              <w:spacing w:before="40" w:after="40"/>
              <w:ind w:left="100" w:right="100"/>
              <w:jc w:val="right"/>
              <w:rPr>
                <w:del w:id="2563" w:author="Thea Lucille Knowles" w:date="2021-03-18T20:25:00Z"/>
                <w:sz w:val="15"/>
                <w:szCs w:val="15"/>
              </w:rPr>
            </w:pPr>
            <w:del w:id="2564" w:author="Thea Lucille Knowles" w:date="2021-03-18T20:25:00Z">
              <w:r w:rsidRPr="00A80F22" w:rsidDel="00CB1E99">
                <w:rPr>
                  <w:rFonts w:ascii="Arial" w:eastAsia="Arial" w:hAnsi="Arial" w:cs="Arial"/>
                  <w:color w:val="111111"/>
                  <w:sz w:val="15"/>
                  <w:szCs w:val="15"/>
                </w:rPr>
                <w:delText>-1.7</w:delText>
              </w:r>
            </w:del>
          </w:p>
        </w:tc>
        <w:tc>
          <w:tcPr>
            <w:tcW w:w="1080" w:type="dxa"/>
            <w:shd w:val="clear" w:color="auto" w:fill="FFFFFF"/>
            <w:tcMar>
              <w:top w:w="0" w:type="dxa"/>
              <w:left w:w="0" w:type="dxa"/>
              <w:bottom w:w="0" w:type="dxa"/>
              <w:right w:w="0" w:type="dxa"/>
            </w:tcMar>
            <w:vAlign w:val="center"/>
          </w:tcPr>
          <w:p w14:paraId="46608879" w14:textId="154C98E0" w:rsidR="009821AB" w:rsidRPr="00A80F22" w:rsidDel="00CB1E99" w:rsidRDefault="009821AB" w:rsidP="00B05573">
            <w:pPr>
              <w:spacing w:before="40" w:after="40"/>
              <w:ind w:left="100" w:right="100"/>
              <w:jc w:val="right"/>
              <w:rPr>
                <w:del w:id="2565" w:author="Thea Lucille Knowles" w:date="2021-03-18T20:25:00Z"/>
                <w:sz w:val="15"/>
                <w:szCs w:val="15"/>
              </w:rPr>
            </w:pPr>
            <w:del w:id="2566" w:author="Thea Lucille Knowles" w:date="2021-03-18T20:25:00Z">
              <w:r w:rsidRPr="00A80F22" w:rsidDel="00CB1E99">
                <w:rPr>
                  <w:rFonts w:ascii="Arial" w:eastAsia="Arial" w:hAnsi="Arial" w:cs="Arial"/>
                  <w:color w:val="111111"/>
                  <w:sz w:val="15"/>
                  <w:szCs w:val="15"/>
                </w:rPr>
                <w:delText>2.4</w:delText>
              </w:r>
            </w:del>
          </w:p>
        </w:tc>
        <w:tc>
          <w:tcPr>
            <w:tcW w:w="1080" w:type="dxa"/>
            <w:shd w:val="clear" w:color="auto" w:fill="FFFFFF"/>
            <w:tcMar>
              <w:top w:w="0" w:type="dxa"/>
              <w:left w:w="0" w:type="dxa"/>
              <w:bottom w:w="0" w:type="dxa"/>
              <w:right w:w="0" w:type="dxa"/>
            </w:tcMar>
            <w:vAlign w:val="center"/>
          </w:tcPr>
          <w:p w14:paraId="0060562A" w14:textId="064A2A8D" w:rsidR="009821AB" w:rsidRPr="00A80F22" w:rsidDel="00CB1E99" w:rsidRDefault="009821AB" w:rsidP="00B05573">
            <w:pPr>
              <w:spacing w:before="40" w:after="40"/>
              <w:ind w:left="100" w:right="100"/>
              <w:jc w:val="right"/>
              <w:rPr>
                <w:del w:id="2567" w:author="Thea Lucille Knowles" w:date="2021-03-18T20:25:00Z"/>
                <w:sz w:val="15"/>
                <w:szCs w:val="15"/>
              </w:rPr>
            </w:pPr>
            <w:del w:id="2568" w:author="Thea Lucille Knowles" w:date="2021-03-18T20:25:00Z">
              <w:r w:rsidRPr="00A80F22" w:rsidDel="00CB1E99">
                <w:rPr>
                  <w:rFonts w:ascii="Arial" w:eastAsia="Arial" w:hAnsi="Arial" w:cs="Arial"/>
                  <w:color w:val="111111"/>
                  <w:sz w:val="15"/>
                  <w:szCs w:val="15"/>
                </w:rPr>
                <w:delText>-0.694</w:delText>
              </w:r>
            </w:del>
          </w:p>
        </w:tc>
        <w:tc>
          <w:tcPr>
            <w:tcW w:w="1080" w:type="dxa"/>
            <w:shd w:val="clear" w:color="auto" w:fill="FFFFFF"/>
            <w:tcMar>
              <w:top w:w="0" w:type="dxa"/>
              <w:left w:w="0" w:type="dxa"/>
              <w:bottom w:w="0" w:type="dxa"/>
              <w:right w:w="0" w:type="dxa"/>
            </w:tcMar>
            <w:vAlign w:val="center"/>
          </w:tcPr>
          <w:p w14:paraId="0AD63252" w14:textId="055CE93A" w:rsidR="009821AB" w:rsidRPr="00A80F22" w:rsidDel="00CB1E99" w:rsidRDefault="009821AB" w:rsidP="00B05573">
            <w:pPr>
              <w:spacing w:before="40" w:after="40"/>
              <w:ind w:left="100" w:right="100"/>
              <w:jc w:val="right"/>
              <w:rPr>
                <w:del w:id="2569" w:author="Thea Lucille Knowles" w:date="2021-03-18T20:25:00Z"/>
                <w:sz w:val="15"/>
                <w:szCs w:val="15"/>
              </w:rPr>
            </w:pPr>
            <w:del w:id="2570" w:author="Thea Lucille Knowles" w:date="2021-03-18T20:25:00Z">
              <w:r w:rsidRPr="00A80F22" w:rsidDel="00CB1E99">
                <w:rPr>
                  <w:rFonts w:ascii="Arial" w:eastAsia="Arial" w:hAnsi="Arial" w:cs="Arial"/>
                  <w:color w:val="111111"/>
                  <w:sz w:val="15"/>
                  <w:szCs w:val="15"/>
                </w:rPr>
                <w:delText>0.993</w:delText>
              </w:r>
            </w:del>
          </w:p>
        </w:tc>
      </w:tr>
      <w:tr w:rsidR="009821AB" w:rsidRPr="00A80F22" w:rsidDel="00CB1E99" w14:paraId="6C6BD9AF" w14:textId="5D21C615" w:rsidTr="00281D09">
        <w:trPr>
          <w:cantSplit/>
          <w:jc w:val="center"/>
          <w:del w:id="2571"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1EE9980F" w14:textId="42B73D0B" w:rsidR="009821AB" w:rsidRPr="00A80F22" w:rsidDel="00CB1E99" w:rsidRDefault="009821AB" w:rsidP="00B05573">
            <w:pPr>
              <w:spacing w:before="40" w:after="40"/>
              <w:ind w:left="100" w:right="100"/>
              <w:rPr>
                <w:del w:id="2572"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27B4A40" w14:textId="409AE94A" w:rsidR="009821AB" w:rsidRPr="00A80F22" w:rsidDel="00CB1E99" w:rsidRDefault="009821AB" w:rsidP="00B05573">
            <w:pPr>
              <w:spacing w:before="40" w:after="40"/>
              <w:ind w:left="100" w:right="100"/>
              <w:rPr>
                <w:del w:id="2573" w:author="Thea Lucille Knowles" w:date="2021-03-18T20:25:00Z"/>
                <w:sz w:val="15"/>
                <w:szCs w:val="15"/>
              </w:rPr>
            </w:pPr>
            <w:del w:id="2574" w:author="Thea Lucille Knowles" w:date="2021-03-18T20:25:00Z">
              <w:r w:rsidRPr="00A80F22" w:rsidDel="00CB1E99">
                <w:rPr>
                  <w:rFonts w:ascii="Arial" w:eastAsia="Arial" w:hAnsi="Arial" w:cs="Arial"/>
                  <w:b/>
                  <w:color w:val="111111"/>
                  <w:sz w:val="15"/>
                  <w:szCs w:val="15"/>
                </w:rPr>
                <w:delText>H1 - S3</w:delText>
              </w:r>
            </w:del>
          </w:p>
        </w:tc>
        <w:tc>
          <w:tcPr>
            <w:tcW w:w="1080" w:type="dxa"/>
            <w:shd w:val="clear" w:color="auto" w:fill="FFFFFF"/>
            <w:tcMar>
              <w:top w:w="0" w:type="dxa"/>
              <w:left w:w="0" w:type="dxa"/>
              <w:bottom w:w="0" w:type="dxa"/>
              <w:right w:w="0" w:type="dxa"/>
            </w:tcMar>
            <w:vAlign w:val="center"/>
          </w:tcPr>
          <w:p w14:paraId="4EDC21B6" w14:textId="6DFE58F0" w:rsidR="009821AB" w:rsidRPr="00A80F22" w:rsidDel="00CB1E99" w:rsidRDefault="009821AB" w:rsidP="00B05573">
            <w:pPr>
              <w:spacing w:before="40" w:after="40"/>
              <w:ind w:left="100" w:right="100"/>
              <w:jc w:val="right"/>
              <w:rPr>
                <w:del w:id="2575" w:author="Thea Lucille Knowles" w:date="2021-03-18T20:25:00Z"/>
                <w:sz w:val="15"/>
                <w:szCs w:val="15"/>
              </w:rPr>
            </w:pPr>
            <w:del w:id="2576" w:author="Thea Lucille Knowles" w:date="2021-03-18T20:25:00Z">
              <w:r w:rsidRPr="00A80F22" w:rsidDel="00CB1E99">
                <w:rPr>
                  <w:rFonts w:ascii="Arial" w:eastAsia="Arial" w:hAnsi="Arial" w:cs="Arial"/>
                  <w:color w:val="111111"/>
                  <w:sz w:val="15"/>
                  <w:szCs w:val="15"/>
                </w:rPr>
                <w:delText>-6.1</w:delText>
              </w:r>
            </w:del>
          </w:p>
        </w:tc>
        <w:tc>
          <w:tcPr>
            <w:tcW w:w="1080" w:type="dxa"/>
            <w:shd w:val="clear" w:color="auto" w:fill="FFFFFF"/>
            <w:tcMar>
              <w:top w:w="0" w:type="dxa"/>
              <w:left w:w="0" w:type="dxa"/>
              <w:bottom w:w="0" w:type="dxa"/>
              <w:right w:w="0" w:type="dxa"/>
            </w:tcMar>
            <w:vAlign w:val="center"/>
          </w:tcPr>
          <w:p w14:paraId="6E062041" w14:textId="0B4C0BBD" w:rsidR="009821AB" w:rsidRPr="00A80F22" w:rsidDel="00CB1E99" w:rsidRDefault="009821AB" w:rsidP="00B05573">
            <w:pPr>
              <w:spacing w:before="40" w:after="40"/>
              <w:ind w:left="100" w:right="100"/>
              <w:jc w:val="right"/>
              <w:rPr>
                <w:del w:id="2577" w:author="Thea Lucille Knowles" w:date="2021-03-18T20:25:00Z"/>
                <w:sz w:val="15"/>
                <w:szCs w:val="15"/>
              </w:rPr>
            </w:pPr>
            <w:del w:id="2578" w:author="Thea Lucille Knowles" w:date="2021-03-18T20:25:00Z">
              <w:r w:rsidRPr="00A80F22" w:rsidDel="00CB1E99">
                <w:rPr>
                  <w:rFonts w:ascii="Arial" w:eastAsia="Arial" w:hAnsi="Arial" w:cs="Arial"/>
                  <w:color w:val="111111"/>
                  <w:sz w:val="15"/>
                  <w:szCs w:val="15"/>
                </w:rPr>
                <w:delText>1.8</w:delText>
              </w:r>
            </w:del>
          </w:p>
        </w:tc>
        <w:tc>
          <w:tcPr>
            <w:tcW w:w="1080" w:type="dxa"/>
            <w:shd w:val="clear" w:color="auto" w:fill="FFFFFF"/>
            <w:tcMar>
              <w:top w:w="0" w:type="dxa"/>
              <w:left w:w="0" w:type="dxa"/>
              <w:bottom w:w="0" w:type="dxa"/>
              <w:right w:w="0" w:type="dxa"/>
            </w:tcMar>
            <w:vAlign w:val="center"/>
          </w:tcPr>
          <w:p w14:paraId="7C1045FC" w14:textId="472407B9" w:rsidR="009821AB" w:rsidRPr="00A80F22" w:rsidDel="00CB1E99" w:rsidRDefault="009821AB" w:rsidP="00B05573">
            <w:pPr>
              <w:spacing w:before="40" w:after="40"/>
              <w:ind w:left="100" w:right="100"/>
              <w:jc w:val="right"/>
              <w:rPr>
                <w:del w:id="2579" w:author="Thea Lucille Knowles" w:date="2021-03-18T20:25:00Z"/>
                <w:sz w:val="15"/>
                <w:szCs w:val="15"/>
              </w:rPr>
            </w:pPr>
            <w:del w:id="2580" w:author="Thea Lucille Knowles" w:date="2021-03-18T20:25:00Z">
              <w:r w:rsidRPr="00A80F22" w:rsidDel="00CB1E99">
                <w:rPr>
                  <w:rFonts w:ascii="Arial" w:eastAsia="Arial" w:hAnsi="Arial" w:cs="Arial"/>
                  <w:color w:val="111111"/>
                  <w:sz w:val="15"/>
                  <w:szCs w:val="15"/>
                </w:rPr>
                <w:delText>-3.314</w:delText>
              </w:r>
            </w:del>
          </w:p>
        </w:tc>
        <w:tc>
          <w:tcPr>
            <w:tcW w:w="1080" w:type="dxa"/>
            <w:shd w:val="clear" w:color="auto" w:fill="FFFFFF"/>
            <w:tcMar>
              <w:top w:w="0" w:type="dxa"/>
              <w:left w:w="0" w:type="dxa"/>
              <w:bottom w:w="0" w:type="dxa"/>
              <w:right w:w="0" w:type="dxa"/>
            </w:tcMar>
            <w:vAlign w:val="center"/>
          </w:tcPr>
          <w:p w14:paraId="1759D5CD" w14:textId="2D883338" w:rsidR="009821AB" w:rsidRPr="00A80F22" w:rsidDel="00CB1E99" w:rsidRDefault="009821AB" w:rsidP="00B05573">
            <w:pPr>
              <w:spacing w:before="40" w:after="40"/>
              <w:ind w:left="100" w:right="100"/>
              <w:jc w:val="right"/>
              <w:rPr>
                <w:del w:id="2581" w:author="Thea Lucille Knowles" w:date="2021-03-18T20:25:00Z"/>
                <w:sz w:val="15"/>
                <w:szCs w:val="15"/>
              </w:rPr>
            </w:pPr>
            <w:del w:id="2582" w:author="Thea Lucille Knowles" w:date="2021-03-18T20:25:00Z">
              <w:r w:rsidRPr="00A80F22" w:rsidDel="00CB1E99">
                <w:rPr>
                  <w:rFonts w:ascii="Arial" w:eastAsia="Arial" w:hAnsi="Arial" w:cs="Arial"/>
                  <w:b/>
                  <w:color w:val="111111"/>
                  <w:sz w:val="15"/>
                  <w:szCs w:val="15"/>
                </w:rPr>
                <w:delText>0.016</w:delText>
              </w:r>
            </w:del>
          </w:p>
        </w:tc>
      </w:tr>
      <w:tr w:rsidR="009821AB" w:rsidRPr="00A80F22" w:rsidDel="00CB1E99" w14:paraId="3BD80E92" w14:textId="4A92B3DA" w:rsidTr="00281D09">
        <w:trPr>
          <w:cantSplit/>
          <w:jc w:val="center"/>
          <w:del w:id="2583"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08B01F8" w14:textId="73B8EC31" w:rsidR="009821AB" w:rsidRPr="00A80F22" w:rsidDel="00CB1E99" w:rsidRDefault="009821AB" w:rsidP="00B05573">
            <w:pPr>
              <w:spacing w:before="40" w:after="40"/>
              <w:ind w:left="100" w:right="100"/>
              <w:rPr>
                <w:del w:id="2584"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FD73014" w14:textId="6B339006" w:rsidR="009821AB" w:rsidRPr="00A80F22" w:rsidDel="00CB1E99" w:rsidRDefault="009821AB" w:rsidP="00B05573">
            <w:pPr>
              <w:spacing w:before="40" w:after="40"/>
              <w:ind w:left="100" w:right="100"/>
              <w:rPr>
                <w:del w:id="2585" w:author="Thea Lucille Knowles" w:date="2021-03-18T20:25:00Z"/>
                <w:sz w:val="15"/>
                <w:szCs w:val="15"/>
              </w:rPr>
            </w:pPr>
            <w:del w:id="2586" w:author="Thea Lucille Knowles" w:date="2021-03-18T20:25:00Z">
              <w:r w:rsidRPr="00A80F22" w:rsidDel="00CB1E99">
                <w:rPr>
                  <w:rFonts w:ascii="Arial" w:eastAsia="Arial" w:hAnsi="Arial" w:cs="Arial"/>
                  <w:color w:val="111111"/>
                  <w:sz w:val="15"/>
                  <w:szCs w:val="15"/>
                </w:rPr>
                <w:delText>H1 - S2</w:delText>
              </w:r>
            </w:del>
          </w:p>
        </w:tc>
        <w:tc>
          <w:tcPr>
            <w:tcW w:w="1080" w:type="dxa"/>
            <w:shd w:val="clear" w:color="auto" w:fill="FFFFFF"/>
            <w:tcMar>
              <w:top w:w="0" w:type="dxa"/>
              <w:left w:w="0" w:type="dxa"/>
              <w:bottom w:w="0" w:type="dxa"/>
              <w:right w:w="0" w:type="dxa"/>
            </w:tcMar>
            <w:vAlign w:val="center"/>
          </w:tcPr>
          <w:p w14:paraId="2D5C56D2" w14:textId="2A719249" w:rsidR="009821AB" w:rsidRPr="00A80F22" w:rsidDel="00CB1E99" w:rsidRDefault="009821AB" w:rsidP="00B05573">
            <w:pPr>
              <w:spacing w:before="40" w:after="40"/>
              <w:ind w:left="100" w:right="100"/>
              <w:jc w:val="right"/>
              <w:rPr>
                <w:del w:id="2587" w:author="Thea Lucille Knowles" w:date="2021-03-18T20:25:00Z"/>
                <w:sz w:val="15"/>
                <w:szCs w:val="15"/>
              </w:rPr>
            </w:pPr>
            <w:del w:id="2588" w:author="Thea Lucille Knowles" w:date="2021-03-18T20:25:00Z">
              <w:r w:rsidRPr="00A80F22" w:rsidDel="00CB1E99">
                <w:rPr>
                  <w:rFonts w:ascii="Arial" w:eastAsia="Arial" w:hAnsi="Arial" w:cs="Arial"/>
                  <w:color w:val="111111"/>
                  <w:sz w:val="15"/>
                  <w:szCs w:val="15"/>
                </w:rPr>
                <w:delText>-2.9</w:delText>
              </w:r>
            </w:del>
          </w:p>
        </w:tc>
        <w:tc>
          <w:tcPr>
            <w:tcW w:w="1080" w:type="dxa"/>
            <w:shd w:val="clear" w:color="auto" w:fill="FFFFFF"/>
            <w:tcMar>
              <w:top w:w="0" w:type="dxa"/>
              <w:left w:w="0" w:type="dxa"/>
              <w:bottom w:w="0" w:type="dxa"/>
              <w:right w:w="0" w:type="dxa"/>
            </w:tcMar>
            <w:vAlign w:val="center"/>
          </w:tcPr>
          <w:p w14:paraId="4A7B765A" w14:textId="136BCDB6" w:rsidR="009821AB" w:rsidRPr="00A80F22" w:rsidDel="00CB1E99" w:rsidRDefault="009821AB" w:rsidP="00B05573">
            <w:pPr>
              <w:spacing w:before="40" w:after="40"/>
              <w:ind w:left="100" w:right="100"/>
              <w:jc w:val="right"/>
              <w:rPr>
                <w:del w:id="2589" w:author="Thea Lucille Knowles" w:date="2021-03-18T20:25:00Z"/>
                <w:sz w:val="15"/>
                <w:szCs w:val="15"/>
              </w:rPr>
            </w:pPr>
            <w:del w:id="2590" w:author="Thea Lucille Knowles" w:date="2021-03-18T20:25:00Z">
              <w:r w:rsidRPr="00A80F22" w:rsidDel="00CB1E99">
                <w:rPr>
                  <w:rFonts w:ascii="Arial" w:eastAsia="Arial" w:hAnsi="Arial" w:cs="Arial"/>
                  <w:color w:val="111111"/>
                  <w:sz w:val="15"/>
                  <w:szCs w:val="15"/>
                </w:rPr>
                <w:delText>1.8</w:delText>
              </w:r>
            </w:del>
          </w:p>
        </w:tc>
        <w:tc>
          <w:tcPr>
            <w:tcW w:w="1080" w:type="dxa"/>
            <w:shd w:val="clear" w:color="auto" w:fill="FFFFFF"/>
            <w:tcMar>
              <w:top w:w="0" w:type="dxa"/>
              <w:left w:w="0" w:type="dxa"/>
              <w:bottom w:w="0" w:type="dxa"/>
              <w:right w:w="0" w:type="dxa"/>
            </w:tcMar>
            <w:vAlign w:val="center"/>
          </w:tcPr>
          <w:p w14:paraId="7D784025" w14:textId="3156DA7C" w:rsidR="009821AB" w:rsidRPr="00A80F22" w:rsidDel="00CB1E99" w:rsidRDefault="009821AB" w:rsidP="00B05573">
            <w:pPr>
              <w:spacing w:before="40" w:after="40"/>
              <w:ind w:left="100" w:right="100"/>
              <w:jc w:val="right"/>
              <w:rPr>
                <w:del w:id="2591" w:author="Thea Lucille Knowles" w:date="2021-03-18T20:25:00Z"/>
                <w:sz w:val="15"/>
                <w:szCs w:val="15"/>
              </w:rPr>
            </w:pPr>
            <w:del w:id="2592" w:author="Thea Lucille Knowles" w:date="2021-03-18T20:25:00Z">
              <w:r w:rsidRPr="00A80F22" w:rsidDel="00CB1E99">
                <w:rPr>
                  <w:rFonts w:ascii="Arial" w:eastAsia="Arial" w:hAnsi="Arial" w:cs="Arial"/>
                  <w:color w:val="111111"/>
                  <w:sz w:val="15"/>
                  <w:szCs w:val="15"/>
                </w:rPr>
                <w:delText>-1.556</w:delText>
              </w:r>
            </w:del>
          </w:p>
        </w:tc>
        <w:tc>
          <w:tcPr>
            <w:tcW w:w="1080" w:type="dxa"/>
            <w:shd w:val="clear" w:color="auto" w:fill="FFFFFF"/>
            <w:tcMar>
              <w:top w:w="0" w:type="dxa"/>
              <w:left w:w="0" w:type="dxa"/>
              <w:bottom w:w="0" w:type="dxa"/>
              <w:right w:w="0" w:type="dxa"/>
            </w:tcMar>
            <w:vAlign w:val="center"/>
          </w:tcPr>
          <w:p w14:paraId="0941C966" w14:textId="221995C0" w:rsidR="009821AB" w:rsidRPr="00A80F22" w:rsidDel="00CB1E99" w:rsidRDefault="009821AB" w:rsidP="00B05573">
            <w:pPr>
              <w:spacing w:before="40" w:after="40"/>
              <w:ind w:left="100" w:right="100"/>
              <w:jc w:val="right"/>
              <w:rPr>
                <w:del w:id="2593" w:author="Thea Lucille Knowles" w:date="2021-03-18T20:25:00Z"/>
                <w:sz w:val="15"/>
                <w:szCs w:val="15"/>
              </w:rPr>
            </w:pPr>
            <w:del w:id="2594" w:author="Thea Lucille Knowles" w:date="2021-03-18T20:25:00Z">
              <w:r w:rsidRPr="00A80F22" w:rsidDel="00CB1E99">
                <w:rPr>
                  <w:rFonts w:ascii="Arial" w:eastAsia="Arial" w:hAnsi="Arial" w:cs="Arial"/>
                  <w:color w:val="111111"/>
                  <w:sz w:val="15"/>
                  <w:szCs w:val="15"/>
                </w:rPr>
                <w:delText>0.711</w:delText>
              </w:r>
            </w:del>
          </w:p>
        </w:tc>
      </w:tr>
      <w:tr w:rsidR="009821AB" w:rsidRPr="00A80F22" w:rsidDel="00CB1E99" w14:paraId="7BC8CE2E" w14:textId="175BB41C" w:rsidTr="00281D09">
        <w:trPr>
          <w:cantSplit/>
          <w:jc w:val="center"/>
          <w:del w:id="2595"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AB3B993" w14:textId="790A8882" w:rsidR="009821AB" w:rsidRPr="00A80F22" w:rsidDel="00CB1E99" w:rsidRDefault="009821AB" w:rsidP="00B05573">
            <w:pPr>
              <w:spacing w:before="40" w:after="40"/>
              <w:ind w:left="100" w:right="100"/>
              <w:rPr>
                <w:del w:id="2596"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BE321A2" w14:textId="1148B428" w:rsidR="009821AB" w:rsidRPr="00A80F22" w:rsidDel="00CB1E99" w:rsidRDefault="009821AB" w:rsidP="00B05573">
            <w:pPr>
              <w:spacing w:before="40" w:after="40"/>
              <w:ind w:left="100" w:right="100"/>
              <w:rPr>
                <w:del w:id="2597" w:author="Thea Lucille Knowles" w:date="2021-03-18T20:25:00Z"/>
                <w:sz w:val="15"/>
                <w:szCs w:val="15"/>
              </w:rPr>
            </w:pPr>
            <w:del w:id="2598"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238E068A" w14:textId="44A72098" w:rsidR="009821AB" w:rsidRPr="00A80F22" w:rsidDel="00CB1E99" w:rsidRDefault="009821AB" w:rsidP="00B05573">
            <w:pPr>
              <w:spacing w:before="40" w:after="40"/>
              <w:ind w:left="100" w:right="100"/>
              <w:jc w:val="right"/>
              <w:rPr>
                <w:del w:id="2599" w:author="Thea Lucille Knowles" w:date="2021-03-18T20:25:00Z"/>
                <w:sz w:val="15"/>
                <w:szCs w:val="15"/>
              </w:rPr>
            </w:pPr>
            <w:del w:id="2600" w:author="Thea Lucille Knowles" w:date="2021-03-18T20:25:00Z">
              <w:r w:rsidRPr="00A80F22" w:rsidDel="00CB1E99">
                <w:rPr>
                  <w:rFonts w:ascii="Arial" w:eastAsia="Arial" w:hAnsi="Arial" w:cs="Arial"/>
                  <w:color w:val="111111"/>
                  <w:sz w:val="15"/>
                  <w:szCs w:val="15"/>
                </w:rPr>
                <w:delText>2.4</w:delText>
              </w:r>
            </w:del>
          </w:p>
        </w:tc>
        <w:tc>
          <w:tcPr>
            <w:tcW w:w="1080" w:type="dxa"/>
            <w:shd w:val="clear" w:color="auto" w:fill="FFFFFF"/>
            <w:tcMar>
              <w:top w:w="0" w:type="dxa"/>
              <w:left w:w="0" w:type="dxa"/>
              <w:bottom w:w="0" w:type="dxa"/>
              <w:right w:w="0" w:type="dxa"/>
            </w:tcMar>
            <w:vAlign w:val="center"/>
          </w:tcPr>
          <w:p w14:paraId="1A9DA8F0" w14:textId="6A20953B" w:rsidR="009821AB" w:rsidRPr="00A80F22" w:rsidDel="00CB1E99" w:rsidRDefault="009821AB" w:rsidP="00B05573">
            <w:pPr>
              <w:spacing w:before="40" w:after="40"/>
              <w:ind w:left="100" w:right="100"/>
              <w:jc w:val="right"/>
              <w:rPr>
                <w:del w:id="2601" w:author="Thea Lucille Knowles" w:date="2021-03-18T20:25:00Z"/>
                <w:sz w:val="15"/>
                <w:szCs w:val="15"/>
              </w:rPr>
            </w:pPr>
            <w:del w:id="2602" w:author="Thea Lucille Knowles" w:date="2021-03-18T20:25:00Z">
              <w:r w:rsidRPr="00A80F22" w:rsidDel="00CB1E99">
                <w:rPr>
                  <w:rFonts w:ascii="Arial" w:eastAsia="Arial" w:hAnsi="Arial" w:cs="Arial"/>
                  <w:color w:val="111111"/>
                  <w:sz w:val="15"/>
                  <w:szCs w:val="15"/>
                </w:rPr>
                <w:delText>2.6</w:delText>
              </w:r>
            </w:del>
          </w:p>
        </w:tc>
        <w:tc>
          <w:tcPr>
            <w:tcW w:w="1080" w:type="dxa"/>
            <w:shd w:val="clear" w:color="auto" w:fill="FFFFFF"/>
            <w:tcMar>
              <w:top w:w="0" w:type="dxa"/>
              <w:left w:w="0" w:type="dxa"/>
              <w:bottom w:w="0" w:type="dxa"/>
              <w:right w:w="0" w:type="dxa"/>
            </w:tcMar>
            <w:vAlign w:val="center"/>
          </w:tcPr>
          <w:p w14:paraId="2D66B9A2" w14:textId="3BFBFDBE" w:rsidR="009821AB" w:rsidRPr="00A80F22" w:rsidDel="00CB1E99" w:rsidRDefault="009821AB" w:rsidP="00B05573">
            <w:pPr>
              <w:spacing w:before="40" w:after="40"/>
              <w:ind w:left="100" w:right="100"/>
              <w:jc w:val="right"/>
              <w:rPr>
                <w:del w:id="2603" w:author="Thea Lucille Knowles" w:date="2021-03-18T20:25:00Z"/>
                <w:sz w:val="15"/>
                <w:szCs w:val="15"/>
              </w:rPr>
            </w:pPr>
            <w:del w:id="2604" w:author="Thea Lucille Knowles" w:date="2021-03-18T20:25:00Z">
              <w:r w:rsidRPr="00A80F22" w:rsidDel="00CB1E99">
                <w:rPr>
                  <w:rFonts w:ascii="Arial" w:eastAsia="Arial" w:hAnsi="Arial" w:cs="Arial"/>
                  <w:color w:val="111111"/>
                  <w:sz w:val="15"/>
                  <w:szCs w:val="15"/>
                </w:rPr>
                <w:delText>0.914</w:delText>
              </w:r>
            </w:del>
          </w:p>
        </w:tc>
        <w:tc>
          <w:tcPr>
            <w:tcW w:w="1080" w:type="dxa"/>
            <w:shd w:val="clear" w:color="auto" w:fill="FFFFFF"/>
            <w:tcMar>
              <w:top w:w="0" w:type="dxa"/>
              <w:left w:w="0" w:type="dxa"/>
              <w:bottom w:w="0" w:type="dxa"/>
              <w:right w:w="0" w:type="dxa"/>
            </w:tcMar>
            <w:vAlign w:val="center"/>
          </w:tcPr>
          <w:p w14:paraId="58EC4967" w14:textId="7F2DB3E7" w:rsidR="009821AB" w:rsidRPr="00A80F22" w:rsidDel="00CB1E99" w:rsidRDefault="009821AB" w:rsidP="00B05573">
            <w:pPr>
              <w:spacing w:before="40" w:after="40"/>
              <w:ind w:left="100" w:right="100"/>
              <w:jc w:val="right"/>
              <w:rPr>
                <w:del w:id="2605" w:author="Thea Lucille Knowles" w:date="2021-03-18T20:25:00Z"/>
                <w:sz w:val="15"/>
                <w:szCs w:val="15"/>
              </w:rPr>
            </w:pPr>
            <w:del w:id="2606" w:author="Thea Lucille Knowles" w:date="2021-03-18T20:25:00Z">
              <w:r w:rsidRPr="00A80F22" w:rsidDel="00CB1E99">
                <w:rPr>
                  <w:rFonts w:ascii="Arial" w:eastAsia="Arial" w:hAnsi="Arial" w:cs="Arial"/>
                  <w:color w:val="111111"/>
                  <w:sz w:val="15"/>
                  <w:szCs w:val="15"/>
                </w:rPr>
                <w:delText>0.970</w:delText>
              </w:r>
            </w:del>
          </w:p>
        </w:tc>
      </w:tr>
      <w:tr w:rsidR="009821AB" w:rsidRPr="00A80F22" w:rsidDel="00CB1E99" w14:paraId="296BCC8C" w14:textId="6F6C6914" w:rsidTr="00281D09">
        <w:trPr>
          <w:cantSplit/>
          <w:jc w:val="center"/>
          <w:del w:id="2607"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19AABC7" w14:textId="34194E25" w:rsidR="009821AB" w:rsidRPr="00A80F22" w:rsidDel="00CB1E99" w:rsidRDefault="009821AB" w:rsidP="00B05573">
            <w:pPr>
              <w:spacing w:before="40" w:after="40"/>
              <w:ind w:left="100" w:right="100"/>
              <w:rPr>
                <w:del w:id="2608"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5BCCEE2" w14:textId="7269BFA6" w:rsidR="009821AB" w:rsidRPr="00A80F22" w:rsidDel="00CB1E99" w:rsidRDefault="009821AB" w:rsidP="00B05573">
            <w:pPr>
              <w:spacing w:before="40" w:after="40"/>
              <w:ind w:left="100" w:right="100"/>
              <w:rPr>
                <w:del w:id="2609" w:author="Thea Lucille Knowles" w:date="2021-03-18T20:25:00Z"/>
                <w:sz w:val="15"/>
                <w:szCs w:val="15"/>
              </w:rPr>
            </w:pPr>
            <w:del w:id="2610" w:author="Thea Lucille Knowles" w:date="2021-03-18T20:25:00Z">
              <w:r w:rsidRPr="00A80F22" w:rsidDel="00CB1E99">
                <w:rPr>
                  <w:rFonts w:ascii="Arial" w:eastAsia="Arial" w:hAnsi="Arial" w:cs="Arial"/>
                  <w:color w:val="111111"/>
                  <w:sz w:val="15"/>
                  <w:szCs w:val="15"/>
                </w:rPr>
                <w:delText>H1 - F3</w:delText>
              </w:r>
            </w:del>
          </w:p>
        </w:tc>
        <w:tc>
          <w:tcPr>
            <w:tcW w:w="1080" w:type="dxa"/>
            <w:shd w:val="clear" w:color="auto" w:fill="FFFFFF"/>
            <w:tcMar>
              <w:top w:w="0" w:type="dxa"/>
              <w:left w:w="0" w:type="dxa"/>
              <w:bottom w:w="0" w:type="dxa"/>
              <w:right w:w="0" w:type="dxa"/>
            </w:tcMar>
            <w:vAlign w:val="center"/>
          </w:tcPr>
          <w:p w14:paraId="3759628F" w14:textId="7B0DB35C" w:rsidR="009821AB" w:rsidRPr="00A80F22" w:rsidDel="00CB1E99" w:rsidRDefault="009821AB" w:rsidP="00B05573">
            <w:pPr>
              <w:spacing w:before="40" w:after="40"/>
              <w:ind w:left="100" w:right="100"/>
              <w:jc w:val="right"/>
              <w:rPr>
                <w:del w:id="2611" w:author="Thea Lucille Knowles" w:date="2021-03-18T20:25:00Z"/>
                <w:sz w:val="15"/>
                <w:szCs w:val="15"/>
              </w:rPr>
            </w:pPr>
            <w:del w:id="2612" w:author="Thea Lucille Knowles" w:date="2021-03-18T20:25:00Z">
              <w:r w:rsidRPr="00A80F22" w:rsidDel="00CB1E99">
                <w:rPr>
                  <w:rFonts w:ascii="Arial" w:eastAsia="Arial" w:hAnsi="Arial" w:cs="Arial"/>
                  <w:color w:val="111111"/>
                  <w:sz w:val="15"/>
                  <w:szCs w:val="15"/>
                </w:rPr>
                <w:delText>9.1</w:delText>
              </w:r>
            </w:del>
          </w:p>
        </w:tc>
        <w:tc>
          <w:tcPr>
            <w:tcW w:w="1080" w:type="dxa"/>
            <w:shd w:val="clear" w:color="auto" w:fill="FFFFFF"/>
            <w:tcMar>
              <w:top w:w="0" w:type="dxa"/>
              <w:left w:w="0" w:type="dxa"/>
              <w:bottom w:w="0" w:type="dxa"/>
              <w:right w:w="0" w:type="dxa"/>
            </w:tcMar>
            <w:vAlign w:val="center"/>
          </w:tcPr>
          <w:p w14:paraId="7B26D319" w14:textId="323D22E0" w:rsidR="009821AB" w:rsidRPr="00A80F22" w:rsidDel="00CB1E99" w:rsidRDefault="009821AB" w:rsidP="00B05573">
            <w:pPr>
              <w:spacing w:before="40" w:after="40"/>
              <w:ind w:left="100" w:right="100"/>
              <w:jc w:val="right"/>
              <w:rPr>
                <w:del w:id="2613" w:author="Thea Lucille Knowles" w:date="2021-03-18T20:25:00Z"/>
                <w:sz w:val="15"/>
                <w:szCs w:val="15"/>
              </w:rPr>
            </w:pPr>
            <w:del w:id="2614" w:author="Thea Lucille Knowles" w:date="2021-03-18T20:25:00Z">
              <w:r w:rsidRPr="00A80F22" w:rsidDel="00CB1E99">
                <w:rPr>
                  <w:rFonts w:ascii="Arial" w:eastAsia="Arial" w:hAnsi="Arial" w:cs="Arial"/>
                  <w:color w:val="111111"/>
                  <w:sz w:val="15"/>
                  <w:szCs w:val="15"/>
                </w:rPr>
                <w:delText>4.1</w:delText>
              </w:r>
            </w:del>
          </w:p>
        </w:tc>
        <w:tc>
          <w:tcPr>
            <w:tcW w:w="1080" w:type="dxa"/>
            <w:shd w:val="clear" w:color="auto" w:fill="FFFFFF"/>
            <w:tcMar>
              <w:top w:w="0" w:type="dxa"/>
              <w:left w:w="0" w:type="dxa"/>
              <w:bottom w:w="0" w:type="dxa"/>
              <w:right w:w="0" w:type="dxa"/>
            </w:tcMar>
            <w:vAlign w:val="center"/>
          </w:tcPr>
          <w:p w14:paraId="1B7D6D68" w14:textId="4F1ED579" w:rsidR="009821AB" w:rsidRPr="00A80F22" w:rsidDel="00CB1E99" w:rsidRDefault="009821AB" w:rsidP="00B05573">
            <w:pPr>
              <w:spacing w:before="40" w:after="40"/>
              <w:ind w:left="100" w:right="100"/>
              <w:jc w:val="right"/>
              <w:rPr>
                <w:del w:id="2615" w:author="Thea Lucille Knowles" w:date="2021-03-18T20:25:00Z"/>
                <w:sz w:val="15"/>
                <w:szCs w:val="15"/>
              </w:rPr>
            </w:pPr>
            <w:del w:id="2616" w:author="Thea Lucille Knowles" w:date="2021-03-18T20:25:00Z">
              <w:r w:rsidRPr="00A80F22" w:rsidDel="00CB1E99">
                <w:rPr>
                  <w:rFonts w:ascii="Arial" w:eastAsia="Arial" w:hAnsi="Arial" w:cs="Arial"/>
                  <w:color w:val="111111"/>
                  <w:sz w:val="15"/>
                  <w:szCs w:val="15"/>
                </w:rPr>
                <w:delText>2.232</w:delText>
              </w:r>
            </w:del>
          </w:p>
        </w:tc>
        <w:tc>
          <w:tcPr>
            <w:tcW w:w="1080" w:type="dxa"/>
            <w:shd w:val="clear" w:color="auto" w:fill="FFFFFF"/>
            <w:tcMar>
              <w:top w:w="0" w:type="dxa"/>
              <w:left w:w="0" w:type="dxa"/>
              <w:bottom w:w="0" w:type="dxa"/>
              <w:right w:w="0" w:type="dxa"/>
            </w:tcMar>
            <w:vAlign w:val="center"/>
          </w:tcPr>
          <w:p w14:paraId="35DAE40E" w14:textId="5DC87CE6" w:rsidR="009821AB" w:rsidRPr="00A80F22" w:rsidDel="00CB1E99" w:rsidRDefault="009821AB" w:rsidP="00B05573">
            <w:pPr>
              <w:spacing w:before="40" w:after="40"/>
              <w:ind w:left="100" w:right="100"/>
              <w:jc w:val="right"/>
              <w:rPr>
                <w:del w:id="2617" w:author="Thea Lucille Knowles" w:date="2021-03-18T20:25:00Z"/>
                <w:sz w:val="15"/>
                <w:szCs w:val="15"/>
              </w:rPr>
            </w:pPr>
            <w:del w:id="2618" w:author="Thea Lucille Knowles" w:date="2021-03-18T20:25:00Z">
              <w:r w:rsidRPr="00A80F22" w:rsidDel="00CB1E99">
                <w:rPr>
                  <w:rFonts w:ascii="Arial" w:eastAsia="Arial" w:hAnsi="Arial" w:cs="Arial"/>
                  <w:color w:val="111111"/>
                  <w:sz w:val="15"/>
                  <w:szCs w:val="15"/>
                </w:rPr>
                <w:delText>0.278</w:delText>
              </w:r>
            </w:del>
          </w:p>
        </w:tc>
      </w:tr>
      <w:tr w:rsidR="009821AB" w:rsidRPr="00A80F22" w:rsidDel="00CB1E99" w14:paraId="6B424B14" w14:textId="4B4880C2" w:rsidTr="00281D09">
        <w:trPr>
          <w:cantSplit/>
          <w:jc w:val="center"/>
          <w:del w:id="2619"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792DA12" w14:textId="2D082931" w:rsidR="009821AB" w:rsidRPr="00A80F22" w:rsidDel="00CB1E99" w:rsidRDefault="009821AB" w:rsidP="00B05573">
            <w:pPr>
              <w:spacing w:before="40" w:after="40"/>
              <w:ind w:left="100" w:right="100"/>
              <w:rPr>
                <w:del w:id="2620"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7C4BBC1" w14:textId="6F10427F" w:rsidR="009821AB" w:rsidRPr="00A80F22" w:rsidDel="00CB1E99" w:rsidRDefault="009821AB" w:rsidP="00B05573">
            <w:pPr>
              <w:spacing w:before="40" w:after="40"/>
              <w:ind w:left="100" w:right="100"/>
              <w:rPr>
                <w:del w:id="2621" w:author="Thea Lucille Knowles" w:date="2021-03-18T20:25:00Z"/>
                <w:sz w:val="15"/>
                <w:szCs w:val="15"/>
              </w:rPr>
            </w:pPr>
            <w:del w:id="2622" w:author="Thea Lucille Knowles" w:date="2021-03-18T20:25:00Z">
              <w:r w:rsidRPr="00A80F22" w:rsidDel="00CB1E99">
                <w:rPr>
                  <w:rFonts w:ascii="Arial" w:eastAsia="Arial" w:hAnsi="Arial" w:cs="Arial"/>
                  <w:color w:val="111111"/>
                  <w:sz w:val="15"/>
                  <w:szCs w:val="15"/>
                </w:rPr>
                <w:delText>H1 - F4</w:delText>
              </w:r>
            </w:del>
          </w:p>
        </w:tc>
        <w:tc>
          <w:tcPr>
            <w:tcW w:w="1080" w:type="dxa"/>
            <w:shd w:val="clear" w:color="auto" w:fill="FFFFFF"/>
            <w:tcMar>
              <w:top w:w="0" w:type="dxa"/>
              <w:left w:w="0" w:type="dxa"/>
              <w:bottom w:w="0" w:type="dxa"/>
              <w:right w:w="0" w:type="dxa"/>
            </w:tcMar>
            <w:vAlign w:val="center"/>
          </w:tcPr>
          <w:p w14:paraId="6163C56F" w14:textId="28A9FDF2" w:rsidR="009821AB" w:rsidRPr="00A80F22" w:rsidDel="00CB1E99" w:rsidRDefault="009821AB" w:rsidP="00B05573">
            <w:pPr>
              <w:spacing w:before="40" w:after="40"/>
              <w:ind w:left="100" w:right="100"/>
              <w:jc w:val="right"/>
              <w:rPr>
                <w:del w:id="2623" w:author="Thea Lucille Knowles" w:date="2021-03-18T20:25:00Z"/>
                <w:sz w:val="15"/>
                <w:szCs w:val="15"/>
              </w:rPr>
            </w:pPr>
            <w:del w:id="2624" w:author="Thea Lucille Knowles" w:date="2021-03-18T20:25:00Z">
              <w:r w:rsidRPr="00A80F22" w:rsidDel="00CB1E99">
                <w:rPr>
                  <w:rFonts w:ascii="Arial" w:eastAsia="Arial" w:hAnsi="Arial" w:cs="Arial"/>
                  <w:color w:val="111111"/>
                  <w:sz w:val="15"/>
                  <w:szCs w:val="15"/>
                </w:rPr>
                <w:delText>7.6</w:delText>
              </w:r>
            </w:del>
          </w:p>
        </w:tc>
        <w:tc>
          <w:tcPr>
            <w:tcW w:w="1080" w:type="dxa"/>
            <w:shd w:val="clear" w:color="auto" w:fill="FFFFFF"/>
            <w:tcMar>
              <w:top w:w="0" w:type="dxa"/>
              <w:left w:w="0" w:type="dxa"/>
              <w:bottom w:w="0" w:type="dxa"/>
              <w:right w:w="0" w:type="dxa"/>
            </w:tcMar>
            <w:vAlign w:val="center"/>
          </w:tcPr>
          <w:p w14:paraId="4B9A29DC" w14:textId="71E141B6" w:rsidR="009821AB" w:rsidRPr="00A80F22" w:rsidDel="00CB1E99" w:rsidRDefault="009821AB" w:rsidP="00B05573">
            <w:pPr>
              <w:spacing w:before="40" w:after="40"/>
              <w:ind w:left="100" w:right="100"/>
              <w:jc w:val="right"/>
              <w:rPr>
                <w:del w:id="2625" w:author="Thea Lucille Knowles" w:date="2021-03-18T20:25:00Z"/>
                <w:sz w:val="15"/>
                <w:szCs w:val="15"/>
              </w:rPr>
            </w:pPr>
            <w:del w:id="2626" w:author="Thea Lucille Knowles" w:date="2021-03-18T20:25:00Z">
              <w:r w:rsidRPr="00A80F22" w:rsidDel="00CB1E99">
                <w:rPr>
                  <w:rFonts w:ascii="Arial" w:eastAsia="Arial" w:hAnsi="Arial" w:cs="Arial"/>
                  <w:color w:val="111111"/>
                  <w:sz w:val="15"/>
                  <w:szCs w:val="15"/>
                </w:rPr>
                <w:delText>5.1</w:delText>
              </w:r>
            </w:del>
          </w:p>
        </w:tc>
        <w:tc>
          <w:tcPr>
            <w:tcW w:w="1080" w:type="dxa"/>
            <w:shd w:val="clear" w:color="auto" w:fill="FFFFFF"/>
            <w:tcMar>
              <w:top w:w="0" w:type="dxa"/>
              <w:left w:w="0" w:type="dxa"/>
              <w:bottom w:w="0" w:type="dxa"/>
              <w:right w:w="0" w:type="dxa"/>
            </w:tcMar>
            <w:vAlign w:val="center"/>
          </w:tcPr>
          <w:p w14:paraId="7444C465" w14:textId="27B880D1" w:rsidR="009821AB" w:rsidRPr="00A80F22" w:rsidDel="00CB1E99" w:rsidRDefault="009821AB" w:rsidP="00B05573">
            <w:pPr>
              <w:spacing w:before="40" w:after="40"/>
              <w:ind w:left="100" w:right="100"/>
              <w:jc w:val="right"/>
              <w:rPr>
                <w:del w:id="2627" w:author="Thea Lucille Knowles" w:date="2021-03-18T20:25:00Z"/>
                <w:sz w:val="15"/>
                <w:szCs w:val="15"/>
              </w:rPr>
            </w:pPr>
            <w:del w:id="2628" w:author="Thea Lucille Knowles" w:date="2021-03-18T20:25:00Z">
              <w:r w:rsidRPr="00A80F22" w:rsidDel="00CB1E99">
                <w:rPr>
                  <w:rFonts w:ascii="Arial" w:eastAsia="Arial" w:hAnsi="Arial" w:cs="Arial"/>
                  <w:color w:val="111111"/>
                  <w:sz w:val="15"/>
                  <w:szCs w:val="15"/>
                </w:rPr>
                <w:delText>1.481</w:delText>
              </w:r>
            </w:del>
          </w:p>
        </w:tc>
        <w:tc>
          <w:tcPr>
            <w:tcW w:w="1080" w:type="dxa"/>
            <w:shd w:val="clear" w:color="auto" w:fill="FFFFFF"/>
            <w:tcMar>
              <w:top w:w="0" w:type="dxa"/>
              <w:left w:w="0" w:type="dxa"/>
              <w:bottom w:w="0" w:type="dxa"/>
              <w:right w:w="0" w:type="dxa"/>
            </w:tcMar>
            <w:vAlign w:val="center"/>
          </w:tcPr>
          <w:p w14:paraId="0D2F50FA" w14:textId="6E72F5B1" w:rsidR="009821AB" w:rsidRPr="00A80F22" w:rsidDel="00CB1E99" w:rsidRDefault="009821AB" w:rsidP="00B05573">
            <w:pPr>
              <w:spacing w:before="40" w:after="40"/>
              <w:ind w:left="100" w:right="100"/>
              <w:jc w:val="right"/>
              <w:rPr>
                <w:del w:id="2629" w:author="Thea Lucille Knowles" w:date="2021-03-18T20:25:00Z"/>
                <w:sz w:val="15"/>
                <w:szCs w:val="15"/>
              </w:rPr>
            </w:pPr>
            <w:del w:id="2630" w:author="Thea Lucille Knowles" w:date="2021-03-18T20:25:00Z">
              <w:r w:rsidRPr="00A80F22" w:rsidDel="00CB1E99">
                <w:rPr>
                  <w:rFonts w:ascii="Arial" w:eastAsia="Arial" w:hAnsi="Arial" w:cs="Arial"/>
                  <w:color w:val="111111"/>
                  <w:sz w:val="15"/>
                  <w:szCs w:val="15"/>
                </w:rPr>
                <w:delText>0.757</w:delText>
              </w:r>
            </w:del>
          </w:p>
        </w:tc>
      </w:tr>
      <w:tr w:rsidR="009821AB" w:rsidRPr="00A80F22" w:rsidDel="00CB1E99" w14:paraId="26E03E3B" w14:textId="1CA17B80" w:rsidTr="00281D09">
        <w:trPr>
          <w:cantSplit/>
          <w:jc w:val="center"/>
          <w:del w:id="2631"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9472A4F" w14:textId="37807D40" w:rsidR="009821AB" w:rsidRPr="00A80F22" w:rsidDel="00CB1E99" w:rsidRDefault="009821AB" w:rsidP="00B05573">
            <w:pPr>
              <w:spacing w:before="40" w:after="40"/>
              <w:ind w:left="100" w:right="100"/>
              <w:rPr>
                <w:del w:id="2632"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A2F1634" w14:textId="7939E0C2" w:rsidR="009821AB" w:rsidRPr="00A80F22" w:rsidDel="00CB1E99" w:rsidRDefault="009821AB" w:rsidP="00B05573">
            <w:pPr>
              <w:spacing w:before="40" w:after="40"/>
              <w:ind w:left="100" w:right="100"/>
              <w:rPr>
                <w:del w:id="2633" w:author="Thea Lucille Knowles" w:date="2021-03-18T20:25:00Z"/>
                <w:sz w:val="15"/>
                <w:szCs w:val="15"/>
              </w:rPr>
            </w:pPr>
            <w:del w:id="2634"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2B73AC3F" w14:textId="405F755F" w:rsidR="009821AB" w:rsidRPr="00A80F22" w:rsidDel="00CB1E99" w:rsidRDefault="009821AB" w:rsidP="00B05573">
            <w:pPr>
              <w:spacing w:before="40" w:after="40"/>
              <w:ind w:left="100" w:right="100"/>
              <w:jc w:val="right"/>
              <w:rPr>
                <w:del w:id="2635" w:author="Thea Lucille Knowles" w:date="2021-03-18T20:25:00Z"/>
                <w:sz w:val="15"/>
                <w:szCs w:val="15"/>
              </w:rPr>
            </w:pPr>
            <w:del w:id="2636" w:author="Thea Lucille Knowles" w:date="2021-03-18T20:25:00Z">
              <w:r w:rsidRPr="00A80F22" w:rsidDel="00CB1E99">
                <w:rPr>
                  <w:rFonts w:ascii="Arial" w:eastAsia="Arial" w:hAnsi="Arial" w:cs="Arial"/>
                  <w:color w:val="111111"/>
                  <w:sz w:val="15"/>
                  <w:szCs w:val="15"/>
                </w:rPr>
                <w:delText>-4.4</w:delText>
              </w:r>
            </w:del>
          </w:p>
        </w:tc>
        <w:tc>
          <w:tcPr>
            <w:tcW w:w="1080" w:type="dxa"/>
            <w:shd w:val="clear" w:color="auto" w:fill="FFFFFF"/>
            <w:tcMar>
              <w:top w:w="0" w:type="dxa"/>
              <w:left w:w="0" w:type="dxa"/>
              <w:bottom w:w="0" w:type="dxa"/>
              <w:right w:w="0" w:type="dxa"/>
            </w:tcMar>
            <w:vAlign w:val="center"/>
          </w:tcPr>
          <w:p w14:paraId="0FA3C12F" w14:textId="4652E2D8" w:rsidR="009821AB" w:rsidRPr="00A80F22" w:rsidDel="00CB1E99" w:rsidRDefault="009821AB" w:rsidP="00B05573">
            <w:pPr>
              <w:spacing w:before="40" w:after="40"/>
              <w:ind w:left="100" w:right="100"/>
              <w:jc w:val="right"/>
              <w:rPr>
                <w:del w:id="2637" w:author="Thea Lucille Knowles" w:date="2021-03-18T20:25:00Z"/>
                <w:sz w:val="15"/>
                <w:szCs w:val="15"/>
              </w:rPr>
            </w:pPr>
            <w:del w:id="2638" w:author="Thea Lucille Knowles" w:date="2021-03-18T20:25:00Z">
              <w:r w:rsidRPr="00A80F22" w:rsidDel="00CB1E99">
                <w:rPr>
                  <w:rFonts w:ascii="Arial" w:eastAsia="Arial" w:hAnsi="Arial" w:cs="Arial"/>
                  <w:color w:val="111111"/>
                  <w:sz w:val="15"/>
                  <w:szCs w:val="15"/>
                </w:rPr>
                <w:delText>2.7</w:delText>
              </w:r>
            </w:del>
          </w:p>
        </w:tc>
        <w:tc>
          <w:tcPr>
            <w:tcW w:w="1080" w:type="dxa"/>
            <w:shd w:val="clear" w:color="auto" w:fill="FFFFFF"/>
            <w:tcMar>
              <w:top w:w="0" w:type="dxa"/>
              <w:left w:w="0" w:type="dxa"/>
              <w:bottom w:w="0" w:type="dxa"/>
              <w:right w:w="0" w:type="dxa"/>
            </w:tcMar>
            <w:vAlign w:val="center"/>
          </w:tcPr>
          <w:p w14:paraId="1836E8D1" w14:textId="37A0C86A" w:rsidR="009821AB" w:rsidRPr="00A80F22" w:rsidDel="00CB1E99" w:rsidRDefault="009821AB" w:rsidP="00B05573">
            <w:pPr>
              <w:spacing w:before="40" w:after="40"/>
              <w:ind w:left="100" w:right="100"/>
              <w:jc w:val="right"/>
              <w:rPr>
                <w:del w:id="2639" w:author="Thea Lucille Knowles" w:date="2021-03-18T20:25:00Z"/>
                <w:sz w:val="15"/>
                <w:szCs w:val="15"/>
              </w:rPr>
            </w:pPr>
            <w:del w:id="2640" w:author="Thea Lucille Knowles" w:date="2021-03-18T20:25:00Z">
              <w:r w:rsidRPr="00A80F22" w:rsidDel="00CB1E99">
                <w:rPr>
                  <w:rFonts w:ascii="Arial" w:eastAsia="Arial" w:hAnsi="Arial" w:cs="Arial"/>
                  <w:color w:val="111111"/>
                  <w:sz w:val="15"/>
                  <w:szCs w:val="15"/>
                </w:rPr>
                <w:delText>-1.605</w:delText>
              </w:r>
            </w:del>
          </w:p>
        </w:tc>
        <w:tc>
          <w:tcPr>
            <w:tcW w:w="1080" w:type="dxa"/>
            <w:shd w:val="clear" w:color="auto" w:fill="FFFFFF"/>
            <w:tcMar>
              <w:top w:w="0" w:type="dxa"/>
              <w:left w:w="0" w:type="dxa"/>
              <w:bottom w:w="0" w:type="dxa"/>
              <w:right w:w="0" w:type="dxa"/>
            </w:tcMar>
            <w:vAlign w:val="center"/>
          </w:tcPr>
          <w:p w14:paraId="0D8E4B02" w14:textId="4FB98EA0" w:rsidR="009821AB" w:rsidRPr="00A80F22" w:rsidDel="00CB1E99" w:rsidRDefault="009821AB" w:rsidP="00B05573">
            <w:pPr>
              <w:spacing w:before="40" w:after="40"/>
              <w:ind w:left="100" w:right="100"/>
              <w:jc w:val="right"/>
              <w:rPr>
                <w:del w:id="2641" w:author="Thea Lucille Knowles" w:date="2021-03-18T20:25:00Z"/>
                <w:sz w:val="15"/>
                <w:szCs w:val="15"/>
              </w:rPr>
            </w:pPr>
            <w:del w:id="2642" w:author="Thea Lucille Knowles" w:date="2021-03-18T20:25:00Z">
              <w:r w:rsidRPr="00A80F22" w:rsidDel="00CB1E99">
                <w:rPr>
                  <w:rFonts w:ascii="Arial" w:eastAsia="Arial" w:hAnsi="Arial" w:cs="Arial"/>
                  <w:color w:val="111111"/>
                  <w:sz w:val="15"/>
                  <w:szCs w:val="15"/>
                </w:rPr>
                <w:delText>0.679</w:delText>
              </w:r>
            </w:del>
          </w:p>
        </w:tc>
      </w:tr>
      <w:tr w:rsidR="009821AB" w:rsidRPr="00A80F22" w:rsidDel="00CB1E99" w14:paraId="5F56F0DF" w14:textId="4DEB8060" w:rsidTr="00281D09">
        <w:trPr>
          <w:cantSplit/>
          <w:jc w:val="center"/>
          <w:del w:id="2643"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3C0213F" w14:textId="7A0B9C23" w:rsidR="009821AB" w:rsidRPr="00A80F22" w:rsidDel="00CB1E99" w:rsidRDefault="009821AB" w:rsidP="00B05573">
            <w:pPr>
              <w:spacing w:before="40" w:after="40"/>
              <w:ind w:left="100" w:right="100"/>
              <w:rPr>
                <w:del w:id="2644"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7CC8301F" w14:textId="6E7394F2" w:rsidR="009821AB" w:rsidRPr="00A80F22" w:rsidDel="00CB1E99" w:rsidRDefault="009821AB" w:rsidP="00B05573">
            <w:pPr>
              <w:spacing w:before="40" w:after="40"/>
              <w:ind w:left="100" w:right="100"/>
              <w:rPr>
                <w:del w:id="2645" w:author="Thea Lucille Knowles" w:date="2021-03-18T20:25:00Z"/>
                <w:sz w:val="15"/>
                <w:szCs w:val="15"/>
              </w:rPr>
            </w:pPr>
            <w:del w:id="2646"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26EB04FB" w14:textId="413E04D2" w:rsidR="009821AB" w:rsidRPr="00A80F22" w:rsidDel="00CB1E99" w:rsidRDefault="009821AB" w:rsidP="00B05573">
            <w:pPr>
              <w:spacing w:before="40" w:after="40"/>
              <w:ind w:left="100" w:right="100"/>
              <w:jc w:val="right"/>
              <w:rPr>
                <w:del w:id="2647" w:author="Thea Lucille Knowles" w:date="2021-03-18T20:25:00Z"/>
                <w:sz w:val="15"/>
                <w:szCs w:val="15"/>
              </w:rPr>
            </w:pPr>
            <w:del w:id="2648" w:author="Thea Lucille Knowles" w:date="2021-03-18T20:25:00Z">
              <w:r w:rsidRPr="00A80F22" w:rsidDel="00CB1E99">
                <w:rPr>
                  <w:rFonts w:ascii="Arial" w:eastAsia="Arial" w:hAnsi="Arial" w:cs="Arial"/>
                  <w:color w:val="111111"/>
                  <w:sz w:val="15"/>
                  <w:szCs w:val="15"/>
                </w:rPr>
                <w:delText>3.2</w:delText>
              </w:r>
            </w:del>
          </w:p>
        </w:tc>
        <w:tc>
          <w:tcPr>
            <w:tcW w:w="1080" w:type="dxa"/>
            <w:shd w:val="clear" w:color="auto" w:fill="FFFFFF"/>
            <w:tcMar>
              <w:top w:w="0" w:type="dxa"/>
              <w:left w:w="0" w:type="dxa"/>
              <w:bottom w:w="0" w:type="dxa"/>
              <w:right w:w="0" w:type="dxa"/>
            </w:tcMar>
            <w:vAlign w:val="center"/>
          </w:tcPr>
          <w:p w14:paraId="212AE46E" w14:textId="0CE2D2D4" w:rsidR="009821AB" w:rsidRPr="00A80F22" w:rsidDel="00CB1E99" w:rsidRDefault="009821AB" w:rsidP="00B05573">
            <w:pPr>
              <w:spacing w:before="40" w:after="40"/>
              <w:ind w:left="100" w:right="100"/>
              <w:jc w:val="right"/>
              <w:rPr>
                <w:del w:id="2649" w:author="Thea Lucille Knowles" w:date="2021-03-18T20:25:00Z"/>
                <w:sz w:val="15"/>
                <w:szCs w:val="15"/>
              </w:rPr>
            </w:pPr>
            <w:del w:id="2650" w:author="Thea Lucille Knowles" w:date="2021-03-18T20:25:00Z">
              <w:r w:rsidRPr="00A80F22" w:rsidDel="00CB1E99">
                <w:rPr>
                  <w:rFonts w:ascii="Arial" w:eastAsia="Arial" w:hAnsi="Arial" w:cs="Arial"/>
                  <w:color w:val="111111"/>
                  <w:sz w:val="15"/>
                  <w:szCs w:val="15"/>
                </w:rPr>
                <w:delText>2.2</w:delText>
              </w:r>
            </w:del>
          </w:p>
        </w:tc>
        <w:tc>
          <w:tcPr>
            <w:tcW w:w="1080" w:type="dxa"/>
            <w:shd w:val="clear" w:color="auto" w:fill="FFFFFF"/>
            <w:tcMar>
              <w:top w:w="0" w:type="dxa"/>
              <w:left w:w="0" w:type="dxa"/>
              <w:bottom w:w="0" w:type="dxa"/>
              <w:right w:w="0" w:type="dxa"/>
            </w:tcMar>
            <w:vAlign w:val="center"/>
          </w:tcPr>
          <w:p w14:paraId="058A223C" w14:textId="54F6276A" w:rsidR="009821AB" w:rsidRPr="00A80F22" w:rsidDel="00CB1E99" w:rsidRDefault="009821AB" w:rsidP="00B05573">
            <w:pPr>
              <w:spacing w:before="40" w:after="40"/>
              <w:ind w:left="100" w:right="100"/>
              <w:jc w:val="right"/>
              <w:rPr>
                <w:del w:id="2651" w:author="Thea Lucille Knowles" w:date="2021-03-18T20:25:00Z"/>
                <w:sz w:val="15"/>
                <w:szCs w:val="15"/>
              </w:rPr>
            </w:pPr>
            <w:del w:id="2652" w:author="Thea Lucille Knowles" w:date="2021-03-18T20:25:00Z">
              <w:r w:rsidRPr="00A80F22" w:rsidDel="00CB1E99">
                <w:rPr>
                  <w:rFonts w:ascii="Arial" w:eastAsia="Arial" w:hAnsi="Arial" w:cs="Arial"/>
                  <w:color w:val="111111"/>
                  <w:sz w:val="15"/>
                  <w:szCs w:val="15"/>
                </w:rPr>
                <w:delText>1.459</w:delText>
              </w:r>
            </w:del>
          </w:p>
        </w:tc>
        <w:tc>
          <w:tcPr>
            <w:tcW w:w="1080" w:type="dxa"/>
            <w:shd w:val="clear" w:color="auto" w:fill="FFFFFF"/>
            <w:tcMar>
              <w:top w:w="0" w:type="dxa"/>
              <w:left w:w="0" w:type="dxa"/>
              <w:bottom w:w="0" w:type="dxa"/>
              <w:right w:w="0" w:type="dxa"/>
            </w:tcMar>
            <w:vAlign w:val="center"/>
          </w:tcPr>
          <w:p w14:paraId="1F501C35" w14:textId="40851E63" w:rsidR="009821AB" w:rsidRPr="00A80F22" w:rsidDel="00CB1E99" w:rsidRDefault="009821AB" w:rsidP="00B05573">
            <w:pPr>
              <w:spacing w:before="40" w:after="40"/>
              <w:ind w:left="100" w:right="100"/>
              <w:jc w:val="right"/>
              <w:rPr>
                <w:del w:id="2653" w:author="Thea Lucille Knowles" w:date="2021-03-18T20:25:00Z"/>
                <w:sz w:val="15"/>
                <w:szCs w:val="15"/>
              </w:rPr>
            </w:pPr>
            <w:del w:id="2654" w:author="Thea Lucille Knowles" w:date="2021-03-18T20:25:00Z">
              <w:r w:rsidRPr="00A80F22" w:rsidDel="00CB1E99">
                <w:rPr>
                  <w:rFonts w:ascii="Arial" w:eastAsia="Arial" w:hAnsi="Arial" w:cs="Arial"/>
                  <w:color w:val="111111"/>
                  <w:sz w:val="15"/>
                  <w:szCs w:val="15"/>
                </w:rPr>
                <w:delText>0.769</w:delText>
              </w:r>
            </w:del>
          </w:p>
        </w:tc>
      </w:tr>
      <w:tr w:rsidR="009821AB" w:rsidRPr="00A80F22" w:rsidDel="00CB1E99" w14:paraId="138A19F6" w14:textId="11D51D1C" w:rsidTr="00281D09">
        <w:trPr>
          <w:cantSplit/>
          <w:jc w:val="center"/>
          <w:del w:id="2655"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5639020" w14:textId="5EA8CD7F" w:rsidR="009821AB" w:rsidRPr="00A80F22" w:rsidDel="00CB1E99" w:rsidRDefault="009821AB" w:rsidP="00B05573">
            <w:pPr>
              <w:spacing w:before="40" w:after="40"/>
              <w:ind w:left="100" w:right="100"/>
              <w:rPr>
                <w:del w:id="2656"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779CF1CA" w14:textId="18C97B12" w:rsidR="009821AB" w:rsidRPr="00A80F22" w:rsidDel="00CB1E99" w:rsidRDefault="009821AB" w:rsidP="00B05573">
            <w:pPr>
              <w:spacing w:before="40" w:after="40"/>
              <w:ind w:left="100" w:right="100"/>
              <w:rPr>
                <w:del w:id="2657" w:author="Thea Lucille Knowles" w:date="2021-03-18T20:25:00Z"/>
                <w:sz w:val="15"/>
                <w:szCs w:val="15"/>
              </w:rPr>
            </w:pPr>
            <w:del w:id="2658"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5AF4CE3D" w14:textId="332073C2" w:rsidR="009821AB" w:rsidRPr="00A80F22" w:rsidDel="00CB1E99" w:rsidRDefault="009821AB" w:rsidP="00B05573">
            <w:pPr>
              <w:spacing w:before="40" w:after="40"/>
              <w:ind w:left="100" w:right="100"/>
              <w:jc w:val="right"/>
              <w:rPr>
                <w:del w:id="2659" w:author="Thea Lucille Knowles" w:date="2021-03-18T20:25:00Z"/>
                <w:sz w:val="15"/>
                <w:szCs w:val="15"/>
              </w:rPr>
            </w:pPr>
            <w:del w:id="2660" w:author="Thea Lucille Knowles" w:date="2021-03-18T20:25:00Z">
              <w:r w:rsidRPr="00A80F22" w:rsidDel="00CB1E99">
                <w:rPr>
                  <w:rFonts w:ascii="Arial" w:eastAsia="Arial" w:hAnsi="Arial" w:cs="Arial"/>
                  <w:color w:val="111111"/>
                  <w:sz w:val="15"/>
                  <w:szCs w:val="15"/>
                </w:rPr>
                <w:delText>6.7</w:delText>
              </w:r>
            </w:del>
          </w:p>
        </w:tc>
        <w:tc>
          <w:tcPr>
            <w:tcW w:w="1080" w:type="dxa"/>
            <w:shd w:val="clear" w:color="auto" w:fill="FFFFFF"/>
            <w:tcMar>
              <w:top w:w="0" w:type="dxa"/>
              <w:left w:w="0" w:type="dxa"/>
              <w:bottom w:w="0" w:type="dxa"/>
              <w:right w:w="0" w:type="dxa"/>
            </w:tcMar>
            <w:vAlign w:val="center"/>
          </w:tcPr>
          <w:p w14:paraId="7C98DDBD" w14:textId="14DD48B8" w:rsidR="009821AB" w:rsidRPr="00A80F22" w:rsidDel="00CB1E99" w:rsidRDefault="009821AB" w:rsidP="00B05573">
            <w:pPr>
              <w:spacing w:before="40" w:after="40"/>
              <w:ind w:left="100" w:right="100"/>
              <w:jc w:val="right"/>
              <w:rPr>
                <w:del w:id="2661" w:author="Thea Lucille Knowles" w:date="2021-03-18T20:25:00Z"/>
                <w:sz w:val="15"/>
                <w:szCs w:val="15"/>
              </w:rPr>
            </w:pPr>
            <w:del w:id="2662" w:author="Thea Lucille Knowles" w:date="2021-03-18T20:25:00Z">
              <w:r w:rsidRPr="00A80F22" w:rsidDel="00CB1E99">
                <w:rPr>
                  <w:rFonts w:ascii="Arial" w:eastAsia="Arial" w:hAnsi="Arial" w:cs="Arial"/>
                  <w:color w:val="111111"/>
                  <w:sz w:val="15"/>
                  <w:szCs w:val="15"/>
                </w:rPr>
                <w:delText>4.7</w:delText>
              </w:r>
            </w:del>
          </w:p>
        </w:tc>
        <w:tc>
          <w:tcPr>
            <w:tcW w:w="1080" w:type="dxa"/>
            <w:shd w:val="clear" w:color="auto" w:fill="FFFFFF"/>
            <w:tcMar>
              <w:top w:w="0" w:type="dxa"/>
              <w:left w:w="0" w:type="dxa"/>
              <w:bottom w:w="0" w:type="dxa"/>
              <w:right w:w="0" w:type="dxa"/>
            </w:tcMar>
            <w:vAlign w:val="center"/>
          </w:tcPr>
          <w:p w14:paraId="0F7F84DD" w14:textId="6B4ECE19" w:rsidR="009821AB" w:rsidRPr="00A80F22" w:rsidDel="00CB1E99" w:rsidRDefault="009821AB" w:rsidP="00B05573">
            <w:pPr>
              <w:spacing w:before="40" w:after="40"/>
              <w:ind w:left="100" w:right="100"/>
              <w:jc w:val="right"/>
              <w:rPr>
                <w:del w:id="2663" w:author="Thea Lucille Knowles" w:date="2021-03-18T20:25:00Z"/>
                <w:sz w:val="15"/>
                <w:szCs w:val="15"/>
              </w:rPr>
            </w:pPr>
            <w:del w:id="2664" w:author="Thea Lucille Knowles" w:date="2021-03-18T20:25:00Z">
              <w:r w:rsidRPr="00A80F22" w:rsidDel="00CB1E99">
                <w:rPr>
                  <w:rFonts w:ascii="Arial" w:eastAsia="Arial" w:hAnsi="Arial" w:cs="Arial"/>
                  <w:color w:val="111111"/>
                  <w:sz w:val="15"/>
                  <w:szCs w:val="15"/>
                </w:rPr>
                <w:delText>1.430</w:delText>
              </w:r>
            </w:del>
          </w:p>
        </w:tc>
        <w:tc>
          <w:tcPr>
            <w:tcW w:w="1080" w:type="dxa"/>
            <w:shd w:val="clear" w:color="auto" w:fill="FFFFFF"/>
            <w:tcMar>
              <w:top w:w="0" w:type="dxa"/>
              <w:left w:w="0" w:type="dxa"/>
              <w:bottom w:w="0" w:type="dxa"/>
              <w:right w:w="0" w:type="dxa"/>
            </w:tcMar>
            <w:vAlign w:val="center"/>
          </w:tcPr>
          <w:p w14:paraId="2A18C6A9" w14:textId="08DC988D" w:rsidR="009821AB" w:rsidRPr="00A80F22" w:rsidDel="00CB1E99" w:rsidRDefault="009821AB" w:rsidP="00B05573">
            <w:pPr>
              <w:spacing w:before="40" w:after="40"/>
              <w:ind w:left="100" w:right="100"/>
              <w:jc w:val="right"/>
              <w:rPr>
                <w:del w:id="2665" w:author="Thea Lucille Knowles" w:date="2021-03-18T20:25:00Z"/>
                <w:sz w:val="15"/>
                <w:szCs w:val="15"/>
              </w:rPr>
            </w:pPr>
            <w:del w:id="2666" w:author="Thea Lucille Knowles" w:date="2021-03-18T20:25:00Z">
              <w:r w:rsidRPr="00A80F22" w:rsidDel="00CB1E99">
                <w:rPr>
                  <w:rFonts w:ascii="Arial" w:eastAsia="Arial" w:hAnsi="Arial" w:cs="Arial"/>
                  <w:color w:val="111111"/>
                  <w:sz w:val="15"/>
                  <w:szCs w:val="15"/>
                </w:rPr>
                <w:delText>0.786</w:delText>
              </w:r>
            </w:del>
          </w:p>
        </w:tc>
      </w:tr>
      <w:tr w:rsidR="009821AB" w:rsidRPr="00A80F22" w:rsidDel="00CB1E99" w14:paraId="50A171A2" w14:textId="4DD04726" w:rsidTr="00281D09">
        <w:trPr>
          <w:cantSplit/>
          <w:jc w:val="center"/>
          <w:del w:id="2667" w:author="Thea Lucille Knowles" w:date="2021-03-18T20:25:00Z"/>
        </w:trPr>
        <w:tc>
          <w:tcPr>
            <w:tcW w:w="1080"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14:paraId="3412C0AB" w14:textId="37CA8461" w:rsidR="009821AB" w:rsidRPr="00A80F22" w:rsidDel="00CB1E99" w:rsidRDefault="009821AB" w:rsidP="00B05573">
            <w:pPr>
              <w:spacing w:before="40" w:after="40"/>
              <w:ind w:left="100" w:right="100"/>
              <w:rPr>
                <w:del w:id="2668" w:author="Thea Lucille Knowles" w:date="2021-03-18T20:25:00Z"/>
                <w:sz w:val="15"/>
                <w:szCs w:val="15"/>
              </w:rPr>
            </w:pPr>
          </w:p>
        </w:tc>
        <w:tc>
          <w:tcPr>
            <w:tcW w:w="1080" w:type="dxa"/>
            <w:tcBorders>
              <w:bottom w:val="single" w:sz="16" w:space="0" w:color="000000"/>
            </w:tcBorders>
            <w:shd w:val="clear" w:color="auto" w:fill="FFFFFF"/>
            <w:tcMar>
              <w:top w:w="0" w:type="dxa"/>
              <w:left w:w="0" w:type="dxa"/>
              <w:bottom w:w="0" w:type="dxa"/>
              <w:right w:w="0" w:type="dxa"/>
            </w:tcMar>
            <w:vAlign w:val="center"/>
          </w:tcPr>
          <w:p w14:paraId="4E7632D7" w14:textId="4F13EF80" w:rsidR="009821AB" w:rsidRPr="00A80F22" w:rsidDel="00CB1E99" w:rsidRDefault="009821AB" w:rsidP="00B05573">
            <w:pPr>
              <w:spacing w:before="40" w:after="40"/>
              <w:ind w:left="100" w:right="100"/>
              <w:rPr>
                <w:del w:id="2669" w:author="Thea Lucille Knowles" w:date="2021-03-18T20:25:00Z"/>
                <w:sz w:val="15"/>
                <w:szCs w:val="15"/>
              </w:rPr>
            </w:pPr>
            <w:del w:id="2670" w:author="Thea Lucille Knowles" w:date="2021-03-18T20:25:00Z">
              <w:r w:rsidRPr="00A80F22" w:rsidDel="00CB1E99">
                <w:rPr>
                  <w:rFonts w:ascii="Arial" w:eastAsia="Arial" w:hAnsi="Arial" w:cs="Arial"/>
                  <w:color w:val="111111"/>
                  <w:sz w:val="15"/>
                  <w:szCs w:val="15"/>
                </w:rPr>
                <w:delText>F3 - F4</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27895054" w14:textId="59144719" w:rsidR="009821AB" w:rsidRPr="00A80F22" w:rsidDel="00CB1E99" w:rsidRDefault="009821AB" w:rsidP="00B05573">
            <w:pPr>
              <w:spacing w:before="40" w:after="40"/>
              <w:ind w:left="100" w:right="100"/>
              <w:jc w:val="right"/>
              <w:rPr>
                <w:del w:id="2671" w:author="Thea Lucille Knowles" w:date="2021-03-18T20:25:00Z"/>
                <w:sz w:val="15"/>
                <w:szCs w:val="15"/>
              </w:rPr>
            </w:pPr>
            <w:del w:id="2672" w:author="Thea Lucille Knowles" w:date="2021-03-18T20:25:00Z">
              <w:r w:rsidRPr="00A80F22" w:rsidDel="00CB1E99">
                <w:rPr>
                  <w:rFonts w:ascii="Arial" w:eastAsia="Arial" w:hAnsi="Arial" w:cs="Arial"/>
                  <w:color w:val="111111"/>
                  <w:sz w:val="15"/>
                  <w:szCs w:val="15"/>
                </w:rPr>
                <w:delText>-1.5</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59DB6168" w14:textId="4D8AB374" w:rsidR="009821AB" w:rsidRPr="00A80F22" w:rsidDel="00CB1E99" w:rsidRDefault="009821AB" w:rsidP="00B05573">
            <w:pPr>
              <w:spacing w:before="40" w:after="40"/>
              <w:ind w:left="100" w:right="100"/>
              <w:jc w:val="right"/>
              <w:rPr>
                <w:del w:id="2673" w:author="Thea Lucille Knowles" w:date="2021-03-18T20:25:00Z"/>
                <w:sz w:val="15"/>
                <w:szCs w:val="15"/>
              </w:rPr>
            </w:pPr>
            <w:del w:id="2674" w:author="Thea Lucille Knowles" w:date="2021-03-18T20:25:00Z">
              <w:r w:rsidRPr="00A80F22" w:rsidDel="00CB1E99">
                <w:rPr>
                  <w:rFonts w:ascii="Arial" w:eastAsia="Arial" w:hAnsi="Arial" w:cs="Arial"/>
                  <w:color w:val="111111"/>
                  <w:sz w:val="15"/>
                  <w:szCs w:val="15"/>
                </w:rPr>
                <w:delText>6.4</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5034CA24" w14:textId="450EFF19" w:rsidR="009821AB" w:rsidRPr="00A80F22" w:rsidDel="00CB1E99" w:rsidRDefault="009821AB" w:rsidP="00B05573">
            <w:pPr>
              <w:spacing w:before="40" w:after="40"/>
              <w:ind w:left="100" w:right="100"/>
              <w:jc w:val="right"/>
              <w:rPr>
                <w:del w:id="2675" w:author="Thea Lucille Knowles" w:date="2021-03-18T20:25:00Z"/>
                <w:sz w:val="15"/>
                <w:szCs w:val="15"/>
              </w:rPr>
            </w:pPr>
            <w:del w:id="2676" w:author="Thea Lucille Knowles" w:date="2021-03-18T20:25:00Z">
              <w:r w:rsidRPr="00A80F22" w:rsidDel="00CB1E99">
                <w:rPr>
                  <w:rFonts w:ascii="Arial" w:eastAsia="Arial" w:hAnsi="Arial" w:cs="Arial"/>
                  <w:color w:val="111111"/>
                  <w:sz w:val="15"/>
                  <w:szCs w:val="15"/>
                </w:rPr>
                <w:delText>-0.228</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143BAE7B" w14:textId="757CBFA0" w:rsidR="009821AB" w:rsidRPr="00A80F22" w:rsidDel="00CB1E99" w:rsidRDefault="009821AB" w:rsidP="00B05573">
            <w:pPr>
              <w:spacing w:before="40" w:after="40"/>
              <w:ind w:left="100" w:right="100"/>
              <w:jc w:val="right"/>
              <w:rPr>
                <w:del w:id="2677" w:author="Thea Lucille Knowles" w:date="2021-03-18T20:25:00Z"/>
                <w:sz w:val="15"/>
                <w:szCs w:val="15"/>
              </w:rPr>
            </w:pPr>
            <w:del w:id="2678" w:author="Thea Lucille Knowles" w:date="2021-03-18T20:25:00Z">
              <w:r w:rsidRPr="00A80F22" w:rsidDel="00CB1E99">
                <w:rPr>
                  <w:rFonts w:ascii="Arial" w:eastAsia="Arial" w:hAnsi="Arial" w:cs="Arial"/>
                  <w:color w:val="111111"/>
                  <w:sz w:val="15"/>
                  <w:szCs w:val="15"/>
                </w:rPr>
                <w:delText>1.000</w:delText>
              </w:r>
            </w:del>
          </w:p>
        </w:tc>
      </w:tr>
    </w:tbl>
    <w:p w14:paraId="3E884EFD" w14:textId="4AEC3B3E" w:rsidR="004B139D" w:rsidRPr="00A80F22" w:rsidDel="00CB1E99" w:rsidRDefault="004B139D" w:rsidP="00B05573">
      <w:pPr>
        <w:pStyle w:val="Caption"/>
        <w:keepNext/>
        <w:rPr>
          <w:del w:id="2679" w:author="Thea Lucille Knowles" w:date="2021-03-18T20:25:00Z"/>
          <w:sz w:val="22"/>
          <w:szCs w:val="22"/>
        </w:rPr>
      </w:pPr>
      <w:del w:id="2680" w:author="Thea Lucille Knowles" w:date="2021-03-18T20:25:00Z">
        <w:r w:rsidRPr="00A80F22" w:rsidDel="00CB1E99">
          <w:rPr>
            <w:sz w:val="22"/>
            <w:szCs w:val="22"/>
          </w:rPr>
          <w:delText xml:space="preserve">Appendix Table </w:delText>
        </w:r>
        <w:r w:rsidRPr="00A80F22" w:rsidDel="00CB1E99">
          <w:rPr>
            <w:sz w:val="22"/>
            <w:szCs w:val="22"/>
          </w:rPr>
          <w:fldChar w:fldCharType="begin"/>
        </w:r>
        <w:r w:rsidRPr="00A80F22" w:rsidDel="00CB1E99">
          <w:rPr>
            <w:sz w:val="22"/>
            <w:szCs w:val="22"/>
          </w:rPr>
          <w:delInstrText xml:space="preserve"> SEQ Appendix_Table \* ARABIC </w:delInstrText>
        </w:r>
        <w:r w:rsidRPr="00A80F22" w:rsidDel="00CB1E99">
          <w:rPr>
            <w:sz w:val="22"/>
            <w:szCs w:val="22"/>
          </w:rPr>
          <w:fldChar w:fldCharType="separate"/>
        </w:r>
        <w:r w:rsidR="002D0AFF" w:rsidRPr="00A80F22" w:rsidDel="00CB1E99">
          <w:rPr>
            <w:noProof/>
            <w:sz w:val="22"/>
            <w:szCs w:val="22"/>
          </w:rPr>
          <w:delText>3</w:delText>
        </w:r>
        <w:r w:rsidRPr="00A80F22" w:rsidDel="00CB1E99">
          <w:rPr>
            <w:sz w:val="22"/>
            <w:szCs w:val="22"/>
          </w:rPr>
          <w:fldChar w:fldCharType="end"/>
        </w:r>
        <w:r w:rsidRPr="00A80F22" w:rsidDel="00CB1E99">
          <w:rPr>
            <w:sz w:val="22"/>
            <w:szCs w:val="22"/>
          </w:rPr>
          <w:delText>: Pairwise comparisons for sequential speech rate conditions within each group for the monologue task. Estimates and standard errors are reported on the response scale and converted to a percentage (0 to 100). Bolded values reflect p &lt; 0.05. Italicized values reflect p &lt; 0.1. YC = Younger healthy controls; OC = Older healthy controls; PD-Med = People with Parkinson’s disease without deep brain stimulation; PD-DBS = People with Parkinson’s disease with deep brain stimulation.</w:delText>
        </w:r>
      </w:del>
    </w:p>
    <w:tbl>
      <w:tblPr>
        <w:tblW w:w="6480" w:type="dxa"/>
        <w:jc w:val="center"/>
        <w:tblLayout w:type="fixed"/>
        <w:tblLook w:val="0420" w:firstRow="1" w:lastRow="0" w:firstColumn="0" w:lastColumn="0" w:noHBand="0" w:noVBand="1"/>
      </w:tblPr>
      <w:tblGrid>
        <w:gridCol w:w="1080"/>
        <w:gridCol w:w="1080"/>
        <w:gridCol w:w="1080"/>
        <w:gridCol w:w="1080"/>
        <w:gridCol w:w="1080"/>
        <w:gridCol w:w="1080"/>
      </w:tblGrid>
      <w:tr w:rsidR="009821AB" w:rsidRPr="00A80F22" w:rsidDel="00CB1E99" w14:paraId="0BF27B0B" w14:textId="3D3DCB64" w:rsidTr="00281D09">
        <w:trPr>
          <w:cantSplit/>
          <w:tblHeader/>
          <w:jc w:val="center"/>
          <w:del w:id="2681" w:author="Thea Lucille Knowles" w:date="2021-03-18T20:25:00Z"/>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C278B39" w14:textId="7D33752F" w:rsidR="009821AB" w:rsidRPr="00A80F22" w:rsidDel="00CB1E99" w:rsidRDefault="009821AB" w:rsidP="00B05573">
            <w:pPr>
              <w:spacing w:before="40" w:after="40"/>
              <w:ind w:left="100" w:right="100"/>
              <w:rPr>
                <w:del w:id="2682" w:author="Thea Lucille Knowles" w:date="2021-03-18T20:25:00Z"/>
                <w:sz w:val="15"/>
                <w:szCs w:val="15"/>
              </w:rPr>
            </w:pPr>
            <w:del w:id="2683" w:author="Thea Lucille Knowles" w:date="2021-03-18T20:25:00Z">
              <w:r w:rsidRPr="00A80F22" w:rsidDel="00CB1E99">
                <w:rPr>
                  <w:rFonts w:ascii="Arial" w:eastAsia="Arial" w:hAnsi="Arial" w:cs="Arial"/>
                  <w:color w:val="111111"/>
                  <w:sz w:val="15"/>
                  <w:szCs w:val="15"/>
                </w:rPr>
                <w:delText>group</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41508A3" w14:textId="00AF72C8" w:rsidR="009821AB" w:rsidRPr="00A80F22" w:rsidDel="00CB1E99" w:rsidRDefault="009821AB" w:rsidP="00B05573">
            <w:pPr>
              <w:spacing w:before="40" w:after="40"/>
              <w:ind w:left="100" w:right="100"/>
              <w:rPr>
                <w:del w:id="2684" w:author="Thea Lucille Knowles" w:date="2021-03-18T20:25:00Z"/>
                <w:sz w:val="15"/>
                <w:szCs w:val="15"/>
              </w:rPr>
            </w:pPr>
            <w:del w:id="2685" w:author="Thea Lucille Knowles" w:date="2021-03-18T20:25:00Z">
              <w:r w:rsidRPr="00A80F22" w:rsidDel="00CB1E99">
                <w:rPr>
                  <w:rFonts w:ascii="Arial" w:eastAsia="Arial" w:hAnsi="Arial" w:cs="Arial"/>
                  <w:color w:val="111111"/>
                  <w:sz w:val="15"/>
                  <w:szCs w:val="15"/>
                </w:rPr>
                <w:delText>contrast</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5F923AB" w14:textId="6FD972F1" w:rsidR="009821AB" w:rsidRPr="00A80F22" w:rsidDel="00CB1E99" w:rsidRDefault="009821AB" w:rsidP="00B05573">
            <w:pPr>
              <w:spacing w:before="40" w:after="40"/>
              <w:ind w:left="100" w:right="100"/>
              <w:jc w:val="right"/>
              <w:rPr>
                <w:del w:id="2686" w:author="Thea Lucille Knowles" w:date="2021-03-18T20:25:00Z"/>
                <w:sz w:val="15"/>
                <w:szCs w:val="15"/>
              </w:rPr>
            </w:pPr>
            <w:del w:id="2687" w:author="Thea Lucille Knowles" w:date="2021-03-18T20:25:00Z">
              <w:r w:rsidRPr="00A80F22" w:rsidDel="00CB1E99">
                <w:rPr>
                  <w:rFonts w:ascii="Arial" w:eastAsia="Arial" w:hAnsi="Arial" w:cs="Arial"/>
                  <w:color w:val="111111"/>
                  <w:sz w:val="15"/>
                  <w:szCs w:val="15"/>
                </w:rPr>
                <w:delText>estimate</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1DA116A" w14:textId="2DEC179B" w:rsidR="009821AB" w:rsidRPr="00A80F22" w:rsidDel="00CB1E99" w:rsidRDefault="009821AB" w:rsidP="00B05573">
            <w:pPr>
              <w:spacing w:before="40" w:after="40"/>
              <w:ind w:left="100" w:right="100"/>
              <w:jc w:val="right"/>
              <w:rPr>
                <w:del w:id="2688" w:author="Thea Lucille Knowles" w:date="2021-03-18T20:25:00Z"/>
                <w:sz w:val="15"/>
                <w:szCs w:val="15"/>
              </w:rPr>
            </w:pPr>
            <w:del w:id="2689" w:author="Thea Lucille Knowles" w:date="2021-03-18T20:25:00Z">
              <w:r w:rsidRPr="00A80F22" w:rsidDel="00CB1E99">
                <w:rPr>
                  <w:rFonts w:ascii="Arial" w:eastAsia="Arial" w:hAnsi="Arial" w:cs="Arial"/>
                  <w:color w:val="111111"/>
                  <w:sz w:val="15"/>
                  <w:szCs w:val="15"/>
                </w:rPr>
                <w:delText>SE</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5DAF57C" w14:textId="53235D25" w:rsidR="009821AB" w:rsidRPr="00A80F22" w:rsidDel="00CB1E99" w:rsidRDefault="009821AB" w:rsidP="00B05573">
            <w:pPr>
              <w:spacing w:before="40" w:after="40"/>
              <w:ind w:left="100" w:right="100"/>
              <w:jc w:val="right"/>
              <w:rPr>
                <w:del w:id="2690" w:author="Thea Lucille Knowles" w:date="2021-03-18T20:25:00Z"/>
                <w:sz w:val="15"/>
                <w:szCs w:val="15"/>
              </w:rPr>
            </w:pPr>
            <w:del w:id="2691" w:author="Thea Lucille Knowles" w:date="2021-03-18T20:25:00Z">
              <w:r w:rsidRPr="00A80F22" w:rsidDel="00CB1E99">
                <w:rPr>
                  <w:rFonts w:ascii="Arial" w:eastAsia="Arial" w:hAnsi="Arial" w:cs="Arial"/>
                  <w:color w:val="111111"/>
                  <w:sz w:val="15"/>
                  <w:szCs w:val="15"/>
                </w:rPr>
                <w:delText>z.ratio</w:delText>
              </w:r>
            </w:del>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08780E" w14:textId="71CF6AB6" w:rsidR="009821AB" w:rsidRPr="00A80F22" w:rsidDel="00CB1E99" w:rsidRDefault="009821AB" w:rsidP="00B05573">
            <w:pPr>
              <w:spacing w:before="40" w:after="40"/>
              <w:ind w:left="100" w:right="100"/>
              <w:jc w:val="right"/>
              <w:rPr>
                <w:del w:id="2692" w:author="Thea Lucille Knowles" w:date="2021-03-18T20:25:00Z"/>
                <w:sz w:val="15"/>
                <w:szCs w:val="15"/>
              </w:rPr>
            </w:pPr>
            <w:del w:id="2693" w:author="Thea Lucille Knowles" w:date="2021-03-18T20:25:00Z">
              <w:r w:rsidRPr="00A80F22" w:rsidDel="00CB1E99">
                <w:rPr>
                  <w:rFonts w:ascii="Arial" w:eastAsia="Arial" w:hAnsi="Arial" w:cs="Arial"/>
                  <w:color w:val="111111"/>
                  <w:sz w:val="15"/>
                  <w:szCs w:val="15"/>
                </w:rPr>
                <w:delText>p.value</w:delText>
              </w:r>
            </w:del>
          </w:p>
        </w:tc>
      </w:tr>
      <w:tr w:rsidR="009821AB" w:rsidRPr="00A80F22" w:rsidDel="00CB1E99" w14:paraId="76DA5984" w14:textId="77B23ADD" w:rsidTr="00281D09">
        <w:trPr>
          <w:cantSplit/>
          <w:jc w:val="center"/>
          <w:del w:id="2694" w:author="Thea Lucille Knowles" w:date="2021-03-18T20:25:00Z"/>
        </w:trPr>
        <w:tc>
          <w:tcPr>
            <w:tcW w:w="1080" w:type="dxa"/>
            <w:vMerge w:val="restart"/>
            <w:tcBorders>
              <w:top w:val="single" w:sz="8" w:space="0" w:color="000000"/>
            </w:tcBorders>
            <w:shd w:val="clear" w:color="auto" w:fill="FFFFFF"/>
            <w:tcMar>
              <w:top w:w="0" w:type="dxa"/>
              <w:left w:w="0" w:type="dxa"/>
              <w:bottom w:w="0" w:type="dxa"/>
              <w:right w:w="0" w:type="dxa"/>
            </w:tcMar>
            <w:vAlign w:val="center"/>
          </w:tcPr>
          <w:p w14:paraId="7067132F" w14:textId="40B054C6" w:rsidR="009821AB" w:rsidRPr="00A80F22" w:rsidDel="00CB1E99" w:rsidRDefault="009821AB" w:rsidP="00B05573">
            <w:pPr>
              <w:spacing w:before="40" w:after="40"/>
              <w:ind w:left="100" w:right="100"/>
              <w:rPr>
                <w:del w:id="2695" w:author="Thea Lucille Knowles" w:date="2021-03-18T20:25:00Z"/>
                <w:sz w:val="15"/>
                <w:szCs w:val="15"/>
              </w:rPr>
            </w:pPr>
            <w:del w:id="2696" w:author="Thea Lucille Knowles" w:date="2021-03-18T20:25:00Z">
              <w:r w:rsidRPr="00A80F22" w:rsidDel="00CB1E99">
                <w:rPr>
                  <w:rFonts w:ascii="Arial" w:eastAsia="Arial" w:hAnsi="Arial" w:cs="Arial"/>
                  <w:color w:val="111111"/>
                  <w:sz w:val="15"/>
                  <w:szCs w:val="15"/>
                </w:rPr>
                <w:delText>YC</w:delText>
              </w:r>
            </w:del>
          </w:p>
        </w:tc>
        <w:tc>
          <w:tcPr>
            <w:tcW w:w="1080" w:type="dxa"/>
            <w:shd w:val="clear" w:color="auto" w:fill="FFFFFF"/>
            <w:tcMar>
              <w:top w:w="0" w:type="dxa"/>
              <w:left w:w="0" w:type="dxa"/>
              <w:bottom w:w="0" w:type="dxa"/>
              <w:right w:w="0" w:type="dxa"/>
            </w:tcMar>
            <w:vAlign w:val="center"/>
          </w:tcPr>
          <w:p w14:paraId="3D57E923" w14:textId="6E6055C5" w:rsidR="009821AB" w:rsidRPr="00A80F22" w:rsidDel="00CB1E99" w:rsidRDefault="009821AB" w:rsidP="00B05573">
            <w:pPr>
              <w:spacing w:before="40" w:after="40"/>
              <w:ind w:left="100" w:right="100"/>
              <w:rPr>
                <w:del w:id="2697" w:author="Thea Lucille Knowles" w:date="2021-03-18T20:25:00Z"/>
                <w:sz w:val="15"/>
                <w:szCs w:val="15"/>
              </w:rPr>
            </w:pPr>
            <w:del w:id="2698" w:author="Thea Lucille Knowles" w:date="2021-03-18T20:25:00Z">
              <w:r w:rsidRPr="00A80F22" w:rsidDel="00CB1E99">
                <w:rPr>
                  <w:rFonts w:ascii="Arial" w:eastAsia="Arial" w:hAnsi="Arial" w:cs="Arial"/>
                  <w:color w:val="111111"/>
                  <w:sz w:val="15"/>
                  <w:szCs w:val="15"/>
                </w:rPr>
                <w:delText>H1 - S4</w:delText>
              </w:r>
            </w:del>
          </w:p>
        </w:tc>
        <w:tc>
          <w:tcPr>
            <w:tcW w:w="1080" w:type="dxa"/>
            <w:shd w:val="clear" w:color="auto" w:fill="FFFFFF"/>
            <w:tcMar>
              <w:top w:w="0" w:type="dxa"/>
              <w:left w:w="0" w:type="dxa"/>
              <w:bottom w:w="0" w:type="dxa"/>
              <w:right w:w="0" w:type="dxa"/>
            </w:tcMar>
            <w:vAlign w:val="center"/>
          </w:tcPr>
          <w:p w14:paraId="7097AF51" w14:textId="7A8AFEA8" w:rsidR="009821AB" w:rsidRPr="00A80F22" w:rsidDel="00CB1E99" w:rsidRDefault="009821AB" w:rsidP="00B05573">
            <w:pPr>
              <w:spacing w:before="40" w:after="40"/>
              <w:ind w:left="100" w:right="100"/>
              <w:jc w:val="right"/>
              <w:rPr>
                <w:del w:id="2699" w:author="Thea Lucille Knowles" w:date="2021-03-18T20:25:00Z"/>
                <w:sz w:val="15"/>
                <w:szCs w:val="15"/>
              </w:rPr>
            </w:pPr>
            <w:del w:id="2700" w:author="Thea Lucille Knowles" w:date="2021-03-18T20:25:00Z">
              <w:r w:rsidRPr="00A80F22" w:rsidDel="00CB1E99">
                <w:rPr>
                  <w:rFonts w:ascii="Arial" w:eastAsia="Arial" w:hAnsi="Arial" w:cs="Arial"/>
                  <w:color w:val="111111"/>
                  <w:sz w:val="15"/>
                  <w:szCs w:val="15"/>
                </w:rPr>
                <w:delText>1.3</w:delText>
              </w:r>
            </w:del>
          </w:p>
        </w:tc>
        <w:tc>
          <w:tcPr>
            <w:tcW w:w="1080" w:type="dxa"/>
            <w:shd w:val="clear" w:color="auto" w:fill="FFFFFF"/>
            <w:tcMar>
              <w:top w:w="0" w:type="dxa"/>
              <w:left w:w="0" w:type="dxa"/>
              <w:bottom w:w="0" w:type="dxa"/>
              <w:right w:w="0" w:type="dxa"/>
            </w:tcMar>
            <w:vAlign w:val="center"/>
          </w:tcPr>
          <w:p w14:paraId="062D9AD5" w14:textId="7A943322" w:rsidR="009821AB" w:rsidRPr="00A80F22" w:rsidDel="00CB1E99" w:rsidRDefault="009821AB" w:rsidP="00B05573">
            <w:pPr>
              <w:spacing w:before="40" w:after="40"/>
              <w:ind w:left="100" w:right="100"/>
              <w:jc w:val="right"/>
              <w:rPr>
                <w:del w:id="2701" w:author="Thea Lucille Knowles" w:date="2021-03-18T20:25:00Z"/>
                <w:sz w:val="15"/>
                <w:szCs w:val="15"/>
              </w:rPr>
            </w:pPr>
            <w:del w:id="2702" w:author="Thea Lucille Knowles" w:date="2021-03-18T20:25:00Z">
              <w:r w:rsidRPr="00A80F22" w:rsidDel="00CB1E99">
                <w:rPr>
                  <w:rFonts w:ascii="Arial" w:eastAsia="Arial" w:hAnsi="Arial" w:cs="Arial"/>
                  <w:color w:val="111111"/>
                  <w:sz w:val="15"/>
                  <w:szCs w:val="15"/>
                </w:rPr>
                <w:delText>0.6</w:delText>
              </w:r>
            </w:del>
          </w:p>
        </w:tc>
        <w:tc>
          <w:tcPr>
            <w:tcW w:w="1080" w:type="dxa"/>
            <w:shd w:val="clear" w:color="auto" w:fill="FFFFFF"/>
            <w:tcMar>
              <w:top w:w="0" w:type="dxa"/>
              <w:left w:w="0" w:type="dxa"/>
              <w:bottom w:w="0" w:type="dxa"/>
              <w:right w:w="0" w:type="dxa"/>
            </w:tcMar>
            <w:vAlign w:val="center"/>
          </w:tcPr>
          <w:p w14:paraId="1E99A024" w14:textId="53061667" w:rsidR="009821AB" w:rsidRPr="00A80F22" w:rsidDel="00CB1E99" w:rsidRDefault="009821AB" w:rsidP="00B05573">
            <w:pPr>
              <w:spacing w:before="40" w:after="40"/>
              <w:ind w:left="100" w:right="100"/>
              <w:jc w:val="right"/>
              <w:rPr>
                <w:del w:id="2703" w:author="Thea Lucille Knowles" w:date="2021-03-18T20:25:00Z"/>
                <w:sz w:val="15"/>
                <w:szCs w:val="15"/>
              </w:rPr>
            </w:pPr>
            <w:del w:id="2704" w:author="Thea Lucille Knowles" w:date="2021-03-18T20:25:00Z">
              <w:r w:rsidRPr="00A80F22" w:rsidDel="00CB1E99">
                <w:rPr>
                  <w:rFonts w:ascii="Arial" w:eastAsia="Arial" w:hAnsi="Arial" w:cs="Arial"/>
                  <w:color w:val="111111"/>
                  <w:sz w:val="15"/>
                  <w:szCs w:val="15"/>
                </w:rPr>
                <w:delText>2.071</w:delText>
              </w:r>
            </w:del>
          </w:p>
        </w:tc>
        <w:tc>
          <w:tcPr>
            <w:tcW w:w="1080" w:type="dxa"/>
            <w:shd w:val="clear" w:color="auto" w:fill="FFFFFF"/>
            <w:tcMar>
              <w:top w:w="0" w:type="dxa"/>
              <w:left w:w="0" w:type="dxa"/>
              <w:bottom w:w="0" w:type="dxa"/>
              <w:right w:w="0" w:type="dxa"/>
            </w:tcMar>
            <w:vAlign w:val="center"/>
          </w:tcPr>
          <w:p w14:paraId="06A158DA" w14:textId="3EE52466" w:rsidR="009821AB" w:rsidRPr="00A80F22" w:rsidDel="00CB1E99" w:rsidRDefault="009821AB" w:rsidP="00B05573">
            <w:pPr>
              <w:spacing w:before="40" w:after="40"/>
              <w:ind w:left="100" w:right="100"/>
              <w:jc w:val="right"/>
              <w:rPr>
                <w:del w:id="2705" w:author="Thea Lucille Knowles" w:date="2021-03-18T20:25:00Z"/>
                <w:sz w:val="15"/>
                <w:szCs w:val="15"/>
              </w:rPr>
            </w:pPr>
            <w:del w:id="2706" w:author="Thea Lucille Knowles" w:date="2021-03-18T20:25:00Z">
              <w:r w:rsidRPr="00A80F22" w:rsidDel="00CB1E99">
                <w:rPr>
                  <w:rFonts w:ascii="Arial" w:eastAsia="Arial" w:hAnsi="Arial" w:cs="Arial"/>
                  <w:color w:val="111111"/>
                  <w:sz w:val="15"/>
                  <w:szCs w:val="15"/>
                </w:rPr>
                <w:delText>0.370</w:delText>
              </w:r>
            </w:del>
          </w:p>
        </w:tc>
      </w:tr>
      <w:tr w:rsidR="009821AB" w:rsidRPr="00A80F22" w:rsidDel="00CB1E99" w14:paraId="00EC0899" w14:textId="6AD017CF" w:rsidTr="00281D09">
        <w:trPr>
          <w:cantSplit/>
          <w:jc w:val="center"/>
          <w:del w:id="2707"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31A9113E" w14:textId="0B891A03" w:rsidR="009821AB" w:rsidRPr="00A80F22" w:rsidDel="00CB1E99" w:rsidRDefault="009821AB" w:rsidP="00B05573">
            <w:pPr>
              <w:spacing w:before="40" w:after="40"/>
              <w:ind w:left="100" w:right="100"/>
              <w:rPr>
                <w:del w:id="2708"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E074DC4" w14:textId="219C431B" w:rsidR="009821AB" w:rsidRPr="00A80F22" w:rsidDel="00CB1E99" w:rsidRDefault="009821AB" w:rsidP="00B05573">
            <w:pPr>
              <w:spacing w:before="40" w:after="40"/>
              <w:ind w:left="100" w:right="100"/>
              <w:rPr>
                <w:del w:id="2709" w:author="Thea Lucille Knowles" w:date="2021-03-18T20:25:00Z"/>
                <w:sz w:val="15"/>
                <w:szCs w:val="15"/>
              </w:rPr>
            </w:pPr>
            <w:del w:id="2710" w:author="Thea Lucille Knowles" w:date="2021-03-18T20:25:00Z">
              <w:r w:rsidRPr="00A80F22" w:rsidDel="00CB1E99">
                <w:rPr>
                  <w:rFonts w:ascii="Arial" w:eastAsia="Arial" w:hAnsi="Arial" w:cs="Arial"/>
                  <w:color w:val="111111"/>
                  <w:sz w:val="15"/>
                  <w:szCs w:val="15"/>
                </w:rPr>
                <w:delText>H1 - S3</w:delText>
              </w:r>
            </w:del>
          </w:p>
        </w:tc>
        <w:tc>
          <w:tcPr>
            <w:tcW w:w="1080" w:type="dxa"/>
            <w:shd w:val="clear" w:color="auto" w:fill="FFFFFF"/>
            <w:tcMar>
              <w:top w:w="0" w:type="dxa"/>
              <w:left w:w="0" w:type="dxa"/>
              <w:bottom w:w="0" w:type="dxa"/>
              <w:right w:w="0" w:type="dxa"/>
            </w:tcMar>
            <w:vAlign w:val="center"/>
          </w:tcPr>
          <w:p w14:paraId="393F34AA" w14:textId="2BBA142A" w:rsidR="009821AB" w:rsidRPr="00A80F22" w:rsidDel="00CB1E99" w:rsidRDefault="009821AB" w:rsidP="00B05573">
            <w:pPr>
              <w:spacing w:before="40" w:after="40"/>
              <w:ind w:left="100" w:right="100"/>
              <w:jc w:val="right"/>
              <w:rPr>
                <w:del w:id="2711" w:author="Thea Lucille Knowles" w:date="2021-03-18T20:25:00Z"/>
                <w:sz w:val="15"/>
                <w:szCs w:val="15"/>
              </w:rPr>
            </w:pPr>
            <w:del w:id="2712"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48D43D24" w14:textId="6A5DECE2" w:rsidR="009821AB" w:rsidRPr="00A80F22" w:rsidDel="00CB1E99" w:rsidRDefault="009821AB" w:rsidP="00B05573">
            <w:pPr>
              <w:spacing w:before="40" w:after="40"/>
              <w:ind w:left="100" w:right="100"/>
              <w:jc w:val="right"/>
              <w:rPr>
                <w:del w:id="2713" w:author="Thea Lucille Knowles" w:date="2021-03-18T20:25:00Z"/>
                <w:sz w:val="15"/>
                <w:szCs w:val="15"/>
              </w:rPr>
            </w:pPr>
            <w:del w:id="2714"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113A70B0" w14:textId="5E3E7D51" w:rsidR="009821AB" w:rsidRPr="00A80F22" w:rsidDel="00CB1E99" w:rsidRDefault="009821AB" w:rsidP="00B05573">
            <w:pPr>
              <w:spacing w:before="40" w:after="40"/>
              <w:ind w:left="100" w:right="100"/>
              <w:jc w:val="right"/>
              <w:rPr>
                <w:del w:id="2715" w:author="Thea Lucille Knowles" w:date="2021-03-18T20:25:00Z"/>
                <w:sz w:val="15"/>
                <w:szCs w:val="15"/>
              </w:rPr>
            </w:pPr>
            <w:del w:id="2716" w:author="Thea Lucille Knowles" w:date="2021-03-18T20:25:00Z">
              <w:r w:rsidRPr="00A80F22" w:rsidDel="00CB1E99">
                <w:rPr>
                  <w:rFonts w:ascii="Arial" w:eastAsia="Arial" w:hAnsi="Arial" w:cs="Arial"/>
                  <w:color w:val="111111"/>
                  <w:sz w:val="15"/>
                  <w:szCs w:val="15"/>
                </w:rPr>
                <w:delText>1.148</w:delText>
              </w:r>
            </w:del>
          </w:p>
        </w:tc>
        <w:tc>
          <w:tcPr>
            <w:tcW w:w="1080" w:type="dxa"/>
            <w:shd w:val="clear" w:color="auto" w:fill="FFFFFF"/>
            <w:tcMar>
              <w:top w:w="0" w:type="dxa"/>
              <w:left w:w="0" w:type="dxa"/>
              <w:bottom w:w="0" w:type="dxa"/>
              <w:right w:w="0" w:type="dxa"/>
            </w:tcMar>
            <w:vAlign w:val="center"/>
          </w:tcPr>
          <w:p w14:paraId="0A01C4EA" w14:textId="1139A087" w:rsidR="009821AB" w:rsidRPr="00A80F22" w:rsidDel="00CB1E99" w:rsidRDefault="009821AB" w:rsidP="00B05573">
            <w:pPr>
              <w:spacing w:before="40" w:after="40"/>
              <w:ind w:left="100" w:right="100"/>
              <w:jc w:val="right"/>
              <w:rPr>
                <w:del w:id="2717" w:author="Thea Lucille Knowles" w:date="2021-03-18T20:25:00Z"/>
                <w:sz w:val="15"/>
                <w:szCs w:val="15"/>
              </w:rPr>
            </w:pPr>
            <w:del w:id="2718" w:author="Thea Lucille Knowles" w:date="2021-03-18T20:25:00Z">
              <w:r w:rsidRPr="00A80F22" w:rsidDel="00CB1E99">
                <w:rPr>
                  <w:rFonts w:ascii="Arial" w:eastAsia="Arial" w:hAnsi="Arial" w:cs="Arial"/>
                  <w:color w:val="111111"/>
                  <w:sz w:val="15"/>
                  <w:szCs w:val="15"/>
                </w:rPr>
                <w:delText>0.913</w:delText>
              </w:r>
            </w:del>
          </w:p>
        </w:tc>
      </w:tr>
      <w:tr w:rsidR="009821AB" w:rsidRPr="00A80F22" w:rsidDel="00CB1E99" w14:paraId="5FE59CDE" w14:textId="5FD2281F" w:rsidTr="00281D09">
        <w:trPr>
          <w:cantSplit/>
          <w:jc w:val="center"/>
          <w:del w:id="2719"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A1282E9" w14:textId="4C2E45F4" w:rsidR="009821AB" w:rsidRPr="00A80F22" w:rsidDel="00CB1E99" w:rsidRDefault="009821AB" w:rsidP="00B05573">
            <w:pPr>
              <w:spacing w:before="40" w:after="40"/>
              <w:ind w:left="100" w:right="100"/>
              <w:rPr>
                <w:del w:id="2720"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33520BA" w14:textId="44310515" w:rsidR="009821AB" w:rsidRPr="00A80F22" w:rsidDel="00CB1E99" w:rsidRDefault="009821AB" w:rsidP="00B05573">
            <w:pPr>
              <w:spacing w:before="40" w:after="40"/>
              <w:ind w:left="100" w:right="100"/>
              <w:rPr>
                <w:del w:id="2721" w:author="Thea Lucille Knowles" w:date="2021-03-18T20:25:00Z"/>
                <w:sz w:val="15"/>
                <w:szCs w:val="15"/>
              </w:rPr>
            </w:pPr>
            <w:del w:id="2722" w:author="Thea Lucille Knowles" w:date="2021-03-18T20:25:00Z">
              <w:r w:rsidRPr="00A80F22" w:rsidDel="00CB1E99">
                <w:rPr>
                  <w:rFonts w:ascii="Arial" w:eastAsia="Arial" w:hAnsi="Arial" w:cs="Arial"/>
                  <w:color w:val="111111"/>
                  <w:sz w:val="15"/>
                  <w:szCs w:val="15"/>
                </w:rPr>
                <w:delText>H1 - S2</w:delText>
              </w:r>
            </w:del>
          </w:p>
        </w:tc>
        <w:tc>
          <w:tcPr>
            <w:tcW w:w="1080" w:type="dxa"/>
            <w:shd w:val="clear" w:color="auto" w:fill="FFFFFF"/>
            <w:tcMar>
              <w:top w:w="0" w:type="dxa"/>
              <w:left w:w="0" w:type="dxa"/>
              <w:bottom w:w="0" w:type="dxa"/>
              <w:right w:w="0" w:type="dxa"/>
            </w:tcMar>
            <w:vAlign w:val="center"/>
          </w:tcPr>
          <w:p w14:paraId="18355D29" w14:textId="462A1AF0" w:rsidR="009821AB" w:rsidRPr="00A80F22" w:rsidDel="00CB1E99" w:rsidRDefault="009821AB" w:rsidP="00B05573">
            <w:pPr>
              <w:spacing w:before="40" w:after="40"/>
              <w:ind w:left="100" w:right="100"/>
              <w:jc w:val="right"/>
              <w:rPr>
                <w:del w:id="2723" w:author="Thea Lucille Knowles" w:date="2021-03-18T20:25:00Z"/>
                <w:sz w:val="15"/>
                <w:szCs w:val="15"/>
              </w:rPr>
            </w:pPr>
            <w:del w:id="2724" w:author="Thea Lucille Knowles" w:date="2021-03-18T20:25:00Z">
              <w:r w:rsidRPr="00A80F22" w:rsidDel="00CB1E99">
                <w:rPr>
                  <w:rFonts w:ascii="Arial" w:eastAsia="Arial" w:hAnsi="Arial" w:cs="Arial"/>
                  <w:color w:val="111111"/>
                  <w:sz w:val="15"/>
                  <w:szCs w:val="15"/>
                </w:rPr>
                <w:delText>0.3</w:delText>
              </w:r>
            </w:del>
          </w:p>
        </w:tc>
        <w:tc>
          <w:tcPr>
            <w:tcW w:w="1080" w:type="dxa"/>
            <w:shd w:val="clear" w:color="auto" w:fill="FFFFFF"/>
            <w:tcMar>
              <w:top w:w="0" w:type="dxa"/>
              <w:left w:w="0" w:type="dxa"/>
              <w:bottom w:w="0" w:type="dxa"/>
              <w:right w:w="0" w:type="dxa"/>
            </w:tcMar>
            <w:vAlign w:val="center"/>
          </w:tcPr>
          <w:p w14:paraId="52439C59" w14:textId="4D60B198" w:rsidR="009821AB" w:rsidRPr="00A80F22" w:rsidDel="00CB1E99" w:rsidRDefault="009821AB" w:rsidP="00B05573">
            <w:pPr>
              <w:spacing w:before="40" w:after="40"/>
              <w:ind w:left="100" w:right="100"/>
              <w:jc w:val="right"/>
              <w:rPr>
                <w:del w:id="2725" w:author="Thea Lucille Knowles" w:date="2021-03-18T20:25:00Z"/>
                <w:sz w:val="15"/>
                <w:szCs w:val="15"/>
              </w:rPr>
            </w:pPr>
            <w:del w:id="2726"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06D1F3DA" w14:textId="7361C869" w:rsidR="009821AB" w:rsidRPr="00A80F22" w:rsidDel="00CB1E99" w:rsidRDefault="009821AB" w:rsidP="00B05573">
            <w:pPr>
              <w:spacing w:before="40" w:after="40"/>
              <w:ind w:left="100" w:right="100"/>
              <w:jc w:val="right"/>
              <w:rPr>
                <w:del w:id="2727" w:author="Thea Lucille Knowles" w:date="2021-03-18T20:25:00Z"/>
                <w:sz w:val="15"/>
                <w:szCs w:val="15"/>
              </w:rPr>
            </w:pPr>
            <w:del w:id="2728" w:author="Thea Lucille Knowles" w:date="2021-03-18T20:25:00Z">
              <w:r w:rsidRPr="00A80F22" w:rsidDel="00CB1E99">
                <w:rPr>
                  <w:rFonts w:ascii="Arial" w:eastAsia="Arial" w:hAnsi="Arial" w:cs="Arial"/>
                  <w:color w:val="111111"/>
                  <w:sz w:val="15"/>
                  <w:szCs w:val="15"/>
                </w:rPr>
                <w:delText>0.707</w:delText>
              </w:r>
            </w:del>
          </w:p>
        </w:tc>
        <w:tc>
          <w:tcPr>
            <w:tcW w:w="1080" w:type="dxa"/>
            <w:shd w:val="clear" w:color="auto" w:fill="FFFFFF"/>
            <w:tcMar>
              <w:top w:w="0" w:type="dxa"/>
              <w:left w:w="0" w:type="dxa"/>
              <w:bottom w:w="0" w:type="dxa"/>
              <w:right w:w="0" w:type="dxa"/>
            </w:tcMar>
            <w:vAlign w:val="center"/>
          </w:tcPr>
          <w:p w14:paraId="3F84ACCA" w14:textId="393C77F1" w:rsidR="009821AB" w:rsidRPr="00A80F22" w:rsidDel="00CB1E99" w:rsidRDefault="009821AB" w:rsidP="00B05573">
            <w:pPr>
              <w:spacing w:before="40" w:after="40"/>
              <w:ind w:left="100" w:right="100"/>
              <w:jc w:val="right"/>
              <w:rPr>
                <w:del w:id="2729" w:author="Thea Lucille Knowles" w:date="2021-03-18T20:25:00Z"/>
                <w:sz w:val="15"/>
                <w:szCs w:val="15"/>
              </w:rPr>
            </w:pPr>
            <w:del w:id="2730" w:author="Thea Lucille Knowles" w:date="2021-03-18T20:25:00Z">
              <w:r w:rsidRPr="00A80F22" w:rsidDel="00CB1E99">
                <w:rPr>
                  <w:rFonts w:ascii="Arial" w:eastAsia="Arial" w:hAnsi="Arial" w:cs="Arial"/>
                  <w:color w:val="111111"/>
                  <w:sz w:val="15"/>
                  <w:szCs w:val="15"/>
                </w:rPr>
                <w:delText>0.992</w:delText>
              </w:r>
            </w:del>
          </w:p>
        </w:tc>
      </w:tr>
      <w:tr w:rsidR="009821AB" w:rsidRPr="00A80F22" w:rsidDel="00CB1E99" w14:paraId="31CBC648" w14:textId="0A8368B1" w:rsidTr="00281D09">
        <w:trPr>
          <w:cantSplit/>
          <w:jc w:val="center"/>
          <w:del w:id="2731"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6BFE88A" w14:textId="1C5A29B8" w:rsidR="009821AB" w:rsidRPr="00A80F22" w:rsidDel="00CB1E99" w:rsidRDefault="009821AB" w:rsidP="00B05573">
            <w:pPr>
              <w:spacing w:before="40" w:after="40"/>
              <w:ind w:left="100" w:right="100"/>
              <w:rPr>
                <w:del w:id="2732"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B489B3A" w14:textId="613B6BC6" w:rsidR="009821AB" w:rsidRPr="00A80F22" w:rsidDel="00CB1E99" w:rsidRDefault="009821AB" w:rsidP="00B05573">
            <w:pPr>
              <w:spacing w:before="40" w:after="40"/>
              <w:ind w:left="100" w:right="100"/>
              <w:rPr>
                <w:del w:id="2733" w:author="Thea Lucille Knowles" w:date="2021-03-18T20:25:00Z"/>
                <w:sz w:val="15"/>
                <w:szCs w:val="15"/>
              </w:rPr>
            </w:pPr>
            <w:del w:id="2734"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7B77B02C" w14:textId="55343D66" w:rsidR="009821AB" w:rsidRPr="00A80F22" w:rsidDel="00CB1E99" w:rsidRDefault="009821AB" w:rsidP="00B05573">
            <w:pPr>
              <w:spacing w:before="40" w:after="40"/>
              <w:ind w:left="100" w:right="100"/>
              <w:jc w:val="right"/>
              <w:rPr>
                <w:del w:id="2735" w:author="Thea Lucille Knowles" w:date="2021-03-18T20:25:00Z"/>
                <w:sz w:val="15"/>
                <w:szCs w:val="15"/>
              </w:rPr>
            </w:pPr>
            <w:del w:id="2736" w:author="Thea Lucille Knowles" w:date="2021-03-18T20:25:00Z">
              <w:r w:rsidRPr="00A80F22" w:rsidDel="00CB1E99">
                <w:rPr>
                  <w:rFonts w:ascii="Arial" w:eastAsia="Arial" w:hAnsi="Arial" w:cs="Arial"/>
                  <w:color w:val="111111"/>
                  <w:sz w:val="15"/>
                  <w:szCs w:val="15"/>
                </w:rPr>
                <w:delText>1.4</w:delText>
              </w:r>
            </w:del>
          </w:p>
        </w:tc>
        <w:tc>
          <w:tcPr>
            <w:tcW w:w="1080" w:type="dxa"/>
            <w:shd w:val="clear" w:color="auto" w:fill="FFFFFF"/>
            <w:tcMar>
              <w:top w:w="0" w:type="dxa"/>
              <w:left w:w="0" w:type="dxa"/>
              <w:bottom w:w="0" w:type="dxa"/>
              <w:right w:w="0" w:type="dxa"/>
            </w:tcMar>
            <w:vAlign w:val="center"/>
          </w:tcPr>
          <w:p w14:paraId="39AE795A" w14:textId="1E57A125" w:rsidR="009821AB" w:rsidRPr="00A80F22" w:rsidDel="00CB1E99" w:rsidRDefault="009821AB" w:rsidP="00B05573">
            <w:pPr>
              <w:spacing w:before="40" w:after="40"/>
              <w:ind w:left="100" w:right="100"/>
              <w:jc w:val="right"/>
              <w:rPr>
                <w:del w:id="2737" w:author="Thea Lucille Knowles" w:date="2021-03-18T20:25:00Z"/>
                <w:sz w:val="15"/>
                <w:szCs w:val="15"/>
              </w:rPr>
            </w:pPr>
            <w:del w:id="2738" w:author="Thea Lucille Knowles" w:date="2021-03-18T20:25:00Z">
              <w:r w:rsidRPr="00A80F22" w:rsidDel="00CB1E99">
                <w:rPr>
                  <w:rFonts w:ascii="Arial" w:eastAsia="Arial" w:hAnsi="Arial" w:cs="Arial"/>
                  <w:color w:val="111111"/>
                  <w:sz w:val="15"/>
                  <w:szCs w:val="15"/>
                </w:rPr>
                <w:delText>0.7</w:delText>
              </w:r>
            </w:del>
          </w:p>
        </w:tc>
        <w:tc>
          <w:tcPr>
            <w:tcW w:w="1080" w:type="dxa"/>
            <w:shd w:val="clear" w:color="auto" w:fill="FFFFFF"/>
            <w:tcMar>
              <w:top w:w="0" w:type="dxa"/>
              <w:left w:w="0" w:type="dxa"/>
              <w:bottom w:w="0" w:type="dxa"/>
              <w:right w:w="0" w:type="dxa"/>
            </w:tcMar>
            <w:vAlign w:val="center"/>
          </w:tcPr>
          <w:p w14:paraId="757244CA" w14:textId="4E57E25F" w:rsidR="009821AB" w:rsidRPr="00A80F22" w:rsidDel="00CB1E99" w:rsidRDefault="009821AB" w:rsidP="00B05573">
            <w:pPr>
              <w:spacing w:before="40" w:after="40"/>
              <w:ind w:left="100" w:right="100"/>
              <w:jc w:val="right"/>
              <w:rPr>
                <w:del w:id="2739" w:author="Thea Lucille Knowles" w:date="2021-03-18T20:25:00Z"/>
                <w:sz w:val="15"/>
                <w:szCs w:val="15"/>
              </w:rPr>
            </w:pPr>
            <w:del w:id="2740" w:author="Thea Lucille Knowles" w:date="2021-03-18T20:25:00Z">
              <w:r w:rsidRPr="00A80F22" w:rsidDel="00CB1E99">
                <w:rPr>
                  <w:rFonts w:ascii="Arial" w:eastAsia="Arial" w:hAnsi="Arial" w:cs="Arial"/>
                  <w:color w:val="111111"/>
                  <w:sz w:val="15"/>
                  <w:szCs w:val="15"/>
                </w:rPr>
                <w:delText>2.146</w:delText>
              </w:r>
            </w:del>
          </w:p>
        </w:tc>
        <w:tc>
          <w:tcPr>
            <w:tcW w:w="1080" w:type="dxa"/>
            <w:shd w:val="clear" w:color="auto" w:fill="FFFFFF"/>
            <w:tcMar>
              <w:top w:w="0" w:type="dxa"/>
              <w:left w:w="0" w:type="dxa"/>
              <w:bottom w:w="0" w:type="dxa"/>
              <w:right w:w="0" w:type="dxa"/>
            </w:tcMar>
            <w:vAlign w:val="center"/>
          </w:tcPr>
          <w:p w14:paraId="3BC5E415" w14:textId="7E688356" w:rsidR="009821AB" w:rsidRPr="00A80F22" w:rsidDel="00CB1E99" w:rsidRDefault="009821AB" w:rsidP="00B05573">
            <w:pPr>
              <w:spacing w:before="40" w:after="40"/>
              <w:ind w:left="100" w:right="100"/>
              <w:jc w:val="right"/>
              <w:rPr>
                <w:del w:id="2741" w:author="Thea Lucille Knowles" w:date="2021-03-18T20:25:00Z"/>
                <w:sz w:val="15"/>
                <w:szCs w:val="15"/>
              </w:rPr>
            </w:pPr>
            <w:del w:id="2742" w:author="Thea Lucille Knowles" w:date="2021-03-18T20:25:00Z">
              <w:r w:rsidRPr="00A80F22" w:rsidDel="00CB1E99">
                <w:rPr>
                  <w:rFonts w:ascii="Arial" w:eastAsia="Arial" w:hAnsi="Arial" w:cs="Arial"/>
                  <w:color w:val="111111"/>
                  <w:sz w:val="15"/>
                  <w:szCs w:val="15"/>
                </w:rPr>
                <w:delText>0.326</w:delText>
              </w:r>
            </w:del>
          </w:p>
        </w:tc>
      </w:tr>
      <w:tr w:rsidR="009821AB" w:rsidRPr="00A80F22" w:rsidDel="00CB1E99" w14:paraId="35C48328" w14:textId="47C17F13" w:rsidTr="00281D09">
        <w:trPr>
          <w:cantSplit/>
          <w:jc w:val="center"/>
          <w:del w:id="2743"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1828B06" w14:textId="6E53F7E2" w:rsidR="009821AB" w:rsidRPr="00A80F22" w:rsidDel="00CB1E99" w:rsidRDefault="009821AB" w:rsidP="00B05573">
            <w:pPr>
              <w:spacing w:before="40" w:after="40"/>
              <w:ind w:left="100" w:right="100"/>
              <w:rPr>
                <w:del w:id="2744"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81C6156" w14:textId="554443B4" w:rsidR="009821AB" w:rsidRPr="00A80F22" w:rsidDel="00CB1E99" w:rsidRDefault="009821AB" w:rsidP="00B05573">
            <w:pPr>
              <w:spacing w:before="40" w:after="40"/>
              <w:ind w:left="100" w:right="100"/>
              <w:rPr>
                <w:del w:id="2745" w:author="Thea Lucille Knowles" w:date="2021-03-18T20:25:00Z"/>
                <w:sz w:val="15"/>
                <w:szCs w:val="15"/>
              </w:rPr>
            </w:pPr>
            <w:del w:id="2746" w:author="Thea Lucille Knowles" w:date="2021-03-18T20:25:00Z">
              <w:r w:rsidRPr="00A80F22" w:rsidDel="00CB1E99">
                <w:rPr>
                  <w:rFonts w:ascii="Arial" w:eastAsia="Arial" w:hAnsi="Arial" w:cs="Arial"/>
                  <w:color w:val="111111"/>
                  <w:sz w:val="15"/>
                  <w:szCs w:val="15"/>
                </w:rPr>
                <w:delText>H1 - F3</w:delText>
              </w:r>
            </w:del>
          </w:p>
        </w:tc>
        <w:tc>
          <w:tcPr>
            <w:tcW w:w="1080" w:type="dxa"/>
            <w:shd w:val="clear" w:color="auto" w:fill="FFFFFF"/>
            <w:tcMar>
              <w:top w:w="0" w:type="dxa"/>
              <w:left w:w="0" w:type="dxa"/>
              <w:bottom w:w="0" w:type="dxa"/>
              <w:right w:w="0" w:type="dxa"/>
            </w:tcMar>
            <w:vAlign w:val="center"/>
          </w:tcPr>
          <w:p w14:paraId="33CEF955" w14:textId="359E9A3D" w:rsidR="009821AB" w:rsidRPr="00A80F22" w:rsidDel="00CB1E99" w:rsidRDefault="009821AB" w:rsidP="00B05573">
            <w:pPr>
              <w:spacing w:before="40" w:after="40"/>
              <w:ind w:left="100" w:right="100"/>
              <w:jc w:val="right"/>
              <w:rPr>
                <w:del w:id="2747" w:author="Thea Lucille Knowles" w:date="2021-03-18T20:25:00Z"/>
                <w:sz w:val="15"/>
                <w:szCs w:val="15"/>
              </w:rPr>
            </w:pPr>
            <w:del w:id="2748" w:author="Thea Lucille Knowles" w:date="2021-03-18T20:25:00Z">
              <w:r w:rsidRPr="00A80F22" w:rsidDel="00CB1E99">
                <w:rPr>
                  <w:rFonts w:ascii="Arial" w:eastAsia="Arial" w:hAnsi="Arial" w:cs="Arial"/>
                  <w:color w:val="111111"/>
                  <w:sz w:val="15"/>
                  <w:szCs w:val="15"/>
                </w:rPr>
                <w:delText>2.0</w:delText>
              </w:r>
            </w:del>
          </w:p>
        </w:tc>
        <w:tc>
          <w:tcPr>
            <w:tcW w:w="1080" w:type="dxa"/>
            <w:shd w:val="clear" w:color="auto" w:fill="FFFFFF"/>
            <w:tcMar>
              <w:top w:w="0" w:type="dxa"/>
              <w:left w:w="0" w:type="dxa"/>
              <w:bottom w:w="0" w:type="dxa"/>
              <w:right w:w="0" w:type="dxa"/>
            </w:tcMar>
            <w:vAlign w:val="center"/>
          </w:tcPr>
          <w:p w14:paraId="26400A99" w14:textId="4A6A7F07" w:rsidR="009821AB" w:rsidRPr="00A80F22" w:rsidDel="00CB1E99" w:rsidRDefault="009821AB" w:rsidP="00B05573">
            <w:pPr>
              <w:spacing w:before="40" w:after="40"/>
              <w:ind w:left="100" w:right="100"/>
              <w:jc w:val="right"/>
              <w:rPr>
                <w:del w:id="2749" w:author="Thea Lucille Knowles" w:date="2021-03-18T20:25:00Z"/>
                <w:sz w:val="15"/>
                <w:szCs w:val="15"/>
              </w:rPr>
            </w:pPr>
            <w:del w:id="2750" w:author="Thea Lucille Knowles" w:date="2021-03-18T20:25:00Z">
              <w:r w:rsidRPr="00A80F22" w:rsidDel="00CB1E99">
                <w:rPr>
                  <w:rFonts w:ascii="Arial" w:eastAsia="Arial" w:hAnsi="Arial" w:cs="Arial"/>
                  <w:color w:val="111111"/>
                  <w:sz w:val="15"/>
                  <w:szCs w:val="15"/>
                </w:rPr>
                <w:delText>0.9</w:delText>
              </w:r>
            </w:del>
          </w:p>
        </w:tc>
        <w:tc>
          <w:tcPr>
            <w:tcW w:w="1080" w:type="dxa"/>
            <w:shd w:val="clear" w:color="auto" w:fill="FFFFFF"/>
            <w:tcMar>
              <w:top w:w="0" w:type="dxa"/>
              <w:left w:w="0" w:type="dxa"/>
              <w:bottom w:w="0" w:type="dxa"/>
              <w:right w:w="0" w:type="dxa"/>
            </w:tcMar>
            <w:vAlign w:val="center"/>
          </w:tcPr>
          <w:p w14:paraId="01E34576" w14:textId="4FD1CD92" w:rsidR="009821AB" w:rsidRPr="00A80F22" w:rsidDel="00CB1E99" w:rsidRDefault="009821AB" w:rsidP="00B05573">
            <w:pPr>
              <w:spacing w:before="40" w:after="40"/>
              <w:ind w:left="100" w:right="100"/>
              <w:jc w:val="right"/>
              <w:rPr>
                <w:del w:id="2751" w:author="Thea Lucille Knowles" w:date="2021-03-18T20:25:00Z"/>
                <w:sz w:val="15"/>
                <w:szCs w:val="15"/>
              </w:rPr>
            </w:pPr>
            <w:del w:id="2752" w:author="Thea Lucille Knowles" w:date="2021-03-18T20:25:00Z">
              <w:r w:rsidRPr="00A80F22" w:rsidDel="00CB1E99">
                <w:rPr>
                  <w:rFonts w:ascii="Arial" w:eastAsia="Arial" w:hAnsi="Arial" w:cs="Arial"/>
                  <w:color w:val="111111"/>
                  <w:sz w:val="15"/>
                  <w:szCs w:val="15"/>
                </w:rPr>
                <w:delText>2.191</w:delText>
              </w:r>
            </w:del>
          </w:p>
        </w:tc>
        <w:tc>
          <w:tcPr>
            <w:tcW w:w="1080" w:type="dxa"/>
            <w:shd w:val="clear" w:color="auto" w:fill="FFFFFF"/>
            <w:tcMar>
              <w:top w:w="0" w:type="dxa"/>
              <w:left w:w="0" w:type="dxa"/>
              <w:bottom w:w="0" w:type="dxa"/>
              <w:right w:w="0" w:type="dxa"/>
            </w:tcMar>
            <w:vAlign w:val="center"/>
          </w:tcPr>
          <w:p w14:paraId="06EC63FD" w14:textId="2432B11E" w:rsidR="009821AB" w:rsidRPr="00A80F22" w:rsidDel="00CB1E99" w:rsidRDefault="009821AB" w:rsidP="00B05573">
            <w:pPr>
              <w:spacing w:before="40" w:after="40"/>
              <w:ind w:left="100" w:right="100"/>
              <w:jc w:val="right"/>
              <w:rPr>
                <w:del w:id="2753" w:author="Thea Lucille Knowles" w:date="2021-03-18T20:25:00Z"/>
                <w:sz w:val="15"/>
                <w:szCs w:val="15"/>
              </w:rPr>
            </w:pPr>
            <w:del w:id="2754" w:author="Thea Lucille Knowles" w:date="2021-03-18T20:25:00Z">
              <w:r w:rsidRPr="00A80F22" w:rsidDel="00CB1E99">
                <w:rPr>
                  <w:rFonts w:ascii="Arial" w:eastAsia="Arial" w:hAnsi="Arial" w:cs="Arial"/>
                  <w:color w:val="111111"/>
                  <w:sz w:val="15"/>
                  <w:szCs w:val="15"/>
                </w:rPr>
                <w:delText>0.300</w:delText>
              </w:r>
            </w:del>
          </w:p>
        </w:tc>
      </w:tr>
      <w:tr w:rsidR="009821AB" w:rsidRPr="00A80F22" w:rsidDel="00CB1E99" w14:paraId="589F0885" w14:textId="4F926A84" w:rsidTr="00281D09">
        <w:trPr>
          <w:cantSplit/>
          <w:jc w:val="center"/>
          <w:del w:id="2755"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EE86060" w14:textId="6534D810" w:rsidR="009821AB" w:rsidRPr="00A80F22" w:rsidDel="00CB1E99" w:rsidRDefault="009821AB" w:rsidP="00B05573">
            <w:pPr>
              <w:spacing w:before="40" w:after="40"/>
              <w:ind w:left="100" w:right="100"/>
              <w:rPr>
                <w:del w:id="2756"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3C61F09" w14:textId="576677AA" w:rsidR="009821AB" w:rsidRPr="00A80F22" w:rsidDel="00CB1E99" w:rsidRDefault="009821AB" w:rsidP="00B05573">
            <w:pPr>
              <w:spacing w:before="40" w:after="40"/>
              <w:ind w:left="100" w:right="100"/>
              <w:rPr>
                <w:del w:id="2757" w:author="Thea Lucille Knowles" w:date="2021-03-18T20:25:00Z"/>
                <w:sz w:val="15"/>
                <w:szCs w:val="15"/>
              </w:rPr>
            </w:pPr>
            <w:del w:id="2758" w:author="Thea Lucille Knowles" w:date="2021-03-18T20:25:00Z">
              <w:r w:rsidRPr="00A80F22" w:rsidDel="00CB1E99">
                <w:rPr>
                  <w:rFonts w:ascii="Arial" w:eastAsia="Arial" w:hAnsi="Arial" w:cs="Arial"/>
                  <w:color w:val="111111"/>
                  <w:sz w:val="15"/>
                  <w:szCs w:val="15"/>
                </w:rPr>
                <w:delText>H1 - F4</w:delText>
              </w:r>
            </w:del>
          </w:p>
        </w:tc>
        <w:tc>
          <w:tcPr>
            <w:tcW w:w="1080" w:type="dxa"/>
            <w:shd w:val="clear" w:color="auto" w:fill="FFFFFF"/>
            <w:tcMar>
              <w:top w:w="0" w:type="dxa"/>
              <w:left w:w="0" w:type="dxa"/>
              <w:bottom w:w="0" w:type="dxa"/>
              <w:right w:w="0" w:type="dxa"/>
            </w:tcMar>
            <w:vAlign w:val="center"/>
          </w:tcPr>
          <w:p w14:paraId="22A18625" w14:textId="36B05541" w:rsidR="009821AB" w:rsidRPr="00A80F22" w:rsidDel="00CB1E99" w:rsidRDefault="009821AB" w:rsidP="00B05573">
            <w:pPr>
              <w:spacing w:before="40" w:after="40"/>
              <w:ind w:left="100" w:right="100"/>
              <w:jc w:val="right"/>
              <w:rPr>
                <w:del w:id="2759" w:author="Thea Lucille Knowles" w:date="2021-03-18T20:25:00Z"/>
                <w:sz w:val="15"/>
                <w:szCs w:val="15"/>
              </w:rPr>
            </w:pPr>
            <w:del w:id="2760" w:author="Thea Lucille Knowles" w:date="2021-03-18T20:25:00Z">
              <w:r w:rsidRPr="00A80F22" w:rsidDel="00CB1E99">
                <w:rPr>
                  <w:rFonts w:ascii="Arial" w:eastAsia="Arial" w:hAnsi="Arial" w:cs="Arial"/>
                  <w:color w:val="111111"/>
                  <w:sz w:val="15"/>
                  <w:szCs w:val="15"/>
                </w:rPr>
                <w:delText>3.8</w:delText>
              </w:r>
            </w:del>
          </w:p>
        </w:tc>
        <w:tc>
          <w:tcPr>
            <w:tcW w:w="1080" w:type="dxa"/>
            <w:shd w:val="clear" w:color="auto" w:fill="FFFFFF"/>
            <w:tcMar>
              <w:top w:w="0" w:type="dxa"/>
              <w:left w:w="0" w:type="dxa"/>
              <w:bottom w:w="0" w:type="dxa"/>
              <w:right w:w="0" w:type="dxa"/>
            </w:tcMar>
            <w:vAlign w:val="center"/>
          </w:tcPr>
          <w:p w14:paraId="29A4062B" w14:textId="56DF8C96" w:rsidR="009821AB" w:rsidRPr="00A80F22" w:rsidDel="00CB1E99" w:rsidRDefault="009821AB" w:rsidP="00B05573">
            <w:pPr>
              <w:spacing w:before="40" w:after="40"/>
              <w:ind w:left="100" w:right="100"/>
              <w:jc w:val="right"/>
              <w:rPr>
                <w:del w:id="2761" w:author="Thea Lucille Knowles" w:date="2021-03-18T20:25:00Z"/>
                <w:sz w:val="15"/>
                <w:szCs w:val="15"/>
              </w:rPr>
            </w:pPr>
            <w:del w:id="2762" w:author="Thea Lucille Knowles" w:date="2021-03-18T20:25:00Z">
              <w:r w:rsidRPr="00A80F22" w:rsidDel="00CB1E99">
                <w:rPr>
                  <w:rFonts w:ascii="Arial" w:eastAsia="Arial" w:hAnsi="Arial" w:cs="Arial"/>
                  <w:color w:val="111111"/>
                  <w:sz w:val="15"/>
                  <w:szCs w:val="15"/>
                </w:rPr>
                <w:delText>1.6</w:delText>
              </w:r>
            </w:del>
          </w:p>
        </w:tc>
        <w:tc>
          <w:tcPr>
            <w:tcW w:w="1080" w:type="dxa"/>
            <w:shd w:val="clear" w:color="auto" w:fill="FFFFFF"/>
            <w:tcMar>
              <w:top w:w="0" w:type="dxa"/>
              <w:left w:w="0" w:type="dxa"/>
              <w:bottom w:w="0" w:type="dxa"/>
              <w:right w:w="0" w:type="dxa"/>
            </w:tcMar>
            <w:vAlign w:val="center"/>
          </w:tcPr>
          <w:p w14:paraId="148D7977" w14:textId="6CEB54A6" w:rsidR="009821AB" w:rsidRPr="00A80F22" w:rsidDel="00CB1E99" w:rsidRDefault="009821AB" w:rsidP="00B05573">
            <w:pPr>
              <w:spacing w:before="40" w:after="40"/>
              <w:ind w:left="100" w:right="100"/>
              <w:jc w:val="right"/>
              <w:rPr>
                <w:del w:id="2763" w:author="Thea Lucille Knowles" w:date="2021-03-18T20:25:00Z"/>
                <w:sz w:val="15"/>
                <w:szCs w:val="15"/>
              </w:rPr>
            </w:pPr>
            <w:del w:id="2764" w:author="Thea Lucille Knowles" w:date="2021-03-18T20:25:00Z">
              <w:r w:rsidRPr="00A80F22" w:rsidDel="00CB1E99">
                <w:rPr>
                  <w:rFonts w:ascii="Arial" w:eastAsia="Arial" w:hAnsi="Arial" w:cs="Arial"/>
                  <w:color w:val="111111"/>
                  <w:sz w:val="15"/>
                  <w:szCs w:val="15"/>
                </w:rPr>
                <w:delText>2.435</w:delText>
              </w:r>
            </w:del>
          </w:p>
        </w:tc>
        <w:tc>
          <w:tcPr>
            <w:tcW w:w="1080" w:type="dxa"/>
            <w:shd w:val="clear" w:color="auto" w:fill="FFFFFF"/>
            <w:tcMar>
              <w:top w:w="0" w:type="dxa"/>
              <w:left w:w="0" w:type="dxa"/>
              <w:bottom w:w="0" w:type="dxa"/>
              <w:right w:w="0" w:type="dxa"/>
            </w:tcMar>
            <w:vAlign w:val="center"/>
          </w:tcPr>
          <w:p w14:paraId="1279758B" w14:textId="003A1709" w:rsidR="009821AB" w:rsidRPr="00A80F22" w:rsidDel="00CB1E99" w:rsidRDefault="009821AB" w:rsidP="00B05573">
            <w:pPr>
              <w:spacing w:before="40" w:after="40"/>
              <w:ind w:left="100" w:right="100"/>
              <w:jc w:val="right"/>
              <w:rPr>
                <w:del w:id="2765" w:author="Thea Lucille Knowles" w:date="2021-03-18T20:25:00Z"/>
                <w:sz w:val="15"/>
                <w:szCs w:val="15"/>
              </w:rPr>
            </w:pPr>
            <w:del w:id="2766" w:author="Thea Lucille Knowles" w:date="2021-03-18T20:25:00Z">
              <w:r w:rsidRPr="00A80F22" w:rsidDel="00CB1E99">
                <w:rPr>
                  <w:rFonts w:ascii="Arial" w:eastAsia="Arial" w:hAnsi="Arial" w:cs="Arial"/>
                  <w:color w:val="111111"/>
                  <w:sz w:val="15"/>
                  <w:szCs w:val="15"/>
                </w:rPr>
                <w:delText>0.184</w:delText>
              </w:r>
            </w:del>
          </w:p>
        </w:tc>
      </w:tr>
      <w:tr w:rsidR="009821AB" w:rsidRPr="00A80F22" w:rsidDel="00CB1E99" w14:paraId="4DE2B34B" w14:textId="213FE111" w:rsidTr="00281D09">
        <w:trPr>
          <w:cantSplit/>
          <w:jc w:val="center"/>
          <w:del w:id="2767"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816CAE7" w14:textId="3F0D3746" w:rsidR="009821AB" w:rsidRPr="00A80F22" w:rsidDel="00CB1E99" w:rsidRDefault="009821AB" w:rsidP="00B05573">
            <w:pPr>
              <w:spacing w:before="40" w:after="40"/>
              <w:ind w:left="100" w:right="100"/>
              <w:rPr>
                <w:del w:id="2768"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D72F209" w14:textId="37B2F901" w:rsidR="009821AB" w:rsidRPr="00A80F22" w:rsidDel="00CB1E99" w:rsidRDefault="009821AB" w:rsidP="00B05573">
            <w:pPr>
              <w:spacing w:before="40" w:after="40"/>
              <w:ind w:left="100" w:right="100"/>
              <w:rPr>
                <w:del w:id="2769" w:author="Thea Lucille Knowles" w:date="2021-03-18T20:25:00Z"/>
                <w:sz w:val="15"/>
                <w:szCs w:val="15"/>
              </w:rPr>
            </w:pPr>
            <w:del w:id="2770"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4DBC0F3F" w14:textId="7EEEF72A" w:rsidR="009821AB" w:rsidRPr="00A80F22" w:rsidDel="00CB1E99" w:rsidRDefault="009821AB" w:rsidP="00B05573">
            <w:pPr>
              <w:spacing w:before="40" w:after="40"/>
              <w:ind w:left="100" w:right="100"/>
              <w:jc w:val="right"/>
              <w:rPr>
                <w:del w:id="2771" w:author="Thea Lucille Knowles" w:date="2021-03-18T20:25:00Z"/>
                <w:sz w:val="15"/>
                <w:szCs w:val="15"/>
              </w:rPr>
            </w:pPr>
            <w:del w:id="2772" w:author="Thea Lucille Knowles" w:date="2021-03-18T20:25:00Z">
              <w:r w:rsidRPr="00A80F22" w:rsidDel="00CB1E99">
                <w:rPr>
                  <w:rFonts w:ascii="Arial" w:eastAsia="Arial" w:hAnsi="Arial" w:cs="Arial"/>
                  <w:color w:val="111111"/>
                  <w:sz w:val="15"/>
                  <w:szCs w:val="15"/>
                </w:rPr>
                <w:delText>-0.8</w:delText>
              </w:r>
            </w:del>
          </w:p>
        </w:tc>
        <w:tc>
          <w:tcPr>
            <w:tcW w:w="1080" w:type="dxa"/>
            <w:shd w:val="clear" w:color="auto" w:fill="FFFFFF"/>
            <w:tcMar>
              <w:top w:w="0" w:type="dxa"/>
              <w:left w:w="0" w:type="dxa"/>
              <w:bottom w:w="0" w:type="dxa"/>
              <w:right w:w="0" w:type="dxa"/>
            </w:tcMar>
            <w:vAlign w:val="center"/>
          </w:tcPr>
          <w:p w14:paraId="42A1C4C5" w14:textId="2EB91D8B" w:rsidR="009821AB" w:rsidRPr="00A80F22" w:rsidDel="00CB1E99" w:rsidRDefault="009821AB" w:rsidP="00B05573">
            <w:pPr>
              <w:spacing w:before="40" w:after="40"/>
              <w:ind w:left="100" w:right="100"/>
              <w:jc w:val="right"/>
              <w:rPr>
                <w:del w:id="2773" w:author="Thea Lucille Knowles" w:date="2021-03-18T20:25:00Z"/>
                <w:sz w:val="15"/>
                <w:szCs w:val="15"/>
              </w:rPr>
            </w:pPr>
            <w:del w:id="2774" w:author="Thea Lucille Knowles" w:date="2021-03-18T20:25:00Z">
              <w:r w:rsidRPr="00A80F22" w:rsidDel="00CB1E99">
                <w:rPr>
                  <w:rFonts w:ascii="Arial" w:eastAsia="Arial" w:hAnsi="Arial" w:cs="Arial"/>
                  <w:color w:val="111111"/>
                  <w:sz w:val="15"/>
                  <w:szCs w:val="15"/>
                </w:rPr>
                <w:delText>0.7</w:delText>
              </w:r>
            </w:del>
          </w:p>
        </w:tc>
        <w:tc>
          <w:tcPr>
            <w:tcW w:w="1080" w:type="dxa"/>
            <w:shd w:val="clear" w:color="auto" w:fill="FFFFFF"/>
            <w:tcMar>
              <w:top w:w="0" w:type="dxa"/>
              <w:left w:w="0" w:type="dxa"/>
              <w:bottom w:w="0" w:type="dxa"/>
              <w:right w:w="0" w:type="dxa"/>
            </w:tcMar>
            <w:vAlign w:val="center"/>
          </w:tcPr>
          <w:p w14:paraId="53068E16" w14:textId="72DC508F" w:rsidR="009821AB" w:rsidRPr="00A80F22" w:rsidDel="00CB1E99" w:rsidRDefault="009821AB" w:rsidP="00B05573">
            <w:pPr>
              <w:spacing w:before="40" w:after="40"/>
              <w:ind w:left="100" w:right="100"/>
              <w:jc w:val="right"/>
              <w:rPr>
                <w:del w:id="2775" w:author="Thea Lucille Knowles" w:date="2021-03-18T20:25:00Z"/>
                <w:sz w:val="15"/>
                <w:szCs w:val="15"/>
              </w:rPr>
            </w:pPr>
            <w:del w:id="2776" w:author="Thea Lucille Knowles" w:date="2021-03-18T20:25:00Z">
              <w:r w:rsidRPr="00A80F22" w:rsidDel="00CB1E99">
                <w:rPr>
                  <w:rFonts w:ascii="Arial" w:eastAsia="Arial" w:hAnsi="Arial" w:cs="Arial"/>
                  <w:color w:val="111111"/>
                  <w:sz w:val="15"/>
                  <w:szCs w:val="15"/>
                </w:rPr>
                <w:delText>-1.176</w:delText>
              </w:r>
            </w:del>
          </w:p>
        </w:tc>
        <w:tc>
          <w:tcPr>
            <w:tcW w:w="1080" w:type="dxa"/>
            <w:shd w:val="clear" w:color="auto" w:fill="FFFFFF"/>
            <w:tcMar>
              <w:top w:w="0" w:type="dxa"/>
              <w:left w:w="0" w:type="dxa"/>
              <w:bottom w:w="0" w:type="dxa"/>
              <w:right w:w="0" w:type="dxa"/>
            </w:tcMar>
            <w:vAlign w:val="center"/>
          </w:tcPr>
          <w:p w14:paraId="3D85B7A3" w14:textId="1638EF45" w:rsidR="009821AB" w:rsidRPr="00A80F22" w:rsidDel="00CB1E99" w:rsidRDefault="009821AB" w:rsidP="00B05573">
            <w:pPr>
              <w:spacing w:before="40" w:after="40"/>
              <w:ind w:left="100" w:right="100"/>
              <w:jc w:val="right"/>
              <w:rPr>
                <w:del w:id="2777" w:author="Thea Lucille Knowles" w:date="2021-03-18T20:25:00Z"/>
                <w:sz w:val="15"/>
                <w:szCs w:val="15"/>
              </w:rPr>
            </w:pPr>
            <w:del w:id="2778" w:author="Thea Lucille Knowles" w:date="2021-03-18T20:25:00Z">
              <w:r w:rsidRPr="00A80F22" w:rsidDel="00CB1E99">
                <w:rPr>
                  <w:rFonts w:ascii="Arial" w:eastAsia="Arial" w:hAnsi="Arial" w:cs="Arial"/>
                  <w:color w:val="111111"/>
                  <w:sz w:val="15"/>
                  <w:szCs w:val="15"/>
                </w:rPr>
                <w:delText>0.903</w:delText>
              </w:r>
            </w:del>
          </w:p>
        </w:tc>
      </w:tr>
      <w:tr w:rsidR="009821AB" w:rsidRPr="00A80F22" w:rsidDel="00CB1E99" w14:paraId="395F3893" w14:textId="15CC8728" w:rsidTr="00281D09">
        <w:trPr>
          <w:cantSplit/>
          <w:jc w:val="center"/>
          <w:del w:id="2779"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D051E3D" w14:textId="2AAA0917" w:rsidR="009821AB" w:rsidRPr="00A80F22" w:rsidDel="00CB1E99" w:rsidRDefault="009821AB" w:rsidP="00B05573">
            <w:pPr>
              <w:spacing w:before="40" w:after="40"/>
              <w:ind w:left="100" w:right="100"/>
              <w:rPr>
                <w:del w:id="2780"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1865C368" w14:textId="1A14E0D9" w:rsidR="009821AB" w:rsidRPr="00A80F22" w:rsidDel="00CB1E99" w:rsidRDefault="009821AB" w:rsidP="00B05573">
            <w:pPr>
              <w:spacing w:before="40" w:after="40"/>
              <w:ind w:left="100" w:right="100"/>
              <w:rPr>
                <w:del w:id="2781" w:author="Thea Lucille Knowles" w:date="2021-03-18T20:25:00Z"/>
                <w:sz w:val="15"/>
                <w:szCs w:val="15"/>
              </w:rPr>
            </w:pPr>
            <w:del w:id="2782"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13063DEF" w14:textId="366E6B4B" w:rsidR="009821AB" w:rsidRPr="00A80F22" w:rsidDel="00CB1E99" w:rsidRDefault="009821AB" w:rsidP="00B05573">
            <w:pPr>
              <w:spacing w:before="40" w:after="40"/>
              <w:ind w:left="100" w:right="100"/>
              <w:jc w:val="right"/>
              <w:rPr>
                <w:del w:id="2783" w:author="Thea Lucille Knowles" w:date="2021-03-18T20:25:00Z"/>
                <w:sz w:val="15"/>
                <w:szCs w:val="15"/>
              </w:rPr>
            </w:pPr>
            <w:del w:id="2784" w:author="Thea Lucille Knowles" w:date="2021-03-18T20:25:00Z">
              <w:r w:rsidRPr="00A80F22" w:rsidDel="00CB1E99">
                <w:rPr>
                  <w:rFonts w:ascii="Arial" w:eastAsia="Arial" w:hAnsi="Arial" w:cs="Arial"/>
                  <w:color w:val="111111"/>
                  <w:sz w:val="15"/>
                  <w:szCs w:val="15"/>
                </w:rPr>
                <w:delText>-0.2</w:delText>
              </w:r>
            </w:del>
          </w:p>
        </w:tc>
        <w:tc>
          <w:tcPr>
            <w:tcW w:w="1080" w:type="dxa"/>
            <w:shd w:val="clear" w:color="auto" w:fill="FFFFFF"/>
            <w:tcMar>
              <w:top w:w="0" w:type="dxa"/>
              <w:left w:w="0" w:type="dxa"/>
              <w:bottom w:w="0" w:type="dxa"/>
              <w:right w:w="0" w:type="dxa"/>
            </w:tcMar>
            <w:vAlign w:val="center"/>
          </w:tcPr>
          <w:p w14:paraId="7182A26F" w14:textId="19EBFE32" w:rsidR="009821AB" w:rsidRPr="00A80F22" w:rsidDel="00CB1E99" w:rsidRDefault="009821AB" w:rsidP="00B05573">
            <w:pPr>
              <w:spacing w:before="40" w:after="40"/>
              <w:ind w:left="100" w:right="100"/>
              <w:jc w:val="right"/>
              <w:rPr>
                <w:del w:id="2785" w:author="Thea Lucille Knowles" w:date="2021-03-18T20:25:00Z"/>
                <w:sz w:val="15"/>
                <w:szCs w:val="15"/>
              </w:rPr>
            </w:pPr>
            <w:del w:id="2786"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3B9E6766" w14:textId="0B6B93E5" w:rsidR="009821AB" w:rsidRPr="00A80F22" w:rsidDel="00CB1E99" w:rsidRDefault="009821AB" w:rsidP="00B05573">
            <w:pPr>
              <w:spacing w:before="40" w:after="40"/>
              <w:ind w:left="100" w:right="100"/>
              <w:jc w:val="right"/>
              <w:rPr>
                <w:del w:id="2787" w:author="Thea Lucille Knowles" w:date="2021-03-18T20:25:00Z"/>
                <w:sz w:val="15"/>
                <w:szCs w:val="15"/>
              </w:rPr>
            </w:pPr>
            <w:del w:id="2788" w:author="Thea Lucille Knowles" w:date="2021-03-18T20:25:00Z">
              <w:r w:rsidRPr="00A80F22" w:rsidDel="00CB1E99">
                <w:rPr>
                  <w:rFonts w:ascii="Arial" w:eastAsia="Arial" w:hAnsi="Arial" w:cs="Arial"/>
                  <w:color w:val="111111"/>
                  <w:sz w:val="15"/>
                  <w:szCs w:val="15"/>
                </w:rPr>
                <w:delText>-0.466</w:delText>
              </w:r>
            </w:del>
          </w:p>
        </w:tc>
        <w:tc>
          <w:tcPr>
            <w:tcW w:w="1080" w:type="dxa"/>
            <w:shd w:val="clear" w:color="auto" w:fill="FFFFFF"/>
            <w:tcMar>
              <w:top w:w="0" w:type="dxa"/>
              <w:left w:w="0" w:type="dxa"/>
              <w:bottom w:w="0" w:type="dxa"/>
              <w:right w:w="0" w:type="dxa"/>
            </w:tcMar>
            <w:vAlign w:val="center"/>
          </w:tcPr>
          <w:p w14:paraId="46F17D42" w14:textId="06A2275B" w:rsidR="009821AB" w:rsidRPr="00A80F22" w:rsidDel="00CB1E99" w:rsidRDefault="009821AB" w:rsidP="00B05573">
            <w:pPr>
              <w:spacing w:before="40" w:after="40"/>
              <w:ind w:left="100" w:right="100"/>
              <w:jc w:val="right"/>
              <w:rPr>
                <w:del w:id="2789" w:author="Thea Lucille Knowles" w:date="2021-03-18T20:25:00Z"/>
                <w:sz w:val="15"/>
                <w:szCs w:val="15"/>
              </w:rPr>
            </w:pPr>
            <w:del w:id="2790" w:author="Thea Lucille Knowles" w:date="2021-03-18T20:25:00Z">
              <w:r w:rsidRPr="00A80F22" w:rsidDel="00CB1E99">
                <w:rPr>
                  <w:rFonts w:ascii="Arial" w:eastAsia="Arial" w:hAnsi="Arial" w:cs="Arial"/>
                  <w:color w:val="111111"/>
                  <w:sz w:val="15"/>
                  <w:szCs w:val="15"/>
                </w:rPr>
                <w:delText>0.999</w:delText>
              </w:r>
            </w:del>
          </w:p>
        </w:tc>
      </w:tr>
      <w:tr w:rsidR="009821AB" w:rsidRPr="00A80F22" w:rsidDel="00CB1E99" w14:paraId="4ABBF253" w14:textId="59862F5D" w:rsidTr="00281D09">
        <w:trPr>
          <w:cantSplit/>
          <w:jc w:val="center"/>
          <w:del w:id="2791"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150A32F3" w14:textId="6269CCBD" w:rsidR="009821AB" w:rsidRPr="00A80F22" w:rsidDel="00CB1E99" w:rsidRDefault="009821AB" w:rsidP="00B05573">
            <w:pPr>
              <w:spacing w:before="40" w:after="40"/>
              <w:ind w:left="100" w:right="100"/>
              <w:rPr>
                <w:del w:id="2792"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3515C0F" w14:textId="2FA54A7C" w:rsidR="009821AB" w:rsidRPr="00A80F22" w:rsidDel="00CB1E99" w:rsidRDefault="009821AB" w:rsidP="00B05573">
            <w:pPr>
              <w:spacing w:before="40" w:after="40"/>
              <w:ind w:left="100" w:right="100"/>
              <w:rPr>
                <w:del w:id="2793" w:author="Thea Lucille Knowles" w:date="2021-03-18T20:25:00Z"/>
                <w:sz w:val="15"/>
                <w:szCs w:val="15"/>
              </w:rPr>
            </w:pPr>
            <w:del w:id="2794"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234585BD" w14:textId="44E416D2" w:rsidR="009821AB" w:rsidRPr="00A80F22" w:rsidDel="00CB1E99" w:rsidRDefault="009821AB" w:rsidP="00B05573">
            <w:pPr>
              <w:spacing w:before="40" w:after="40"/>
              <w:ind w:left="100" w:right="100"/>
              <w:jc w:val="right"/>
              <w:rPr>
                <w:del w:id="2795" w:author="Thea Lucille Knowles" w:date="2021-03-18T20:25:00Z"/>
                <w:sz w:val="15"/>
                <w:szCs w:val="15"/>
              </w:rPr>
            </w:pPr>
            <w:del w:id="2796"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3D2878C7" w14:textId="72CA9DBF" w:rsidR="009821AB" w:rsidRPr="00A80F22" w:rsidDel="00CB1E99" w:rsidRDefault="009821AB" w:rsidP="00B05573">
            <w:pPr>
              <w:spacing w:before="40" w:after="40"/>
              <w:ind w:left="100" w:right="100"/>
              <w:jc w:val="right"/>
              <w:rPr>
                <w:del w:id="2797" w:author="Thea Lucille Knowles" w:date="2021-03-18T20:25:00Z"/>
                <w:sz w:val="15"/>
                <w:szCs w:val="15"/>
              </w:rPr>
            </w:pPr>
            <w:del w:id="2798" w:author="Thea Lucille Knowles" w:date="2021-03-18T20:25:00Z">
              <w:r w:rsidRPr="00A80F22" w:rsidDel="00CB1E99">
                <w:rPr>
                  <w:rFonts w:ascii="Arial" w:eastAsia="Arial" w:hAnsi="Arial" w:cs="Arial"/>
                  <w:color w:val="111111"/>
                  <w:sz w:val="15"/>
                  <w:szCs w:val="15"/>
                </w:rPr>
                <w:delText>1.0</w:delText>
              </w:r>
            </w:del>
          </w:p>
        </w:tc>
        <w:tc>
          <w:tcPr>
            <w:tcW w:w="1080" w:type="dxa"/>
            <w:shd w:val="clear" w:color="auto" w:fill="FFFFFF"/>
            <w:tcMar>
              <w:top w:w="0" w:type="dxa"/>
              <w:left w:w="0" w:type="dxa"/>
              <w:bottom w:w="0" w:type="dxa"/>
              <w:right w:w="0" w:type="dxa"/>
            </w:tcMar>
            <w:vAlign w:val="center"/>
          </w:tcPr>
          <w:p w14:paraId="54AE5152" w14:textId="7D372480" w:rsidR="009821AB" w:rsidRPr="00A80F22" w:rsidDel="00CB1E99" w:rsidRDefault="009821AB" w:rsidP="00B05573">
            <w:pPr>
              <w:spacing w:before="40" w:after="40"/>
              <w:ind w:left="100" w:right="100"/>
              <w:jc w:val="right"/>
              <w:rPr>
                <w:del w:id="2799" w:author="Thea Lucille Knowles" w:date="2021-03-18T20:25:00Z"/>
                <w:sz w:val="15"/>
                <w:szCs w:val="15"/>
              </w:rPr>
            </w:pPr>
            <w:del w:id="2800" w:author="Thea Lucille Knowles" w:date="2021-03-18T20:25:00Z">
              <w:r w:rsidRPr="00A80F22" w:rsidDel="00CB1E99">
                <w:rPr>
                  <w:rFonts w:ascii="Arial" w:eastAsia="Arial" w:hAnsi="Arial" w:cs="Arial"/>
                  <w:color w:val="111111"/>
                  <w:sz w:val="15"/>
                  <w:szCs w:val="15"/>
                </w:rPr>
                <w:delText>0.540</w:delText>
              </w:r>
            </w:del>
          </w:p>
        </w:tc>
        <w:tc>
          <w:tcPr>
            <w:tcW w:w="1080" w:type="dxa"/>
            <w:shd w:val="clear" w:color="auto" w:fill="FFFFFF"/>
            <w:tcMar>
              <w:top w:w="0" w:type="dxa"/>
              <w:left w:w="0" w:type="dxa"/>
              <w:bottom w:w="0" w:type="dxa"/>
              <w:right w:w="0" w:type="dxa"/>
            </w:tcMar>
            <w:vAlign w:val="center"/>
          </w:tcPr>
          <w:p w14:paraId="3E728743" w14:textId="1E6666E5" w:rsidR="009821AB" w:rsidRPr="00A80F22" w:rsidDel="00CB1E99" w:rsidRDefault="009821AB" w:rsidP="00B05573">
            <w:pPr>
              <w:spacing w:before="40" w:after="40"/>
              <w:ind w:left="100" w:right="100"/>
              <w:jc w:val="right"/>
              <w:rPr>
                <w:del w:id="2801" w:author="Thea Lucille Knowles" w:date="2021-03-18T20:25:00Z"/>
                <w:sz w:val="15"/>
                <w:szCs w:val="15"/>
              </w:rPr>
            </w:pPr>
            <w:del w:id="2802" w:author="Thea Lucille Knowles" w:date="2021-03-18T20:25:00Z">
              <w:r w:rsidRPr="00A80F22" w:rsidDel="00CB1E99">
                <w:rPr>
                  <w:rFonts w:ascii="Arial" w:eastAsia="Arial" w:hAnsi="Arial" w:cs="Arial"/>
                  <w:color w:val="111111"/>
                  <w:sz w:val="15"/>
                  <w:szCs w:val="15"/>
                </w:rPr>
                <w:delText>0.998</w:delText>
              </w:r>
            </w:del>
          </w:p>
        </w:tc>
      </w:tr>
      <w:tr w:rsidR="009821AB" w:rsidRPr="00A80F22" w:rsidDel="00CB1E99" w14:paraId="2E02C6D7" w14:textId="65CECBC4" w:rsidTr="00281D09">
        <w:trPr>
          <w:cantSplit/>
          <w:jc w:val="center"/>
          <w:del w:id="2803"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74C43F4" w14:textId="0BD3EA44" w:rsidR="009821AB" w:rsidRPr="00A80F22" w:rsidDel="00CB1E99" w:rsidRDefault="009821AB" w:rsidP="00B05573">
            <w:pPr>
              <w:spacing w:before="40" w:after="40"/>
              <w:ind w:left="100" w:right="100"/>
              <w:rPr>
                <w:del w:id="2804"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3D7AD66" w14:textId="2A7E2E9A" w:rsidR="009821AB" w:rsidRPr="00A80F22" w:rsidDel="00CB1E99" w:rsidRDefault="009821AB" w:rsidP="00B05573">
            <w:pPr>
              <w:spacing w:before="40" w:after="40"/>
              <w:ind w:left="100" w:right="100"/>
              <w:rPr>
                <w:del w:id="2805" w:author="Thea Lucille Knowles" w:date="2021-03-18T20:25:00Z"/>
                <w:sz w:val="15"/>
                <w:szCs w:val="15"/>
              </w:rPr>
            </w:pPr>
            <w:del w:id="2806"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74240003" w14:textId="2068EA7B" w:rsidR="009821AB" w:rsidRPr="00A80F22" w:rsidDel="00CB1E99" w:rsidRDefault="009821AB" w:rsidP="00B05573">
            <w:pPr>
              <w:spacing w:before="40" w:after="40"/>
              <w:ind w:left="100" w:right="100"/>
              <w:jc w:val="right"/>
              <w:rPr>
                <w:del w:id="2807" w:author="Thea Lucille Knowles" w:date="2021-03-18T20:25:00Z"/>
                <w:sz w:val="15"/>
                <w:szCs w:val="15"/>
              </w:rPr>
            </w:pPr>
            <w:del w:id="2808" w:author="Thea Lucille Knowles" w:date="2021-03-18T20:25:00Z">
              <w:r w:rsidRPr="00A80F22" w:rsidDel="00CB1E99">
                <w:rPr>
                  <w:rFonts w:ascii="Arial" w:eastAsia="Arial" w:hAnsi="Arial" w:cs="Arial"/>
                  <w:color w:val="111111"/>
                  <w:sz w:val="15"/>
                  <w:szCs w:val="15"/>
                </w:rPr>
                <w:delText>1.8</w:delText>
              </w:r>
            </w:del>
          </w:p>
        </w:tc>
        <w:tc>
          <w:tcPr>
            <w:tcW w:w="1080" w:type="dxa"/>
            <w:shd w:val="clear" w:color="auto" w:fill="FFFFFF"/>
            <w:tcMar>
              <w:top w:w="0" w:type="dxa"/>
              <w:left w:w="0" w:type="dxa"/>
              <w:bottom w:w="0" w:type="dxa"/>
              <w:right w:w="0" w:type="dxa"/>
            </w:tcMar>
            <w:vAlign w:val="center"/>
          </w:tcPr>
          <w:p w14:paraId="24216AC1" w14:textId="16A62FFC" w:rsidR="009821AB" w:rsidRPr="00A80F22" w:rsidDel="00CB1E99" w:rsidRDefault="009821AB" w:rsidP="00B05573">
            <w:pPr>
              <w:spacing w:before="40" w:after="40"/>
              <w:ind w:left="100" w:right="100"/>
              <w:jc w:val="right"/>
              <w:rPr>
                <w:del w:id="2809" w:author="Thea Lucille Knowles" w:date="2021-03-18T20:25:00Z"/>
                <w:sz w:val="15"/>
                <w:szCs w:val="15"/>
              </w:rPr>
            </w:pPr>
            <w:del w:id="2810" w:author="Thea Lucille Knowles" w:date="2021-03-18T20:25:00Z">
              <w:r w:rsidRPr="00A80F22" w:rsidDel="00CB1E99">
                <w:rPr>
                  <w:rFonts w:ascii="Arial" w:eastAsia="Arial" w:hAnsi="Arial" w:cs="Arial"/>
                  <w:color w:val="111111"/>
                  <w:sz w:val="15"/>
                  <w:szCs w:val="15"/>
                </w:rPr>
                <w:delText>1.6</w:delText>
              </w:r>
            </w:del>
          </w:p>
        </w:tc>
        <w:tc>
          <w:tcPr>
            <w:tcW w:w="1080" w:type="dxa"/>
            <w:shd w:val="clear" w:color="auto" w:fill="FFFFFF"/>
            <w:tcMar>
              <w:top w:w="0" w:type="dxa"/>
              <w:left w:w="0" w:type="dxa"/>
              <w:bottom w:w="0" w:type="dxa"/>
              <w:right w:w="0" w:type="dxa"/>
            </w:tcMar>
            <w:vAlign w:val="center"/>
          </w:tcPr>
          <w:p w14:paraId="310924BD" w14:textId="061DC421" w:rsidR="009821AB" w:rsidRPr="00A80F22" w:rsidDel="00CB1E99" w:rsidRDefault="009821AB" w:rsidP="00B05573">
            <w:pPr>
              <w:spacing w:before="40" w:after="40"/>
              <w:ind w:left="100" w:right="100"/>
              <w:jc w:val="right"/>
              <w:rPr>
                <w:del w:id="2811" w:author="Thea Lucille Knowles" w:date="2021-03-18T20:25:00Z"/>
                <w:sz w:val="15"/>
                <w:szCs w:val="15"/>
              </w:rPr>
            </w:pPr>
            <w:del w:id="2812" w:author="Thea Lucille Knowles" w:date="2021-03-18T20:25:00Z">
              <w:r w:rsidRPr="00A80F22" w:rsidDel="00CB1E99">
                <w:rPr>
                  <w:rFonts w:ascii="Arial" w:eastAsia="Arial" w:hAnsi="Arial" w:cs="Arial"/>
                  <w:color w:val="111111"/>
                  <w:sz w:val="15"/>
                  <w:szCs w:val="15"/>
                </w:rPr>
                <w:delText>1.125</w:delText>
              </w:r>
            </w:del>
          </w:p>
        </w:tc>
        <w:tc>
          <w:tcPr>
            <w:tcW w:w="1080" w:type="dxa"/>
            <w:shd w:val="clear" w:color="auto" w:fill="FFFFFF"/>
            <w:tcMar>
              <w:top w:w="0" w:type="dxa"/>
              <w:left w:w="0" w:type="dxa"/>
              <w:bottom w:w="0" w:type="dxa"/>
              <w:right w:w="0" w:type="dxa"/>
            </w:tcMar>
            <w:vAlign w:val="center"/>
          </w:tcPr>
          <w:p w14:paraId="46D32A18" w14:textId="11C24B48" w:rsidR="009821AB" w:rsidRPr="00A80F22" w:rsidDel="00CB1E99" w:rsidRDefault="009821AB" w:rsidP="00B05573">
            <w:pPr>
              <w:spacing w:before="40" w:after="40"/>
              <w:ind w:left="100" w:right="100"/>
              <w:jc w:val="right"/>
              <w:rPr>
                <w:del w:id="2813" w:author="Thea Lucille Knowles" w:date="2021-03-18T20:25:00Z"/>
                <w:sz w:val="15"/>
                <w:szCs w:val="15"/>
              </w:rPr>
            </w:pPr>
            <w:del w:id="2814" w:author="Thea Lucille Knowles" w:date="2021-03-18T20:25:00Z">
              <w:r w:rsidRPr="00A80F22" w:rsidDel="00CB1E99">
                <w:rPr>
                  <w:rFonts w:ascii="Arial" w:eastAsia="Arial" w:hAnsi="Arial" w:cs="Arial"/>
                  <w:color w:val="111111"/>
                  <w:sz w:val="15"/>
                  <w:szCs w:val="15"/>
                </w:rPr>
                <w:delText>0.921</w:delText>
              </w:r>
            </w:del>
          </w:p>
        </w:tc>
      </w:tr>
      <w:tr w:rsidR="009821AB" w:rsidRPr="00A80F22" w:rsidDel="00CB1E99" w14:paraId="2F51EF73" w14:textId="495970F5" w:rsidTr="00281D09">
        <w:trPr>
          <w:cantSplit/>
          <w:jc w:val="center"/>
          <w:del w:id="2815" w:author="Thea Lucille Knowles" w:date="2021-03-18T20:25:00Z"/>
        </w:trPr>
        <w:tc>
          <w:tcPr>
            <w:tcW w:w="1080" w:type="dxa"/>
            <w:vMerge w:val="restart"/>
            <w:tcBorders>
              <w:top w:val="single" w:sz="8" w:space="0" w:color="000000"/>
            </w:tcBorders>
            <w:shd w:val="clear" w:color="auto" w:fill="FFFFFF"/>
            <w:tcMar>
              <w:top w:w="0" w:type="dxa"/>
              <w:left w:w="0" w:type="dxa"/>
              <w:bottom w:w="0" w:type="dxa"/>
              <w:right w:w="0" w:type="dxa"/>
            </w:tcMar>
            <w:vAlign w:val="center"/>
          </w:tcPr>
          <w:p w14:paraId="3B930411" w14:textId="50D7CFFB" w:rsidR="009821AB" w:rsidRPr="00A80F22" w:rsidDel="00CB1E99" w:rsidRDefault="009821AB" w:rsidP="00B05573">
            <w:pPr>
              <w:spacing w:before="40" w:after="40"/>
              <w:ind w:left="100" w:right="100"/>
              <w:rPr>
                <w:del w:id="2816" w:author="Thea Lucille Knowles" w:date="2021-03-18T20:25:00Z"/>
                <w:sz w:val="15"/>
                <w:szCs w:val="15"/>
              </w:rPr>
            </w:pPr>
            <w:del w:id="2817" w:author="Thea Lucille Knowles" w:date="2021-03-18T20:25:00Z">
              <w:r w:rsidRPr="00A80F22" w:rsidDel="00CB1E99">
                <w:rPr>
                  <w:rFonts w:ascii="Arial" w:eastAsia="Arial" w:hAnsi="Arial" w:cs="Arial"/>
                  <w:color w:val="111111"/>
                  <w:sz w:val="15"/>
                  <w:szCs w:val="15"/>
                </w:rPr>
                <w:delText>OC</w:delText>
              </w:r>
            </w:del>
          </w:p>
        </w:tc>
        <w:tc>
          <w:tcPr>
            <w:tcW w:w="1080" w:type="dxa"/>
            <w:shd w:val="clear" w:color="auto" w:fill="FFFFFF"/>
            <w:tcMar>
              <w:top w:w="0" w:type="dxa"/>
              <w:left w:w="0" w:type="dxa"/>
              <w:bottom w:w="0" w:type="dxa"/>
              <w:right w:w="0" w:type="dxa"/>
            </w:tcMar>
            <w:vAlign w:val="center"/>
          </w:tcPr>
          <w:p w14:paraId="120FD17A" w14:textId="3C2B6D7E" w:rsidR="009821AB" w:rsidRPr="00A80F22" w:rsidDel="00CB1E99" w:rsidRDefault="009821AB" w:rsidP="00B05573">
            <w:pPr>
              <w:spacing w:before="40" w:after="40"/>
              <w:ind w:left="100" w:right="100"/>
              <w:rPr>
                <w:del w:id="2818" w:author="Thea Lucille Knowles" w:date="2021-03-18T20:25:00Z"/>
                <w:sz w:val="15"/>
                <w:szCs w:val="15"/>
              </w:rPr>
            </w:pPr>
            <w:del w:id="2819" w:author="Thea Lucille Knowles" w:date="2021-03-18T20:25:00Z">
              <w:r w:rsidRPr="00A80F22" w:rsidDel="00CB1E99">
                <w:rPr>
                  <w:rFonts w:ascii="Arial" w:eastAsia="Arial" w:hAnsi="Arial" w:cs="Arial"/>
                  <w:color w:val="111111"/>
                  <w:sz w:val="15"/>
                  <w:szCs w:val="15"/>
                </w:rPr>
                <w:delText>H1 - S4</w:delText>
              </w:r>
            </w:del>
          </w:p>
        </w:tc>
        <w:tc>
          <w:tcPr>
            <w:tcW w:w="1080" w:type="dxa"/>
            <w:shd w:val="clear" w:color="auto" w:fill="FFFFFF"/>
            <w:tcMar>
              <w:top w:w="0" w:type="dxa"/>
              <w:left w:w="0" w:type="dxa"/>
              <w:bottom w:w="0" w:type="dxa"/>
              <w:right w:w="0" w:type="dxa"/>
            </w:tcMar>
            <w:vAlign w:val="center"/>
          </w:tcPr>
          <w:p w14:paraId="03E3EBDF" w14:textId="4CD0CA45" w:rsidR="009821AB" w:rsidRPr="00A80F22" w:rsidDel="00CB1E99" w:rsidRDefault="009821AB" w:rsidP="00B05573">
            <w:pPr>
              <w:spacing w:before="40" w:after="40"/>
              <w:ind w:left="100" w:right="100"/>
              <w:jc w:val="right"/>
              <w:rPr>
                <w:del w:id="2820" w:author="Thea Lucille Knowles" w:date="2021-03-18T20:25:00Z"/>
                <w:sz w:val="15"/>
                <w:szCs w:val="15"/>
              </w:rPr>
            </w:pPr>
            <w:del w:id="2821" w:author="Thea Lucille Knowles" w:date="2021-03-18T20:25:00Z">
              <w:r w:rsidRPr="00A80F22" w:rsidDel="00CB1E99">
                <w:rPr>
                  <w:rFonts w:ascii="Arial" w:eastAsia="Arial" w:hAnsi="Arial" w:cs="Arial"/>
                  <w:color w:val="111111"/>
                  <w:sz w:val="15"/>
                  <w:szCs w:val="15"/>
                </w:rPr>
                <w:delText>1.1</w:delText>
              </w:r>
            </w:del>
          </w:p>
        </w:tc>
        <w:tc>
          <w:tcPr>
            <w:tcW w:w="1080" w:type="dxa"/>
            <w:shd w:val="clear" w:color="auto" w:fill="FFFFFF"/>
            <w:tcMar>
              <w:top w:w="0" w:type="dxa"/>
              <w:left w:w="0" w:type="dxa"/>
              <w:bottom w:w="0" w:type="dxa"/>
              <w:right w:w="0" w:type="dxa"/>
            </w:tcMar>
            <w:vAlign w:val="center"/>
          </w:tcPr>
          <w:p w14:paraId="59DC867A" w14:textId="0E4865E8" w:rsidR="009821AB" w:rsidRPr="00A80F22" w:rsidDel="00CB1E99" w:rsidRDefault="009821AB" w:rsidP="00B05573">
            <w:pPr>
              <w:spacing w:before="40" w:after="40"/>
              <w:ind w:left="100" w:right="100"/>
              <w:jc w:val="right"/>
              <w:rPr>
                <w:del w:id="2822" w:author="Thea Lucille Knowles" w:date="2021-03-18T20:25:00Z"/>
                <w:sz w:val="15"/>
                <w:szCs w:val="15"/>
              </w:rPr>
            </w:pPr>
            <w:del w:id="2823" w:author="Thea Lucille Knowles" w:date="2021-03-18T20:25:00Z">
              <w:r w:rsidRPr="00A80F22" w:rsidDel="00CB1E99">
                <w:rPr>
                  <w:rFonts w:ascii="Arial" w:eastAsia="Arial" w:hAnsi="Arial" w:cs="Arial"/>
                  <w:color w:val="111111"/>
                  <w:sz w:val="15"/>
                  <w:szCs w:val="15"/>
                </w:rPr>
                <w:delText>0.9</w:delText>
              </w:r>
            </w:del>
          </w:p>
        </w:tc>
        <w:tc>
          <w:tcPr>
            <w:tcW w:w="1080" w:type="dxa"/>
            <w:shd w:val="clear" w:color="auto" w:fill="FFFFFF"/>
            <w:tcMar>
              <w:top w:w="0" w:type="dxa"/>
              <w:left w:w="0" w:type="dxa"/>
              <w:bottom w:w="0" w:type="dxa"/>
              <w:right w:w="0" w:type="dxa"/>
            </w:tcMar>
            <w:vAlign w:val="center"/>
          </w:tcPr>
          <w:p w14:paraId="7C1FE68F" w14:textId="0B12FC4F" w:rsidR="009821AB" w:rsidRPr="00A80F22" w:rsidDel="00CB1E99" w:rsidRDefault="009821AB" w:rsidP="00B05573">
            <w:pPr>
              <w:spacing w:before="40" w:after="40"/>
              <w:ind w:left="100" w:right="100"/>
              <w:jc w:val="right"/>
              <w:rPr>
                <w:del w:id="2824" w:author="Thea Lucille Knowles" w:date="2021-03-18T20:25:00Z"/>
                <w:sz w:val="15"/>
                <w:szCs w:val="15"/>
              </w:rPr>
            </w:pPr>
            <w:del w:id="2825" w:author="Thea Lucille Knowles" w:date="2021-03-18T20:25:00Z">
              <w:r w:rsidRPr="00A80F22" w:rsidDel="00CB1E99">
                <w:rPr>
                  <w:rFonts w:ascii="Arial" w:eastAsia="Arial" w:hAnsi="Arial" w:cs="Arial"/>
                  <w:color w:val="111111"/>
                  <w:sz w:val="15"/>
                  <w:szCs w:val="15"/>
                </w:rPr>
                <w:delText>1.202</w:delText>
              </w:r>
            </w:del>
          </w:p>
        </w:tc>
        <w:tc>
          <w:tcPr>
            <w:tcW w:w="1080" w:type="dxa"/>
            <w:shd w:val="clear" w:color="auto" w:fill="FFFFFF"/>
            <w:tcMar>
              <w:top w:w="0" w:type="dxa"/>
              <w:left w:w="0" w:type="dxa"/>
              <w:bottom w:w="0" w:type="dxa"/>
              <w:right w:w="0" w:type="dxa"/>
            </w:tcMar>
            <w:vAlign w:val="center"/>
          </w:tcPr>
          <w:p w14:paraId="6EDCFFE5" w14:textId="52CACE4E" w:rsidR="009821AB" w:rsidRPr="00A80F22" w:rsidDel="00CB1E99" w:rsidRDefault="009821AB" w:rsidP="00B05573">
            <w:pPr>
              <w:spacing w:before="40" w:after="40"/>
              <w:ind w:left="100" w:right="100"/>
              <w:jc w:val="right"/>
              <w:rPr>
                <w:del w:id="2826" w:author="Thea Lucille Knowles" w:date="2021-03-18T20:25:00Z"/>
                <w:sz w:val="15"/>
                <w:szCs w:val="15"/>
              </w:rPr>
            </w:pPr>
            <w:del w:id="2827" w:author="Thea Lucille Knowles" w:date="2021-03-18T20:25:00Z">
              <w:r w:rsidRPr="00A80F22" w:rsidDel="00CB1E99">
                <w:rPr>
                  <w:rFonts w:ascii="Arial" w:eastAsia="Arial" w:hAnsi="Arial" w:cs="Arial"/>
                  <w:color w:val="111111"/>
                  <w:sz w:val="15"/>
                  <w:szCs w:val="15"/>
                </w:rPr>
                <w:delText>0.894</w:delText>
              </w:r>
            </w:del>
          </w:p>
        </w:tc>
      </w:tr>
      <w:tr w:rsidR="009821AB" w:rsidRPr="00A80F22" w:rsidDel="00CB1E99" w14:paraId="069E8FED" w14:textId="4B7EFADE" w:rsidTr="00281D09">
        <w:trPr>
          <w:cantSplit/>
          <w:jc w:val="center"/>
          <w:del w:id="2828"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55BE0F9" w14:textId="074F530E" w:rsidR="009821AB" w:rsidRPr="00A80F22" w:rsidDel="00CB1E99" w:rsidRDefault="009821AB" w:rsidP="00B05573">
            <w:pPr>
              <w:spacing w:before="40" w:after="40"/>
              <w:ind w:left="100" w:right="100"/>
              <w:rPr>
                <w:del w:id="2829"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0D29443" w14:textId="5BEC71E6" w:rsidR="009821AB" w:rsidRPr="00A80F22" w:rsidDel="00CB1E99" w:rsidRDefault="009821AB" w:rsidP="00B05573">
            <w:pPr>
              <w:spacing w:before="40" w:after="40"/>
              <w:ind w:left="100" w:right="100"/>
              <w:rPr>
                <w:del w:id="2830" w:author="Thea Lucille Knowles" w:date="2021-03-18T20:25:00Z"/>
                <w:sz w:val="15"/>
                <w:szCs w:val="15"/>
              </w:rPr>
            </w:pPr>
            <w:del w:id="2831" w:author="Thea Lucille Knowles" w:date="2021-03-18T20:25:00Z">
              <w:r w:rsidRPr="00A80F22" w:rsidDel="00CB1E99">
                <w:rPr>
                  <w:rFonts w:ascii="Arial" w:eastAsia="Arial" w:hAnsi="Arial" w:cs="Arial"/>
                  <w:color w:val="111111"/>
                  <w:sz w:val="15"/>
                  <w:szCs w:val="15"/>
                </w:rPr>
                <w:delText>H1 - S3</w:delText>
              </w:r>
            </w:del>
          </w:p>
        </w:tc>
        <w:tc>
          <w:tcPr>
            <w:tcW w:w="1080" w:type="dxa"/>
            <w:shd w:val="clear" w:color="auto" w:fill="FFFFFF"/>
            <w:tcMar>
              <w:top w:w="0" w:type="dxa"/>
              <w:left w:w="0" w:type="dxa"/>
              <w:bottom w:w="0" w:type="dxa"/>
              <w:right w:w="0" w:type="dxa"/>
            </w:tcMar>
            <w:vAlign w:val="center"/>
          </w:tcPr>
          <w:p w14:paraId="098EA616" w14:textId="0CCB95B6" w:rsidR="009821AB" w:rsidRPr="00A80F22" w:rsidDel="00CB1E99" w:rsidRDefault="009821AB" w:rsidP="00B05573">
            <w:pPr>
              <w:spacing w:before="40" w:after="40"/>
              <w:ind w:left="100" w:right="100"/>
              <w:jc w:val="right"/>
              <w:rPr>
                <w:del w:id="2832" w:author="Thea Lucille Knowles" w:date="2021-03-18T20:25:00Z"/>
                <w:sz w:val="15"/>
                <w:szCs w:val="15"/>
              </w:rPr>
            </w:pPr>
            <w:del w:id="2833" w:author="Thea Lucille Knowles" w:date="2021-03-18T20:25:00Z">
              <w:r w:rsidRPr="00A80F22" w:rsidDel="00CB1E99">
                <w:rPr>
                  <w:rFonts w:ascii="Arial" w:eastAsia="Arial" w:hAnsi="Arial" w:cs="Arial"/>
                  <w:color w:val="111111"/>
                  <w:sz w:val="15"/>
                  <w:szCs w:val="15"/>
                </w:rPr>
                <w:delText>0.0</w:delText>
              </w:r>
            </w:del>
          </w:p>
        </w:tc>
        <w:tc>
          <w:tcPr>
            <w:tcW w:w="1080" w:type="dxa"/>
            <w:shd w:val="clear" w:color="auto" w:fill="FFFFFF"/>
            <w:tcMar>
              <w:top w:w="0" w:type="dxa"/>
              <w:left w:w="0" w:type="dxa"/>
              <w:bottom w:w="0" w:type="dxa"/>
              <w:right w:w="0" w:type="dxa"/>
            </w:tcMar>
            <w:vAlign w:val="center"/>
          </w:tcPr>
          <w:p w14:paraId="40864201" w14:textId="6C2A42DF" w:rsidR="009821AB" w:rsidRPr="00A80F22" w:rsidDel="00CB1E99" w:rsidRDefault="009821AB" w:rsidP="00B05573">
            <w:pPr>
              <w:spacing w:before="40" w:after="40"/>
              <w:ind w:left="100" w:right="100"/>
              <w:jc w:val="right"/>
              <w:rPr>
                <w:del w:id="2834" w:author="Thea Lucille Knowles" w:date="2021-03-18T20:25:00Z"/>
                <w:sz w:val="15"/>
                <w:szCs w:val="15"/>
              </w:rPr>
            </w:pPr>
            <w:del w:id="2835" w:author="Thea Lucille Knowles" w:date="2021-03-18T20:25:00Z">
              <w:r w:rsidRPr="00A80F22" w:rsidDel="00CB1E99">
                <w:rPr>
                  <w:rFonts w:ascii="Arial" w:eastAsia="Arial" w:hAnsi="Arial" w:cs="Arial"/>
                  <w:color w:val="111111"/>
                  <w:sz w:val="15"/>
                  <w:szCs w:val="15"/>
                </w:rPr>
                <w:delText>0.7</w:delText>
              </w:r>
            </w:del>
          </w:p>
        </w:tc>
        <w:tc>
          <w:tcPr>
            <w:tcW w:w="1080" w:type="dxa"/>
            <w:shd w:val="clear" w:color="auto" w:fill="FFFFFF"/>
            <w:tcMar>
              <w:top w:w="0" w:type="dxa"/>
              <w:left w:w="0" w:type="dxa"/>
              <w:bottom w:w="0" w:type="dxa"/>
              <w:right w:w="0" w:type="dxa"/>
            </w:tcMar>
            <w:vAlign w:val="center"/>
          </w:tcPr>
          <w:p w14:paraId="799EFA0D" w14:textId="38DEED37" w:rsidR="009821AB" w:rsidRPr="00A80F22" w:rsidDel="00CB1E99" w:rsidRDefault="009821AB" w:rsidP="00B05573">
            <w:pPr>
              <w:spacing w:before="40" w:after="40"/>
              <w:ind w:left="100" w:right="100"/>
              <w:jc w:val="right"/>
              <w:rPr>
                <w:del w:id="2836" w:author="Thea Lucille Knowles" w:date="2021-03-18T20:25:00Z"/>
                <w:sz w:val="15"/>
                <w:szCs w:val="15"/>
              </w:rPr>
            </w:pPr>
            <w:del w:id="2837" w:author="Thea Lucille Knowles" w:date="2021-03-18T20:25:00Z">
              <w:r w:rsidRPr="00A80F22" w:rsidDel="00CB1E99">
                <w:rPr>
                  <w:rFonts w:ascii="Arial" w:eastAsia="Arial" w:hAnsi="Arial" w:cs="Arial"/>
                  <w:color w:val="111111"/>
                  <w:sz w:val="15"/>
                  <w:szCs w:val="15"/>
                </w:rPr>
                <w:delText>0.009</w:delText>
              </w:r>
            </w:del>
          </w:p>
        </w:tc>
        <w:tc>
          <w:tcPr>
            <w:tcW w:w="1080" w:type="dxa"/>
            <w:shd w:val="clear" w:color="auto" w:fill="FFFFFF"/>
            <w:tcMar>
              <w:top w:w="0" w:type="dxa"/>
              <w:left w:w="0" w:type="dxa"/>
              <w:bottom w:w="0" w:type="dxa"/>
              <w:right w:w="0" w:type="dxa"/>
            </w:tcMar>
            <w:vAlign w:val="center"/>
          </w:tcPr>
          <w:p w14:paraId="62EBAED2" w14:textId="22F5D1D1" w:rsidR="009821AB" w:rsidRPr="00A80F22" w:rsidDel="00CB1E99" w:rsidRDefault="009821AB" w:rsidP="00B05573">
            <w:pPr>
              <w:spacing w:before="40" w:after="40"/>
              <w:ind w:left="100" w:right="100"/>
              <w:jc w:val="right"/>
              <w:rPr>
                <w:del w:id="2838" w:author="Thea Lucille Knowles" w:date="2021-03-18T20:25:00Z"/>
                <w:sz w:val="15"/>
                <w:szCs w:val="15"/>
              </w:rPr>
            </w:pPr>
            <w:del w:id="2839"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28D1C71E" w14:textId="5F3A9F55" w:rsidTr="00281D09">
        <w:trPr>
          <w:cantSplit/>
          <w:jc w:val="center"/>
          <w:del w:id="2840"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C041E37" w14:textId="616AFC79" w:rsidR="009821AB" w:rsidRPr="00A80F22" w:rsidDel="00CB1E99" w:rsidRDefault="009821AB" w:rsidP="00B05573">
            <w:pPr>
              <w:spacing w:before="40" w:after="40"/>
              <w:ind w:left="100" w:right="100"/>
              <w:rPr>
                <w:del w:id="2841"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1507D06A" w14:textId="109CD687" w:rsidR="009821AB" w:rsidRPr="00A80F22" w:rsidDel="00CB1E99" w:rsidRDefault="009821AB" w:rsidP="00B05573">
            <w:pPr>
              <w:spacing w:before="40" w:after="40"/>
              <w:ind w:left="100" w:right="100"/>
              <w:rPr>
                <w:del w:id="2842" w:author="Thea Lucille Knowles" w:date="2021-03-18T20:25:00Z"/>
                <w:sz w:val="15"/>
                <w:szCs w:val="15"/>
              </w:rPr>
            </w:pPr>
            <w:del w:id="2843" w:author="Thea Lucille Knowles" w:date="2021-03-18T20:25:00Z">
              <w:r w:rsidRPr="00A80F22" w:rsidDel="00CB1E99">
                <w:rPr>
                  <w:rFonts w:ascii="Arial" w:eastAsia="Arial" w:hAnsi="Arial" w:cs="Arial"/>
                  <w:color w:val="111111"/>
                  <w:sz w:val="15"/>
                  <w:szCs w:val="15"/>
                </w:rPr>
                <w:delText>H1 - S2</w:delText>
              </w:r>
            </w:del>
          </w:p>
        </w:tc>
        <w:tc>
          <w:tcPr>
            <w:tcW w:w="1080" w:type="dxa"/>
            <w:shd w:val="clear" w:color="auto" w:fill="FFFFFF"/>
            <w:tcMar>
              <w:top w:w="0" w:type="dxa"/>
              <w:left w:w="0" w:type="dxa"/>
              <w:bottom w:w="0" w:type="dxa"/>
              <w:right w:w="0" w:type="dxa"/>
            </w:tcMar>
            <w:vAlign w:val="center"/>
          </w:tcPr>
          <w:p w14:paraId="67D34155" w14:textId="5A0B8AC9" w:rsidR="009821AB" w:rsidRPr="00A80F22" w:rsidDel="00CB1E99" w:rsidRDefault="009821AB" w:rsidP="00B05573">
            <w:pPr>
              <w:spacing w:before="40" w:after="40"/>
              <w:ind w:left="100" w:right="100"/>
              <w:jc w:val="right"/>
              <w:rPr>
                <w:del w:id="2844" w:author="Thea Lucille Knowles" w:date="2021-03-18T20:25:00Z"/>
                <w:sz w:val="15"/>
                <w:szCs w:val="15"/>
              </w:rPr>
            </w:pPr>
            <w:del w:id="2845" w:author="Thea Lucille Knowles" w:date="2021-03-18T20:25:00Z">
              <w:r w:rsidRPr="00A80F22" w:rsidDel="00CB1E99">
                <w:rPr>
                  <w:rFonts w:ascii="Arial" w:eastAsia="Arial" w:hAnsi="Arial" w:cs="Arial"/>
                  <w:color w:val="111111"/>
                  <w:sz w:val="15"/>
                  <w:szCs w:val="15"/>
                </w:rPr>
                <w:delText>0.0</w:delText>
              </w:r>
            </w:del>
          </w:p>
        </w:tc>
        <w:tc>
          <w:tcPr>
            <w:tcW w:w="1080" w:type="dxa"/>
            <w:shd w:val="clear" w:color="auto" w:fill="FFFFFF"/>
            <w:tcMar>
              <w:top w:w="0" w:type="dxa"/>
              <w:left w:w="0" w:type="dxa"/>
              <w:bottom w:w="0" w:type="dxa"/>
              <w:right w:w="0" w:type="dxa"/>
            </w:tcMar>
            <w:vAlign w:val="center"/>
          </w:tcPr>
          <w:p w14:paraId="2E7E3704" w14:textId="0C960D0A" w:rsidR="009821AB" w:rsidRPr="00A80F22" w:rsidDel="00CB1E99" w:rsidRDefault="009821AB" w:rsidP="00B05573">
            <w:pPr>
              <w:spacing w:before="40" w:after="40"/>
              <w:ind w:left="100" w:right="100"/>
              <w:jc w:val="right"/>
              <w:rPr>
                <w:del w:id="2846" w:author="Thea Lucille Knowles" w:date="2021-03-18T20:25:00Z"/>
                <w:sz w:val="15"/>
                <w:szCs w:val="15"/>
              </w:rPr>
            </w:pPr>
            <w:del w:id="2847" w:author="Thea Lucille Knowles" w:date="2021-03-18T20:25:00Z">
              <w:r w:rsidRPr="00A80F22" w:rsidDel="00CB1E99">
                <w:rPr>
                  <w:rFonts w:ascii="Arial" w:eastAsia="Arial" w:hAnsi="Arial" w:cs="Arial"/>
                  <w:color w:val="111111"/>
                  <w:sz w:val="15"/>
                  <w:szCs w:val="15"/>
                </w:rPr>
                <w:delText>0.7</w:delText>
              </w:r>
            </w:del>
          </w:p>
        </w:tc>
        <w:tc>
          <w:tcPr>
            <w:tcW w:w="1080" w:type="dxa"/>
            <w:shd w:val="clear" w:color="auto" w:fill="FFFFFF"/>
            <w:tcMar>
              <w:top w:w="0" w:type="dxa"/>
              <w:left w:w="0" w:type="dxa"/>
              <w:bottom w:w="0" w:type="dxa"/>
              <w:right w:w="0" w:type="dxa"/>
            </w:tcMar>
            <w:vAlign w:val="center"/>
          </w:tcPr>
          <w:p w14:paraId="3B1165D3" w14:textId="69066AE4" w:rsidR="009821AB" w:rsidRPr="00A80F22" w:rsidDel="00CB1E99" w:rsidRDefault="009821AB" w:rsidP="00B05573">
            <w:pPr>
              <w:spacing w:before="40" w:after="40"/>
              <w:ind w:left="100" w:right="100"/>
              <w:jc w:val="right"/>
              <w:rPr>
                <w:del w:id="2848" w:author="Thea Lucille Knowles" w:date="2021-03-18T20:25:00Z"/>
                <w:sz w:val="15"/>
                <w:szCs w:val="15"/>
              </w:rPr>
            </w:pPr>
            <w:del w:id="2849" w:author="Thea Lucille Knowles" w:date="2021-03-18T20:25:00Z">
              <w:r w:rsidRPr="00A80F22" w:rsidDel="00CB1E99">
                <w:rPr>
                  <w:rFonts w:ascii="Arial" w:eastAsia="Arial" w:hAnsi="Arial" w:cs="Arial"/>
                  <w:color w:val="111111"/>
                  <w:sz w:val="15"/>
                  <w:szCs w:val="15"/>
                </w:rPr>
                <w:delText>-0.010</w:delText>
              </w:r>
            </w:del>
          </w:p>
        </w:tc>
        <w:tc>
          <w:tcPr>
            <w:tcW w:w="1080" w:type="dxa"/>
            <w:shd w:val="clear" w:color="auto" w:fill="FFFFFF"/>
            <w:tcMar>
              <w:top w:w="0" w:type="dxa"/>
              <w:left w:w="0" w:type="dxa"/>
              <w:bottom w:w="0" w:type="dxa"/>
              <w:right w:w="0" w:type="dxa"/>
            </w:tcMar>
            <w:vAlign w:val="center"/>
          </w:tcPr>
          <w:p w14:paraId="257C3389" w14:textId="417C78FF" w:rsidR="009821AB" w:rsidRPr="00A80F22" w:rsidDel="00CB1E99" w:rsidRDefault="009821AB" w:rsidP="00B05573">
            <w:pPr>
              <w:spacing w:before="40" w:after="40"/>
              <w:ind w:left="100" w:right="100"/>
              <w:jc w:val="right"/>
              <w:rPr>
                <w:del w:id="2850" w:author="Thea Lucille Knowles" w:date="2021-03-18T20:25:00Z"/>
                <w:sz w:val="15"/>
                <w:szCs w:val="15"/>
              </w:rPr>
            </w:pPr>
            <w:del w:id="2851"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33917594" w14:textId="34ECF562" w:rsidTr="00281D09">
        <w:trPr>
          <w:cantSplit/>
          <w:jc w:val="center"/>
          <w:del w:id="2852"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12D09428" w14:textId="66FF71C5" w:rsidR="009821AB" w:rsidRPr="00A80F22" w:rsidDel="00CB1E99" w:rsidRDefault="009821AB" w:rsidP="00B05573">
            <w:pPr>
              <w:spacing w:before="40" w:after="40"/>
              <w:ind w:left="100" w:right="100"/>
              <w:rPr>
                <w:del w:id="2853"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6D0763B" w14:textId="08219D40" w:rsidR="009821AB" w:rsidRPr="00A80F22" w:rsidDel="00CB1E99" w:rsidRDefault="009821AB" w:rsidP="00B05573">
            <w:pPr>
              <w:spacing w:before="40" w:after="40"/>
              <w:ind w:left="100" w:right="100"/>
              <w:rPr>
                <w:del w:id="2854" w:author="Thea Lucille Knowles" w:date="2021-03-18T20:25:00Z"/>
                <w:sz w:val="15"/>
                <w:szCs w:val="15"/>
              </w:rPr>
            </w:pPr>
            <w:del w:id="2855"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66549C02" w14:textId="1699631C" w:rsidR="009821AB" w:rsidRPr="00A80F22" w:rsidDel="00CB1E99" w:rsidRDefault="009821AB" w:rsidP="00B05573">
            <w:pPr>
              <w:spacing w:before="40" w:after="40"/>
              <w:ind w:left="100" w:right="100"/>
              <w:jc w:val="right"/>
              <w:rPr>
                <w:del w:id="2856" w:author="Thea Lucille Knowles" w:date="2021-03-18T20:25:00Z"/>
                <w:sz w:val="15"/>
                <w:szCs w:val="15"/>
              </w:rPr>
            </w:pPr>
            <w:del w:id="2857" w:author="Thea Lucille Knowles" w:date="2021-03-18T20:25:00Z">
              <w:r w:rsidRPr="00A80F22" w:rsidDel="00CB1E99">
                <w:rPr>
                  <w:rFonts w:ascii="Arial" w:eastAsia="Arial" w:hAnsi="Arial" w:cs="Arial"/>
                  <w:color w:val="111111"/>
                  <w:sz w:val="15"/>
                  <w:szCs w:val="15"/>
                </w:rPr>
                <w:delText>0.0</w:delText>
              </w:r>
            </w:del>
          </w:p>
        </w:tc>
        <w:tc>
          <w:tcPr>
            <w:tcW w:w="1080" w:type="dxa"/>
            <w:shd w:val="clear" w:color="auto" w:fill="FFFFFF"/>
            <w:tcMar>
              <w:top w:w="0" w:type="dxa"/>
              <w:left w:w="0" w:type="dxa"/>
              <w:bottom w:w="0" w:type="dxa"/>
              <w:right w:w="0" w:type="dxa"/>
            </w:tcMar>
            <w:vAlign w:val="center"/>
          </w:tcPr>
          <w:p w14:paraId="56F1EC1D" w14:textId="4BDDDD33" w:rsidR="009821AB" w:rsidRPr="00A80F22" w:rsidDel="00CB1E99" w:rsidRDefault="009821AB" w:rsidP="00B05573">
            <w:pPr>
              <w:spacing w:before="40" w:after="40"/>
              <w:ind w:left="100" w:right="100"/>
              <w:jc w:val="right"/>
              <w:rPr>
                <w:del w:id="2858" w:author="Thea Lucille Knowles" w:date="2021-03-18T20:25:00Z"/>
                <w:sz w:val="15"/>
                <w:szCs w:val="15"/>
              </w:rPr>
            </w:pPr>
            <w:del w:id="2859" w:author="Thea Lucille Knowles" w:date="2021-03-18T20:25:00Z">
              <w:r w:rsidRPr="00A80F22" w:rsidDel="00CB1E99">
                <w:rPr>
                  <w:rFonts w:ascii="Arial" w:eastAsia="Arial" w:hAnsi="Arial" w:cs="Arial"/>
                  <w:color w:val="111111"/>
                  <w:sz w:val="15"/>
                  <w:szCs w:val="15"/>
                </w:rPr>
                <w:delText>0.8</w:delText>
              </w:r>
            </w:del>
          </w:p>
        </w:tc>
        <w:tc>
          <w:tcPr>
            <w:tcW w:w="1080" w:type="dxa"/>
            <w:shd w:val="clear" w:color="auto" w:fill="FFFFFF"/>
            <w:tcMar>
              <w:top w:w="0" w:type="dxa"/>
              <w:left w:w="0" w:type="dxa"/>
              <w:bottom w:w="0" w:type="dxa"/>
              <w:right w:w="0" w:type="dxa"/>
            </w:tcMar>
            <w:vAlign w:val="center"/>
          </w:tcPr>
          <w:p w14:paraId="19FC0A40" w14:textId="3E961C0F" w:rsidR="009821AB" w:rsidRPr="00A80F22" w:rsidDel="00CB1E99" w:rsidRDefault="009821AB" w:rsidP="00B05573">
            <w:pPr>
              <w:spacing w:before="40" w:after="40"/>
              <w:ind w:left="100" w:right="100"/>
              <w:jc w:val="right"/>
              <w:rPr>
                <w:del w:id="2860" w:author="Thea Lucille Knowles" w:date="2021-03-18T20:25:00Z"/>
                <w:sz w:val="15"/>
                <w:szCs w:val="15"/>
              </w:rPr>
            </w:pPr>
            <w:del w:id="2861" w:author="Thea Lucille Knowles" w:date="2021-03-18T20:25:00Z">
              <w:r w:rsidRPr="00A80F22" w:rsidDel="00CB1E99">
                <w:rPr>
                  <w:rFonts w:ascii="Arial" w:eastAsia="Arial" w:hAnsi="Arial" w:cs="Arial"/>
                  <w:color w:val="111111"/>
                  <w:sz w:val="15"/>
                  <w:szCs w:val="15"/>
                </w:rPr>
                <w:delText>0.023</w:delText>
              </w:r>
            </w:del>
          </w:p>
        </w:tc>
        <w:tc>
          <w:tcPr>
            <w:tcW w:w="1080" w:type="dxa"/>
            <w:shd w:val="clear" w:color="auto" w:fill="FFFFFF"/>
            <w:tcMar>
              <w:top w:w="0" w:type="dxa"/>
              <w:left w:w="0" w:type="dxa"/>
              <w:bottom w:w="0" w:type="dxa"/>
              <w:right w:w="0" w:type="dxa"/>
            </w:tcMar>
            <w:vAlign w:val="center"/>
          </w:tcPr>
          <w:p w14:paraId="7521FA6F" w14:textId="084AB420" w:rsidR="009821AB" w:rsidRPr="00A80F22" w:rsidDel="00CB1E99" w:rsidRDefault="009821AB" w:rsidP="00B05573">
            <w:pPr>
              <w:spacing w:before="40" w:after="40"/>
              <w:ind w:left="100" w:right="100"/>
              <w:jc w:val="right"/>
              <w:rPr>
                <w:del w:id="2862" w:author="Thea Lucille Knowles" w:date="2021-03-18T20:25:00Z"/>
                <w:sz w:val="15"/>
                <w:szCs w:val="15"/>
              </w:rPr>
            </w:pPr>
            <w:del w:id="2863"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4CD16E57" w14:textId="306B77F1" w:rsidTr="00281D09">
        <w:trPr>
          <w:cantSplit/>
          <w:jc w:val="center"/>
          <w:del w:id="2864"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E586EFA" w14:textId="018E8E91" w:rsidR="009821AB" w:rsidRPr="00A80F22" w:rsidDel="00CB1E99" w:rsidRDefault="009821AB" w:rsidP="00B05573">
            <w:pPr>
              <w:spacing w:before="40" w:after="40"/>
              <w:ind w:left="100" w:right="100"/>
              <w:rPr>
                <w:del w:id="2865"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51A66036" w14:textId="7B646C95" w:rsidR="009821AB" w:rsidRPr="00A80F22" w:rsidDel="00CB1E99" w:rsidRDefault="009821AB" w:rsidP="00B05573">
            <w:pPr>
              <w:spacing w:before="40" w:after="40"/>
              <w:ind w:left="100" w:right="100"/>
              <w:rPr>
                <w:del w:id="2866" w:author="Thea Lucille Knowles" w:date="2021-03-18T20:25:00Z"/>
                <w:sz w:val="15"/>
                <w:szCs w:val="15"/>
              </w:rPr>
            </w:pPr>
            <w:del w:id="2867" w:author="Thea Lucille Knowles" w:date="2021-03-18T20:25:00Z">
              <w:r w:rsidRPr="00A80F22" w:rsidDel="00CB1E99">
                <w:rPr>
                  <w:rFonts w:ascii="Arial" w:eastAsia="Arial" w:hAnsi="Arial" w:cs="Arial"/>
                  <w:color w:val="111111"/>
                  <w:sz w:val="15"/>
                  <w:szCs w:val="15"/>
                </w:rPr>
                <w:delText>H1 - F3</w:delText>
              </w:r>
            </w:del>
          </w:p>
        </w:tc>
        <w:tc>
          <w:tcPr>
            <w:tcW w:w="1080" w:type="dxa"/>
            <w:shd w:val="clear" w:color="auto" w:fill="FFFFFF"/>
            <w:tcMar>
              <w:top w:w="0" w:type="dxa"/>
              <w:left w:w="0" w:type="dxa"/>
              <w:bottom w:w="0" w:type="dxa"/>
              <w:right w:w="0" w:type="dxa"/>
            </w:tcMar>
            <w:vAlign w:val="center"/>
          </w:tcPr>
          <w:p w14:paraId="76C5C6F7" w14:textId="4C4CDD76" w:rsidR="009821AB" w:rsidRPr="00A80F22" w:rsidDel="00CB1E99" w:rsidRDefault="009821AB" w:rsidP="00B05573">
            <w:pPr>
              <w:spacing w:before="40" w:after="40"/>
              <w:ind w:left="100" w:right="100"/>
              <w:jc w:val="right"/>
              <w:rPr>
                <w:del w:id="2868" w:author="Thea Lucille Knowles" w:date="2021-03-18T20:25:00Z"/>
                <w:sz w:val="15"/>
                <w:szCs w:val="15"/>
              </w:rPr>
            </w:pPr>
            <w:del w:id="2869"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1C6ED949" w14:textId="060094CE" w:rsidR="009821AB" w:rsidRPr="00A80F22" w:rsidDel="00CB1E99" w:rsidRDefault="009821AB" w:rsidP="00B05573">
            <w:pPr>
              <w:spacing w:before="40" w:after="40"/>
              <w:ind w:left="100" w:right="100"/>
              <w:jc w:val="right"/>
              <w:rPr>
                <w:del w:id="2870" w:author="Thea Lucille Knowles" w:date="2021-03-18T20:25:00Z"/>
                <w:sz w:val="15"/>
                <w:szCs w:val="15"/>
              </w:rPr>
            </w:pPr>
            <w:del w:id="2871" w:author="Thea Lucille Knowles" w:date="2021-03-18T20:25:00Z">
              <w:r w:rsidRPr="00A80F22" w:rsidDel="00CB1E99">
                <w:rPr>
                  <w:rFonts w:ascii="Arial" w:eastAsia="Arial" w:hAnsi="Arial" w:cs="Arial"/>
                  <w:color w:val="111111"/>
                  <w:sz w:val="15"/>
                  <w:szCs w:val="15"/>
                </w:rPr>
                <w:delText>1.0</w:delText>
              </w:r>
            </w:del>
          </w:p>
        </w:tc>
        <w:tc>
          <w:tcPr>
            <w:tcW w:w="1080" w:type="dxa"/>
            <w:shd w:val="clear" w:color="auto" w:fill="FFFFFF"/>
            <w:tcMar>
              <w:top w:w="0" w:type="dxa"/>
              <w:left w:w="0" w:type="dxa"/>
              <w:bottom w:w="0" w:type="dxa"/>
              <w:right w:w="0" w:type="dxa"/>
            </w:tcMar>
            <w:vAlign w:val="center"/>
          </w:tcPr>
          <w:p w14:paraId="63927A31" w14:textId="7EDB890E" w:rsidR="009821AB" w:rsidRPr="00A80F22" w:rsidDel="00CB1E99" w:rsidRDefault="009821AB" w:rsidP="00B05573">
            <w:pPr>
              <w:spacing w:before="40" w:after="40"/>
              <w:ind w:left="100" w:right="100"/>
              <w:jc w:val="right"/>
              <w:rPr>
                <w:del w:id="2872" w:author="Thea Lucille Knowles" w:date="2021-03-18T20:25:00Z"/>
                <w:sz w:val="15"/>
                <w:szCs w:val="15"/>
              </w:rPr>
            </w:pPr>
            <w:del w:id="2873" w:author="Thea Lucille Knowles" w:date="2021-03-18T20:25:00Z">
              <w:r w:rsidRPr="00A80F22" w:rsidDel="00CB1E99">
                <w:rPr>
                  <w:rFonts w:ascii="Arial" w:eastAsia="Arial" w:hAnsi="Arial" w:cs="Arial"/>
                  <w:color w:val="111111"/>
                  <w:sz w:val="15"/>
                  <w:szCs w:val="15"/>
                </w:rPr>
                <w:delText>0.556</w:delText>
              </w:r>
            </w:del>
          </w:p>
        </w:tc>
        <w:tc>
          <w:tcPr>
            <w:tcW w:w="1080" w:type="dxa"/>
            <w:shd w:val="clear" w:color="auto" w:fill="FFFFFF"/>
            <w:tcMar>
              <w:top w:w="0" w:type="dxa"/>
              <w:left w:w="0" w:type="dxa"/>
              <w:bottom w:w="0" w:type="dxa"/>
              <w:right w:w="0" w:type="dxa"/>
            </w:tcMar>
            <w:vAlign w:val="center"/>
          </w:tcPr>
          <w:p w14:paraId="05669E3E" w14:textId="1001CEE9" w:rsidR="009821AB" w:rsidRPr="00A80F22" w:rsidDel="00CB1E99" w:rsidRDefault="009821AB" w:rsidP="00B05573">
            <w:pPr>
              <w:spacing w:before="40" w:after="40"/>
              <w:ind w:left="100" w:right="100"/>
              <w:jc w:val="right"/>
              <w:rPr>
                <w:del w:id="2874" w:author="Thea Lucille Knowles" w:date="2021-03-18T20:25:00Z"/>
                <w:sz w:val="15"/>
                <w:szCs w:val="15"/>
              </w:rPr>
            </w:pPr>
            <w:del w:id="2875" w:author="Thea Lucille Knowles" w:date="2021-03-18T20:25:00Z">
              <w:r w:rsidRPr="00A80F22" w:rsidDel="00CB1E99">
                <w:rPr>
                  <w:rFonts w:ascii="Arial" w:eastAsia="Arial" w:hAnsi="Arial" w:cs="Arial"/>
                  <w:color w:val="111111"/>
                  <w:sz w:val="15"/>
                  <w:szCs w:val="15"/>
                </w:rPr>
                <w:delText>0.998</w:delText>
              </w:r>
            </w:del>
          </w:p>
        </w:tc>
      </w:tr>
      <w:tr w:rsidR="009821AB" w:rsidRPr="00A80F22" w:rsidDel="00CB1E99" w14:paraId="3B6C98CB" w14:textId="7FD3AA74" w:rsidTr="00281D09">
        <w:trPr>
          <w:cantSplit/>
          <w:jc w:val="center"/>
          <w:del w:id="2876"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1982D3D4" w14:textId="25E53457" w:rsidR="009821AB" w:rsidRPr="00A80F22" w:rsidDel="00CB1E99" w:rsidRDefault="009821AB" w:rsidP="00B05573">
            <w:pPr>
              <w:spacing w:before="40" w:after="40"/>
              <w:ind w:left="100" w:right="100"/>
              <w:rPr>
                <w:del w:id="2877"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B0525C9" w14:textId="0CBFB28D" w:rsidR="009821AB" w:rsidRPr="00A80F22" w:rsidDel="00CB1E99" w:rsidRDefault="009821AB" w:rsidP="00B05573">
            <w:pPr>
              <w:spacing w:before="40" w:after="40"/>
              <w:ind w:left="100" w:right="100"/>
              <w:rPr>
                <w:del w:id="2878" w:author="Thea Lucille Knowles" w:date="2021-03-18T20:25:00Z"/>
                <w:sz w:val="15"/>
                <w:szCs w:val="15"/>
              </w:rPr>
            </w:pPr>
            <w:del w:id="2879" w:author="Thea Lucille Knowles" w:date="2021-03-18T20:25:00Z">
              <w:r w:rsidRPr="00A80F22" w:rsidDel="00CB1E99">
                <w:rPr>
                  <w:rFonts w:ascii="Arial" w:eastAsia="Arial" w:hAnsi="Arial" w:cs="Arial"/>
                  <w:color w:val="111111"/>
                  <w:sz w:val="15"/>
                  <w:szCs w:val="15"/>
                </w:rPr>
                <w:delText>H1 - F4</w:delText>
              </w:r>
            </w:del>
          </w:p>
        </w:tc>
        <w:tc>
          <w:tcPr>
            <w:tcW w:w="1080" w:type="dxa"/>
            <w:shd w:val="clear" w:color="auto" w:fill="FFFFFF"/>
            <w:tcMar>
              <w:top w:w="0" w:type="dxa"/>
              <w:left w:w="0" w:type="dxa"/>
              <w:bottom w:w="0" w:type="dxa"/>
              <w:right w:w="0" w:type="dxa"/>
            </w:tcMar>
            <w:vAlign w:val="center"/>
          </w:tcPr>
          <w:p w14:paraId="1F876B96" w14:textId="528E8DEE" w:rsidR="009821AB" w:rsidRPr="00A80F22" w:rsidDel="00CB1E99" w:rsidRDefault="009821AB" w:rsidP="00B05573">
            <w:pPr>
              <w:spacing w:before="40" w:after="40"/>
              <w:ind w:left="100" w:right="100"/>
              <w:jc w:val="right"/>
              <w:rPr>
                <w:del w:id="2880" w:author="Thea Lucille Knowles" w:date="2021-03-18T20:25:00Z"/>
                <w:sz w:val="15"/>
                <w:szCs w:val="15"/>
              </w:rPr>
            </w:pPr>
            <w:del w:id="2881" w:author="Thea Lucille Knowles" w:date="2021-03-18T20:25:00Z">
              <w:r w:rsidRPr="00A80F22" w:rsidDel="00CB1E99">
                <w:rPr>
                  <w:rFonts w:ascii="Arial" w:eastAsia="Arial" w:hAnsi="Arial" w:cs="Arial"/>
                  <w:color w:val="111111"/>
                  <w:sz w:val="15"/>
                  <w:szCs w:val="15"/>
                </w:rPr>
                <w:delText>1.9</w:delText>
              </w:r>
            </w:del>
          </w:p>
        </w:tc>
        <w:tc>
          <w:tcPr>
            <w:tcW w:w="1080" w:type="dxa"/>
            <w:shd w:val="clear" w:color="auto" w:fill="FFFFFF"/>
            <w:tcMar>
              <w:top w:w="0" w:type="dxa"/>
              <w:left w:w="0" w:type="dxa"/>
              <w:bottom w:w="0" w:type="dxa"/>
              <w:right w:w="0" w:type="dxa"/>
            </w:tcMar>
            <w:vAlign w:val="center"/>
          </w:tcPr>
          <w:p w14:paraId="29370B9F" w14:textId="7635B806" w:rsidR="009821AB" w:rsidRPr="00A80F22" w:rsidDel="00CB1E99" w:rsidRDefault="009821AB" w:rsidP="00B05573">
            <w:pPr>
              <w:spacing w:before="40" w:after="40"/>
              <w:ind w:left="100" w:right="100"/>
              <w:jc w:val="right"/>
              <w:rPr>
                <w:del w:id="2882" w:author="Thea Lucille Knowles" w:date="2021-03-18T20:25:00Z"/>
                <w:sz w:val="15"/>
                <w:szCs w:val="15"/>
              </w:rPr>
            </w:pPr>
            <w:del w:id="2883" w:author="Thea Lucille Knowles" w:date="2021-03-18T20:25:00Z">
              <w:r w:rsidRPr="00A80F22" w:rsidDel="00CB1E99">
                <w:rPr>
                  <w:rFonts w:ascii="Arial" w:eastAsia="Arial" w:hAnsi="Arial" w:cs="Arial"/>
                  <w:color w:val="111111"/>
                  <w:sz w:val="15"/>
                  <w:szCs w:val="15"/>
                </w:rPr>
                <w:delText>1.5</w:delText>
              </w:r>
            </w:del>
          </w:p>
        </w:tc>
        <w:tc>
          <w:tcPr>
            <w:tcW w:w="1080" w:type="dxa"/>
            <w:shd w:val="clear" w:color="auto" w:fill="FFFFFF"/>
            <w:tcMar>
              <w:top w:w="0" w:type="dxa"/>
              <w:left w:w="0" w:type="dxa"/>
              <w:bottom w:w="0" w:type="dxa"/>
              <w:right w:w="0" w:type="dxa"/>
            </w:tcMar>
            <w:vAlign w:val="center"/>
          </w:tcPr>
          <w:p w14:paraId="3FC59A18" w14:textId="3FE72C35" w:rsidR="009821AB" w:rsidRPr="00A80F22" w:rsidDel="00CB1E99" w:rsidRDefault="009821AB" w:rsidP="00B05573">
            <w:pPr>
              <w:spacing w:before="40" w:after="40"/>
              <w:ind w:left="100" w:right="100"/>
              <w:jc w:val="right"/>
              <w:rPr>
                <w:del w:id="2884" w:author="Thea Lucille Knowles" w:date="2021-03-18T20:25:00Z"/>
                <w:sz w:val="15"/>
                <w:szCs w:val="15"/>
              </w:rPr>
            </w:pPr>
            <w:del w:id="2885" w:author="Thea Lucille Knowles" w:date="2021-03-18T20:25:00Z">
              <w:r w:rsidRPr="00A80F22" w:rsidDel="00CB1E99">
                <w:rPr>
                  <w:rFonts w:ascii="Arial" w:eastAsia="Arial" w:hAnsi="Arial" w:cs="Arial"/>
                  <w:color w:val="111111"/>
                  <w:sz w:val="15"/>
                  <w:szCs w:val="15"/>
                </w:rPr>
                <w:delText>1.275</w:delText>
              </w:r>
            </w:del>
          </w:p>
        </w:tc>
        <w:tc>
          <w:tcPr>
            <w:tcW w:w="1080" w:type="dxa"/>
            <w:shd w:val="clear" w:color="auto" w:fill="FFFFFF"/>
            <w:tcMar>
              <w:top w:w="0" w:type="dxa"/>
              <w:left w:w="0" w:type="dxa"/>
              <w:bottom w:w="0" w:type="dxa"/>
              <w:right w:w="0" w:type="dxa"/>
            </w:tcMar>
            <w:vAlign w:val="center"/>
          </w:tcPr>
          <w:p w14:paraId="1AB56190" w14:textId="359DBFCB" w:rsidR="009821AB" w:rsidRPr="00A80F22" w:rsidDel="00CB1E99" w:rsidRDefault="009821AB" w:rsidP="00B05573">
            <w:pPr>
              <w:spacing w:before="40" w:after="40"/>
              <w:ind w:left="100" w:right="100"/>
              <w:jc w:val="right"/>
              <w:rPr>
                <w:del w:id="2886" w:author="Thea Lucille Knowles" w:date="2021-03-18T20:25:00Z"/>
                <w:sz w:val="15"/>
                <w:szCs w:val="15"/>
              </w:rPr>
            </w:pPr>
            <w:del w:id="2887" w:author="Thea Lucille Knowles" w:date="2021-03-18T20:25:00Z">
              <w:r w:rsidRPr="00A80F22" w:rsidDel="00CB1E99">
                <w:rPr>
                  <w:rFonts w:ascii="Arial" w:eastAsia="Arial" w:hAnsi="Arial" w:cs="Arial"/>
                  <w:color w:val="111111"/>
                  <w:sz w:val="15"/>
                  <w:szCs w:val="15"/>
                </w:rPr>
                <w:delText>0.863</w:delText>
              </w:r>
            </w:del>
          </w:p>
        </w:tc>
      </w:tr>
      <w:tr w:rsidR="009821AB" w:rsidRPr="00A80F22" w:rsidDel="00CB1E99" w14:paraId="3F2AC272" w14:textId="4920F151" w:rsidTr="00281D09">
        <w:trPr>
          <w:cantSplit/>
          <w:jc w:val="center"/>
          <w:del w:id="2888"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502E8886" w14:textId="763F30EE" w:rsidR="009821AB" w:rsidRPr="00A80F22" w:rsidDel="00CB1E99" w:rsidRDefault="009821AB" w:rsidP="00B05573">
            <w:pPr>
              <w:spacing w:before="40" w:after="40"/>
              <w:ind w:left="100" w:right="100"/>
              <w:rPr>
                <w:del w:id="2889"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24386249" w14:textId="7F1D6B8B" w:rsidR="009821AB" w:rsidRPr="00A80F22" w:rsidDel="00CB1E99" w:rsidRDefault="009821AB" w:rsidP="00B05573">
            <w:pPr>
              <w:spacing w:before="40" w:after="40"/>
              <w:ind w:left="100" w:right="100"/>
              <w:rPr>
                <w:del w:id="2890" w:author="Thea Lucille Knowles" w:date="2021-03-18T20:25:00Z"/>
                <w:sz w:val="15"/>
                <w:szCs w:val="15"/>
              </w:rPr>
            </w:pPr>
            <w:del w:id="2891"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221F49B0" w14:textId="53A35292" w:rsidR="009821AB" w:rsidRPr="00A80F22" w:rsidDel="00CB1E99" w:rsidRDefault="009821AB" w:rsidP="00B05573">
            <w:pPr>
              <w:spacing w:before="40" w:after="40"/>
              <w:ind w:left="100" w:right="100"/>
              <w:jc w:val="right"/>
              <w:rPr>
                <w:del w:id="2892" w:author="Thea Lucille Knowles" w:date="2021-03-18T20:25:00Z"/>
                <w:sz w:val="15"/>
                <w:szCs w:val="15"/>
              </w:rPr>
            </w:pPr>
            <w:del w:id="2893" w:author="Thea Lucille Knowles" w:date="2021-03-18T20:25:00Z">
              <w:r w:rsidRPr="00A80F22" w:rsidDel="00CB1E99">
                <w:rPr>
                  <w:rFonts w:ascii="Arial" w:eastAsia="Arial" w:hAnsi="Arial" w:cs="Arial"/>
                  <w:color w:val="111111"/>
                  <w:sz w:val="15"/>
                  <w:szCs w:val="15"/>
                </w:rPr>
                <w:delText>-1.1</w:delText>
              </w:r>
            </w:del>
          </w:p>
        </w:tc>
        <w:tc>
          <w:tcPr>
            <w:tcW w:w="1080" w:type="dxa"/>
            <w:shd w:val="clear" w:color="auto" w:fill="FFFFFF"/>
            <w:tcMar>
              <w:top w:w="0" w:type="dxa"/>
              <w:left w:w="0" w:type="dxa"/>
              <w:bottom w:w="0" w:type="dxa"/>
              <w:right w:w="0" w:type="dxa"/>
            </w:tcMar>
            <w:vAlign w:val="center"/>
          </w:tcPr>
          <w:p w14:paraId="255A9D23" w14:textId="0D750329" w:rsidR="009821AB" w:rsidRPr="00A80F22" w:rsidDel="00CB1E99" w:rsidRDefault="009821AB" w:rsidP="00B05573">
            <w:pPr>
              <w:spacing w:before="40" w:after="40"/>
              <w:ind w:left="100" w:right="100"/>
              <w:jc w:val="right"/>
              <w:rPr>
                <w:del w:id="2894" w:author="Thea Lucille Knowles" w:date="2021-03-18T20:25:00Z"/>
                <w:sz w:val="15"/>
                <w:szCs w:val="15"/>
              </w:rPr>
            </w:pPr>
            <w:del w:id="2895" w:author="Thea Lucille Knowles" w:date="2021-03-18T20:25:00Z">
              <w:r w:rsidRPr="00A80F22" w:rsidDel="00CB1E99">
                <w:rPr>
                  <w:rFonts w:ascii="Arial" w:eastAsia="Arial" w:hAnsi="Arial" w:cs="Arial"/>
                  <w:color w:val="111111"/>
                  <w:sz w:val="15"/>
                  <w:szCs w:val="15"/>
                </w:rPr>
                <w:delText>1.0</w:delText>
              </w:r>
            </w:del>
          </w:p>
        </w:tc>
        <w:tc>
          <w:tcPr>
            <w:tcW w:w="1080" w:type="dxa"/>
            <w:shd w:val="clear" w:color="auto" w:fill="FFFFFF"/>
            <w:tcMar>
              <w:top w:w="0" w:type="dxa"/>
              <w:left w:w="0" w:type="dxa"/>
              <w:bottom w:w="0" w:type="dxa"/>
              <w:right w:w="0" w:type="dxa"/>
            </w:tcMar>
            <w:vAlign w:val="center"/>
          </w:tcPr>
          <w:p w14:paraId="204B0409" w14:textId="6F253527" w:rsidR="009821AB" w:rsidRPr="00A80F22" w:rsidDel="00CB1E99" w:rsidRDefault="009821AB" w:rsidP="00B05573">
            <w:pPr>
              <w:spacing w:before="40" w:after="40"/>
              <w:ind w:left="100" w:right="100"/>
              <w:jc w:val="right"/>
              <w:rPr>
                <w:del w:id="2896" w:author="Thea Lucille Knowles" w:date="2021-03-18T20:25:00Z"/>
                <w:sz w:val="15"/>
                <w:szCs w:val="15"/>
              </w:rPr>
            </w:pPr>
            <w:del w:id="2897" w:author="Thea Lucille Knowles" w:date="2021-03-18T20:25:00Z">
              <w:r w:rsidRPr="00A80F22" w:rsidDel="00CB1E99">
                <w:rPr>
                  <w:rFonts w:ascii="Arial" w:eastAsia="Arial" w:hAnsi="Arial" w:cs="Arial"/>
                  <w:color w:val="111111"/>
                  <w:sz w:val="15"/>
                  <w:szCs w:val="15"/>
                </w:rPr>
                <w:delText>-1.102</w:delText>
              </w:r>
            </w:del>
          </w:p>
        </w:tc>
        <w:tc>
          <w:tcPr>
            <w:tcW w:w="1080" w:type="dxa"/>
            <w:shd w:val="clear" w:color="auto" w:fill="FFFFFF"/>
            <w:tcMar>
              <w:top w:w="0" w:type="dxa"/>
              <w:left w:w="0" w:type="dxa"/>
              <w:bottom w:w="0" w:type="dxa"/>
              <w:right w:w="0" w:type="dxa"/>
            </w:tcMar>
            <w:vAlign w:val="center"/>
          </w:tcPr>
          <w:p w14:paraId="78E68936" w14:textId="04584377" w:rsidR="009821AB" w:rsidRPr="00A80F22" w:rsidDel="00CB1E99" w:rsidRDefault="009821AB" w:rsidP="00B05573">
            <w:pPr>
              <w:spacing w:before="40" w:after="40"/>
              <w:ind w:left="100" w:right="100"/>
              <w:jc w:val="right"/>
              <w:rPr>
                <w:del w:id="2898" w:author="Thea Lucille Knowles" w:date="2021-03-18T20:25:00Z"/>
                <w:sz w:val="15"/>
                <w:szCs w:val="15"/>
              </w:rPr>
            </w:pPr>
            <w:del w:id="2899" w:author="Thea Lucille Knowles" w:date="2021-03-18T20:25:00Z">
              <w:r w:rsidRPr="00A80F22" w:rsidDel="00CB1E99">
                <w:rPr>
                  <w:rFonts w:ascii="Arial" w:eastAsia="Arial" w:hAnsi="Arial" w:cs="Arial"/>
                  <w:color w:val="111111"/>
                  <w:sz w:val="15"/>
                  <w:szCs w:val="15"/>
                </w:rPr>
                <w:delText>0.928</w:delText>
              </w:r>
            </w:del>
          </w:p>
        </w:tc>
      </w:tr>
      <w:tr w:rsidR="009821AB" w:rsidRPr="00A80F22" w:rsidDel="00CB1E99" w14:paraId="132013DC" w14:textId="2EE101EE" w:rsidTr="00281D09">
        <w:trPr>
          <w:cantSplit/>
          <w:jc w:val="center"/>
          <w:del w:id="2900"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672638E" w14:textId="0FD68189" w:rsidR="009821AB" w:rsidRPr="00A80F22" w:rsidDel="00CB1E99" w:rsidRDefault="009821AB" w:rsidP="00B05573">
            <w:pPr>
              <w:spacing w:before="40" w:after="40"/>
              <w:ind w:left="100" w:right="100"/>
              <w:rPr>
                <w:del w:id="2901"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D623E1D" w14:textId="70289F57" w:rsidR="009821AB" w:rsidRPr="00A80F22" w:rsidDel="00CB1E99" w:rsidRDefault="009821AB" w:rsidP="00B05573">
            <w:pPr>
              <w:spacing w:before="40" w:after="40"/>
              <w:ind w:left="100" w:right="100"/>
              <w:rPr>
                <w:del w:id="2902" w:author="Thea Lucille Knowles" w:date="2021-03-18T20:25:00Z"/>
                <w:sz w:val="15"/>
                <w:szCs w:val="15"/>
              </w:rPr>
            </w:pPr>
            <w:del w:id="2903"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4CF5BE38" w14:textId="7F085553" w:rsidR="009821AB" w:rsidRPr="00A80F22" w:rsidDel="00CB1E99" w:rsidRDefault="009821AB" w:rsidP="00B05573">
            <w:pPr>
              <w:spacing w:before="40" w:after="40"/>
              <w:ind w:left="100" w:right="100"/>
              <w:jc w:val="right"/>
              <w:rPr>
                <w:del w:id="2904" w:author="Thea Lucille Knowles" w:date="2021-03-18T20:25:00Z"/>
                <w:sz w:val="15"/>
                <w:szCs w:val="15"/>
              </w:rPr>
            </w:pPr>
            <w:del w:id="2905" w:author="Thea Lucille Knowles" w:date="2021-03-18T20:25:00Z">
              <w:r w:rsidRPr="00A80F22" w:rsidDel="00CB1E99">
                <w:rPr>
                  <w:rFonts w:ascii="Arial" w:eastAsia="Arial" w:hAnsi="Arial" w:cs="Arial"/>
                  <w:color w:val="111111"/>
                  <w:sz w:val="15"/>
                  <w:szCs w:val="15"/>
                </w:rPr>
                <w:delText>0.0</w:delText>
              </w:r>
            </w:del>
          </w:p>
        </w:tc>
        <w:tc>
          <w:tcPr>
            <w:tcW w:w="1080" w:type="dxa"/>
            <w:shd w:val="clear" w:color="auto" w:fill="FFFFFF"/>
            <w:tcMar>
              <w:top w:w="0" w:type="dxa"/>
              <w:left w:w="0" w:type="dxa"/>
              <w:bottom w:w="0" w:type="dxa"/>
              <w:right w:w="0" w:type="dxa"/>
            </w:tcMar>
            <w:vAlign w:val="center"/>
          </w:tcPr>
          <w:p w14:paraId="0A8F4277" w14:textId="096EFFF2" w:rsidR="009821AB" w:rsidRPr="00A80F22" w:rsidDel="00CB1E99" w:rsidRDefault="009821AB" w:rsidP="00B05573">
            <w:pPr>
              <w:spacing w:before="40" w:after="40"/>
              <w:ind w:left="100" w:right="100"/>
              <w:jc w:val="right"/>
              <w:rPr>
                <w:del w:id="2906" w:author="Thea Lucille Knowles" w:date="2021-03-18T20:25:00Z"/>
                <w:sz w:val="15"/>
                <w:szCs w:val="15"/>
              </w:rPr>
            </w:pPr>
            <w:del w:id="2907" w:author="Thea Lucille Knowles" w:date="2021-03-18T20:25:00Z">
              <w:r w:rsidRPr="00A80F22" w:rsidDel="00CB1E99">
                <w:rPr>
                  <w:rFonts w:ascii="Arial" w:eastAsia="Arial" w:hAnsi="Arial" w:cs="Arial"/>
                  <w:color w:val="111111"/>
                  <w:sz w:val="15"/>
                  <w:szCs w:val="15"/>
                </w:rPr>
                <w:delText>0.8</w:delText>
              </w:r>
            </w:del>
          </w:p>
        </w:tc>
        <w:tc>
          <w:tcPr>
            <w:tcW w:w="1080" w:type="dxa"/>
            <w:shd w:val="clear" w:color="auto" w:fill="FFFFFF"/>
            <w:tcMar>
              <w:top w:w="0" w:type="dxa"/>
              <w:left w:w="0" w:type="dxa"/>
              <w:bottom w:w="0" w:type="dxa"/>
              <w:right w:w="0" w:type="dxa"/>
            </w:tcMar>
            <w:vAlign w:val="center"/>
          </w:tcPr>
          <w:p w14:paraId="34F573B9" w14:textId="5A7D5112" w:rsidR="009821AB" w:rsidRPr="00A80F22" w:rsidDel="00CB1E99" w:rsidRDefault="009821AB" w:rsidP="00B05573">
            <w:pPr>
              <w:spacing w:before="40" w:after="40"/>
              <w:ind w:left="100" w:right="100"/>
              <w:jc w:val="right"/>
              <w:rPr>
                <w:del w:id="2908" w:author="Thea Lucille Knowles" w:date="2021-03-18T20:25:00Z"/>
                <w:sz w:val="15"/>
                <w:szCs w:val="15"/>
              </w:rPr>
            </w:pPr>
            <w:del w:id="2909" w:author="Thea Lucille Knowles" w:date="2021-03-18T20:25:00Z">
              <w:r w:rsidRPr="00A80F22" w:rsidDel="00CB1E99">
                <w:rPr>
                  <w:rFonts w:ascii="Arial" w:eastAsia="Arial" w:hAnsi="Arial" w:cs="Arial"/>
                  <w:color w:val="111111"/>
                  <w:sz w:val="15"/>
                  <w:szCs w:val="15"/>
                </w:rPr>
                <w:delText>-0.017</w:delText>
              </w:r>
            </w:del>
          </w:p>
        </w:tc>
        <w:tc>
          <w:tcPr>
            <w:tcW w:w="1080" w:type="dxa"/>
            <w:shd w:val="clear" w:color="auto" w:fill="FFFFFF"/>
            <w:tcMar>
              <w:top w:w="0" w:type="dxa"/>
              <w:left w:w="0" w:type="dxa"/>
              <w:bottom w:w="0" w:type="dxa"/>
              <w:right w:w="0" w:type="dxa"/>
            </w:tcMar>
            <w:vAlign w:val="center"/>
          </w:tcPr>
          <w:p w14:paraId="4765454A" w14:textId="3FB21BCB" w:rsidR="009821AB" w:rsidRPr="00A80F22" w:rsidDel="00CB1E99" w:rsidRDefault="009821AB" w:rsidP="00B05573">
            <w:pPr>
              <w:spacing w:before="40" w:after="40"/>
              <w:ind w:left="100" w:right="100"/>
              <w:jc w:val="right"/>
              <w:rPr>
                <w:del w:id="2910" w:author="Thea Lucille Knowles" w:date="2021-03-18T20:25:00Z"/>
                <w:sz w:val="15"/>
                <w:szCs w:val="15"/>
              </w:rPr>
            </w:pPr>
            <w:del w:id="2911"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2CB049DD" w14:textId="634F1122" w:rsidTr="00281D09">
        <w:trPr>
          <w:cantSplit/>
          <w:jc w:val="center"/>
          <w:del w:id="2912"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50A68895" w14:textId="0913D05F" w:rsidR="009821AB" w:rsidRPr="00A80F22" w:rsidDel="00CB1E99" w:rsidRDefault="009821AB" w:rsidP="00B05573">
            <w:pPr>
              <w:spacing w:before="40" w:after="40"/>
              <w:ind w:left="100" w:right="100"/>
              <w:rPr>
                <w:del w:id="2913"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1FD295AC" w14:textId="630FD00A" w:rsidR="009821AB" w:rsidRPr="00A80F22" w:rsidDel="00CB1E99" w:rsidRDefault="009821AB" w:rsidP="00B05573">
            <w:pPr>
              <w:spacing w:before="40" w:after="40"/>
              <w:ind w:left="100" w:right="100"/>
              <w:rPr>
                <w:del w:id="2914" w:author="Thea Lucille Knowles" w:date="2021-03-18T20:25:00Z"/>
                <w:sz w:val="15"/>
                <w:szCs w:val="15"/>
              </w:rPr>
            </w:pPr>
            <w:del w:id="2915"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6CC49D48" w14:textId="3757182B" w:rsidR="009821AB" w:rsidRPr="00A80F22" w:rsidDel="00CB1E99" w:rsidRDefault="009821AB" w:rsidP="00B05573">
            <w:pPr>
              <w:spacing w:before="40" w:after="40"/>
              <w:ind w:left="100" w:right="100"/>
              <w:jc w:val="right"/>
              <w:rPr>
                <w:del w:id="2916" w:author="Thea Lucille Knowles" w:date="2021-03-18T20:25:00Z"/>
                <w:sz w:val="15"/>
                <w:szCs w:val="15"/>
              </w:rPr>
            </w:pPr>
            <w:del w:id="2917" w:author="Thea Lucille Knowles" w:date="2021-03-18T20:25:00Z">
              <w:r w:rsidRPr="00A80F22" w:rsidDel="00CB1E99">
                <w:rPr>
                  <w:rFonts w:ascii="Arial" w:eastAsia="Arial" w:hAnsi="Arial" w:cs="Arial"/>
                  <w:color w:val="111111"/>
                  <w:sz w:val="15"/>
                  <w:szCs w:val="15"/>
                </w:rPr>
                <w:delText>0.5</w:delText>
              </w:r>
            </w:del>
          </w:p>
        </w:tc>
        <w:tc>
          <w:tcPr>
            <w:tcW w:w="1080" w:type="dxa"/>
            <w:shd w:val="clear" w:color="auto" w:fill="FFFFFF"/>
            <w:tcMar>
              <w:top w:w="0" w:type="dxa"/>
              <w:left w:w="0" w:type="dxa"/>
              <w:bottom w:w="0" w:type="dxa"/>
              <w:right w:w="0" w:type="dxa"/>
            </w:tcMar>
            <w:vAlign w:val="center"/>
          </w:tcPr>
          <w:p w14:paraId="4DD2BD08" w14:textId="7684D5BA" w:rsidR="009821AB" w:rsidRPr="00A80F22" w:rsidDel="00CB1E99" w:rsidRDefault="009821AB" w:rsidP="00B05573">
            <w:pPr>
              <w:spacing w:before="40" w:after="40"/>
              <w:ind w:left="100" w:right="100"/>
              <w:jc w:val="right"/>
              <w:rPr>
                <w:del w:id="2918" w:author="Thea Lucille Knowles" w:date="2021-03-18T20:25:00Z"/>
                <w:sz w:val="15"/>
                <w:szCs w:val="15"/>
              </w:rPr>
            </w:pPr>
            <w:del w:id="2919" w:author="Thea Lucille Knowles" w:date="2021-03-18T20:25:00Z">
              <w:r w:rsidRPr="00A80F22" w:rsidDel="00CB1E99">
                <w:rPr>
                  <w:rFonts w:ascii="Arial" w:eastAsia="Arial" w:hAnsi="Arial" w:cs="Arial"/>
                  <w:color w:val="111111"/>
                  <w:sz w:val="15"/>
                  <w:szCs w:val="15"/>
                </w:rPr>
                <w:delText>1.1</w:delText>
              </w:r>
            </w:del>
          </w:p>
        </w:tc>
        <w:tc>
          <w:tcPr>
            <w:tcW w:w="1080" w:type="dxa"/>
            <w:shd w:val="clear" w:color="auto" w:fill="FFFFFF"/>
            <w:tcMar>
              <w:top w:w="0" w:type="dxa"/>
              <w:left w:w="0" w:type="dxa"/>
              <w:bottom w:w="0" w:type="dxa"/>
              <w:right w:w="0" w:type="dxa"/>
            </w:tcMar>
            <w:vAlign w:val="center"/>
          </w:tcPr>
          <w:p w14:paraId="28AAA8B6" w14:textId="11B2DFD2" w:rsidR="009821AB" w:rsidRPr="00A80F22" w:rsidDel="00CB1E99" w:rsidRDefault="009821AB" w:rsidP="00B05573">
            <w:pPr>
              <w:spacing w:before="40" w:after="40"/>
              <w:ind w:left="100" w:right="100"/>
              <w:jc w:val="right"/>
              <w:rPr>
                <w:del w:id="2920" w:author="Thea Lucille Knowles" w:date="2021-03-18T20:25:00Z"/>
                <w:sz w:val="15"/>
                <w:szCs w:val="15"/>
              </w:rPr>
            </w:pPr>
            <w:del w:id="2921" w:author="Thea Lucille Knowles" w:date="2021-03-18T20:25:00Z">
              <w:r w:rsidRPr="00A80F22" w:rsidDel="00CB1E99">
                <w:rPr>
                  <w:rFonts w:ascii="Arial" w:eastAsia="Arial" w:hAnsi="Arial" w:cs="Arial"/>
                  <w:color w:val="111111"/>
                  <w:sz w:val="15"/>
                  <w:szCs w:val="15"/>
                </w:rPr>
                <w:delText>0.483</w:delText>
              </w:r>
            </w:del>
          </w:p>
        </w:tc>
        <w:tc>
          <w:tcPr>
            <w:tcW w:w="1080" w:type="dxa"/>
            <w:shd w:val="clear" w:color="auto" w:fill="FFFFFF"/>
            <w:tcMar>
              <w:top w:w="0" w:type="dxa"/>
              <w:left w:w="0" w:type="dxa"/>
              <w:bottom w:w="0" w:type="dxa"/>
              <w:right w:w="0" w:type="dxa"/>
            </w:tcMar>
            <w:vAlign w:val="center"/>
          </w:tcPr>
          <w:p w14:paraId="36170890" w14:textId="60B6E3D3" w:rsidR="009821AB" w:rsidRPr="00A80F22" w:rsidDel="00CB1E99" w:rsidRDefault="009821AB" w:rsidP="00B05573">
            <w:pPr>
              <w:spacing w:before="40" w:after="40"/>
              <w:ind w:left="100" w:right="100"/>
              <w:jc w:val="right"/>
              <w:rPr>
                <w:del w:id="2922" w:author="Thea Lucille Knowles" w:date="2021-03-18T20:25:00Z"/>
                <w:sz w:val="15"/>
                <w:szCs w:val="15"/>
              </w:rPr>
            </w:pPr>
            <w:del w:id="2923" w:author="Thea Lucille Knowles" w:date="2021-03-18T20:25:00Z">
              <w:r w:rsidRPr="00A80F22" w:rsidDel="00CB1E99">
                <w:rPr>
                  <w:rFonts w:ascii="Arial" w:eastAsia="Arial" w:hAnsi="Arial" w:cs="Arial"/>
                  <w:color w:val="111111"/>
                  <w:sz w:val="15"/>
                  <w:szCs w:val="15"/>
                </w:rPr>
                <w:delText>0.999</w:delText>
              </w:r>
            </w:del>
          </w:p>
        </w:tc>
      </w:tr>
      <w:tr w:rsidR="009821AB" w:rsidRPr="00A80F22" w:rsidDel="00CB1E99" w14:paraId="03DAC773" w14:textId="524809A1" w:rsidTr="00281D09">
        <w:trPr>
          <w:cantSplit/>
          <w:jc w:val="center"/>
          <w:del w:id="2924"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20E7D0E" w14:textId="6B512C60" w:rsidR="009821AB" w:rsidRPr="00A80F22" w:rsidDel="00CB1E99" w:rsidRDefault="009821AB" w:rsidP="00B05573">
            <w:pPr>
              <w:spacing w:before="40" w:after="40"/>
              <w:ind w:left="100" w:right="100"/>
              <w:rPr>
                <w:del w:id="2925"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0E0266E" w14:textId="07850442" w:rsidR="009821AB" w:rsidRPr="00A80F22" w:rsidDel="00CB1E99" w:rsidRDefault="009821AB" w:rsidP="00B05573">
            <w:pPr>
              <w:spacing w:before="40" w:after="40"/>
              <w:ind w:left="100" w:right="100"/>
              <w:rPr>
                <w:del w:id="2926" w:author="Thea Lucille Knowles" w:date="2021-03-18T20:25:00Z"/>
                <w:sz w:val="15"/>
                <w:szCs w:val="15"/>
              </w:rPr>
            </w:pPr>
            <w:del w:id="2927"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322F011D" w14:textId="62DC616D" w:rsidR="009821AB" w:rsidRPr="00A80F22" w:rsidDel="00CB1E99" w:rsidRDefault="009821AB" w:rsidP="00B05573">
            <w:pPr>
              <w:spacing w:before="40" w:after="40"/>
              <w:ind w:left="100" w:right="100"/>
              <w:jc w:val="right"/>
              <w:rPr>
                <w:del w:id="2928" w:author="Thea Lucille Knowles" w:date="2021-03-18T20:25:00Z"/>
                <w:sz w:val="15"/>
                <w:szCs w:val="15"/>
              </w:rPr>
            </w:pPr>
            <w:del w:id="2929" w:author="Thea Lucille Knowles" w:date="2021-03-18T20:25:00Z">
              <w:r w:rsidRPr="00A80F22" w:rsidDel="00CB1E99">
                <w:rPr>
                  <w:rFonts w:ascii="Arial" w:eastAsia="Arial" w:hAnsi="Arial" w:cs="Arial"/>
                  <w:color w:val="111111"/>
                  <w:sz w:val="15"/>
                  <w:szCs w:val="15"/>
                </w:rPr>
                <w:delText>1.3</w:delText>
              </w:r>
            </w:del>
          </w:p>
        </w:tc>
        <w:tc>
          <w:tcPr>
            <w:tcW w:w="1080" w:type="dxa"/>
            <w:shd w:val="clear" w:color="auto" w:fill="FFFFFF"/>
            <w:tcMar>
              <w:top w:w="0" w:type="dxa"/>
              <w:left w:w="0" w:type="dxa"/>
              <w:bottom w:w="0" w:type="dxa"/>
              <w:right w:w="0" w:type="dxa"/>
            </w:tcMar>
            <w:vAlign w:val="center"/>
          </w:tcPr>
          <w:p w14:paraId="504A7405" w14:textId="7C11ADF3" w:rsidR="009821AB" w:rsidRPr="00A80F22" w:rsidDel="00CB1E99" w:rsidRDefault="009821AB" w:rsidP="00B05573">
            <w:pPr>
              <w:spacing w:before="40" w:after="40"/>
              <w:ind w:left="100" w:right="100"/>
              <w:jc w:val="right"/>
              <w:rPr>
                <w:del w:id="2930" w:author="Thea Lucille Knowles" w:date="2021-03-18T20:25:00Z"/>
                <w:sz w:val="15"/>
                <w:szCs w:val="15"/>
              </w:rPr>
            </w:pPr>
            <w:del w:id="2931" w:author="Thea Lucille Knowles" w:date="2021-03-18T20:25:00Z">
              <w:r w:rsidRPr="00A80F22" w:rsidDel="00CB1E99">
                <w:rPr>
                  <w:rFonts w:ascii="Arial" w:eastAsia="Arial" w:hAnsi="Arial" w:cs="Arial"/>
                  <w:color w:val="111111"/>
                  <w:sz w:val="15"/>
                  <w:szCs w:val="15"/>
                </w:rPr>
                <w:delText>1.6</w:delText>
              </w:r>
            </w:del>
          </w:p>
        </w:tc>
        <w:tc>
          <w:tcPr>
            <w:tcW w:w="1080" w:type="dxa"/>
            <w:shd w:val="clear" w:color="auto" w:fill="FFFFFF"/>
            <w:tcMar>
              <w:top w:w="0" w:type="dxa"/>
              <w:left w:w="0" w:type="dxa"/>
              <w:bottom w:w="0" w:type="dxa"/>
              <w:right w:w="0" w:type="dxa"/>
            </w:tcMar>
            <w:vAlign w:val="center"/>
          </w:tcPr>
          <w:p w14:paraId="5351BD3E" w14:textId="5B71371E" w:rsidR="009821AB" w:rsidRPr="00A80F22" w:rsidDel="00CB1E99" w:rsidRDefault="009821AB" w:rsidP="00B05573">
            <w:pPr>
              <w:spacing w:before="40" w:after="40"/>
              <w:ind w:left="100" w:right="100"/>
              <w:jc w:val="right"/>
              <w:rPr>
                <w:del w:id="2932" w:author="Thea Lucille Knowles" w:date="2021-03-18T20:25:00Z"/>
                <w:sz w:val="15"/>
                <w:szCs w:val="15"/>
              </w:rPr>
            </w:pPr>
            <w:del w:id="2933" w:author="Thea Lucille Knowles" w:date="2021-03-18T20:25:00Z">
              <w:r w:rsidRPr="00A80F22" w:rsidDel="00CB1E99">
                <w:rPr>
                  <w:rFonts w:ascii="Arial" w:eastAsia="Arial" w:hAnsi="Arial" w:cs="Arial"/>
                  <w:color w:val="111111"/>
                  <w:sz w:val="15"/>
                  <w:szCs w:val="15"/>
                </w:rPr>
                <w:delText>0.813</w:delText>
              </w:r>
            </w:del>
          </w:p>
        </w:tc>
        <w:tc>
          <w:tcPr>
            <w:tcW w:w="1080" w:type="dxa"/>
            <w:shd w:val="clear" w:color="auto" w:fill="FFFFFF"/>
            <w:tcMar>
              <w:top w:w="0" w:type="dxa"/>
              <w:left w:w="0" w:type="dxa"/>
              <w:bottom w:w="0" w:type="dxa"/>
              <w:right w:w="0" w:type="dxa"/>
            </w:tcMar>
            <w:vAlign w:val="center"/>
          </w:tcPr>
          <w:p w14:paraId="01D5D862" w14:textId="6E306964" w:rsidR="009821AB" w:rsidRPr="00A80F22" w:rsidDel="00CB1E99" w:rsidRDefault="009821AB" w:rsidP="00B05573">
            <w:pPr>
              <w:spacing w:before="40" w:after="40"/>
              <w:ind w:left="100" w:right="100"/>
              <w:jc w:val="right"/>
              <w:rPr>
                <w:del w:id="2934" w:author="Thea Lucille Knowles" w:date="2021-03-18T20:25:00Z"/>
                <w:sz w:val="15"/>
                <w:szCs w:val="15"/>
              </w:rPr>
            </w:pPr>
            <w:del w:id="2935" w:author="Thea Lucille Knowles" w:date="2021-03-18T20:25:00Z">
              <w:r w:rsidRPr="00A80F22" w:rsidDel="00CB1E99">
                <w:rPr>
                  <w:rFonts w:ascii="Arial" w:eastAsia="Arial" w:hAnsi="Arial" w:cs="Arial"/>
                  <w:color w:val="111111"/>
                  <w:sz w:val="15"/>
                  <w:szCs w:val="15"/>
                </w:rPr>
                <w:delText>0.984</w:delText>
              </w:r>
            </w:del>
          </w:p>
        </w:tc>
      </w:tr>
      <w:tr w:rsidR="009821AB" w:rsidRPr="00A80F22" w:rsidDel="00CB1E99" w14:paraId="381B7A49" w14:textId="379015FC" w:rsidTr="00281D09">
        <w:trPr>
          <w:cantSplit/>
          <w:jc w:val="center"/>
          <w:del w:id="2936" w:author="Thea Lucille Knowles" w:date="2021-03-18T20:25:00Z"/>
        </w:trPr>
        <w:tc>
          <w:tcPr>
            <w:tcW w:w="1080" w:type="dxa"/>
            <w:vMerge w:val="restart"/>
            <w:tcBorders>
              <w:top w:val="single" w:sz="8" w:space="0" w:color="000000"/>
            </w:tcBorders>
            <w:shd w:val="clear" w:color="auto" w:fill="FFFFFF"/>
            <w:tcMar>
              <w:top w:w="0" w:type="dxa"/>
              <w:left w:w="0" w:type="dxa"/>
              <w:bottom w:w="0" w:type="dxa"/>
              <w:right w:w="0" w:type="dxa"/>
            </w:tcMar>
            <w:vAlign w:val="center"/>
          </w:tcPr>
          <w:p w14:paraId="7B2241D2" w14:textId="73F25588" w:rsidR="009821AB" w:rsidRPr="00A80F22" w:rsidDel="00CB1E99" w:rsidRDefault="009821AB" w:rsidP="00B05573">
            <w:pPr>
              <w:spacing w:before="40" w:after="40"/>
              <w:ind w:left="100" w:right="100"/>
              <w:rPr>
                <w:del w:id="2937" w:author="Thea Lucille Knowles" w:date="2021-03-18T20:25:00Z"/>
                <w:sz w:val="15"/>
                <w:szCs w:val="15"/>
              </w:rPr>
            </w:pPr>
            <w:del w:id="2938" w:author="Thea Lucille Knowles" w:date="2021-03-18T20:25:00Z">
              <w:r w:rsidRPr="00A80F22" w:rsidDel="00CB1E99">
                <w:rPr>
                  <w:rFonts w:ascii="Arial" w:eastAsia="Arial" w:hAnsi="Arial" w:cs="Arial"/>
                  <w:color w:val="111111"/>
                  <w:sz w:val="15"/>
                  <w:szCs w:val="15"/>
                </w:rPr>
                <w:delText>PD-Med</w:delText>
              </w:r>
            </w:del>
          </w:p>
        </w:tc>
        <w:tc>
          <w:tcPr>
            <w:tcW w:w="1080" w:type="dxa"/>
            <w:shd w:val="clear" w:color="auto" w:fill="FFFFFF"/>
            <w:tcMar>
              <w:top w:w="0" w:type="dxa"/>
              <w:left w:w="0" w:type="dxa"/>
              <w:bottom w:w="0" w:type="dxa"/>
              <w:right w:w="0" w:type="dxa"/>
            </w:tcMar>
            <w:vAlign w:val="center"/>
          </w:tcPr>
          <w:p w14:paraId="6C440B37" w14:textId="45490818" w:rsidR="009821AB" w:rsidRPr="00A80F22" w:rsidDel="00CB1E99" w:rsidRDefault="009821AB" w:rsidP="00B05573">
            <w:pPr>
              <w:spacing w:before="40" w:after="40"/>
              <w:ind w:left="100" w:right="100"/>
              <w:rPr>
                <w:del w:id="2939" w:author="Thea Lucille Knowles" w:date="2021-03-18T20:25:00Z"/>
                <w:sz w:val="15"/>
                <w:szCs w:val="15"/>
              </w:rPr>
            </w:pPr>
            <w:del w:id="2940" w:author="Thea Lucille Knowles" w:date="2021-03-18T20:25:00Z">
              <w:r w:rsidRPr="00A80F22" w:rsidDel="00CB1E99">
                <w:rPr>
                  <w:rFonts w:ascii="Arial" w:eastAsia="Arial" w:hAnsi="Arial" w:cs="Arial"/>
                  <w:color w:val="111111"/>
                  <w:sz w:val="15"/>
                  <w:szCs w:val="15"/>
                </w:rPr>
                <w:delText>H1 - S4</w:delText>
              </w:r>
            </w:del>
          </w:p>
        </w:tc>
        <w:tc>
          <w:tcPr>
            <w:tcW w:w="1080" w:type="dxa"/>
            <w:shd w:val="clear" w:color="auto" w:fill="FFFFFF"/>
            <w:tcMar>
              <w:top w:w="0" w:type="dxa"/>
              <w:left w:w="0" w:type="dxa"/>
              <w:bottom w:w="0" w:type="dxa"/>
              <w:right w:w="0" w:type="dxa"/>
            </w:tcMar>
            <w:vAlign w:val="center"/>
          </w:tcPr>
          <w:p w14:paraId="096F2A4E" w14:textId="2B2FC726" w:rsidR="009821AB" w:rsidRPr="00A80F22" w:rsidDel="00CB1E99" w:rsidRDefault="009821AB" w:rsidP="00B05573">
            <w:pPr>
              <w:spacing w:before="40" w:after="40"/>
              <w:ind w:left="100" w:right="100"/>
              <w:jc w:val="right"/>
              <w:rPr>
                <w:del w:id="2941" w:author="Thea Lucille Knowles" w:date="2021-03-18T20:25:00Z"/>
                <w:sz w:val="15"/>
                <w:szCs w:val="15"/>
              </w:rPr>
            </w:pPr>
            <w:del w:id="2942" w:author="Thea Lucille Knowles" w:date="2021-03-18T20:25:00Z">
              <w:r w:rsidRPr="00A80F22" w:rsidDel="00CB1E99">
                <w:rPr>
                  <w:rFonts w:ascii="Arial" w:eastAsia="Arial" w:hAnsi="Arial" w:cs="Arial"/>
                  <w:color w:val="111111"/>
                  <w:sz w:val="15"/>
                  <w:szCs w:val="15"/>
                </w:rPr>
                <w:delText>0.0</w:delText>
              </w:r>
            </w:del>
          </w:p>
        </w:tc>
        <w:tc>
          <w:tcPr>
            <w:tcW w:w="1080" w:type="dxa"/>
            <w:shd w:val="clear" w:color="auto" w:fill="FFFFFF"/>
            <w:tcMar>
              <w:top w:w="0" w:type="dxa"/>
              <w:left w:w="0" w:type="dxa"/>
              <w:bottom w:w="0" w:type="dxa"/>
              <w:right w:w="0" w:type="dxa"/>
            </w:tcMar>
            <w:vAlign w:val="center"/>
          </w:tcPr>
          <w:p w14:paraId="08B6A66A" w14:textId="54D918D1" w:rsidR="009821AB" w:rsidRPr="00A80F22" w:rsidDel="00CB1E99" w:rsidRDefault="009821AB" w:rsidP="00B05573">
            <w:pPr>
              <w:spacing w:before="40" w:after="40"/>
              <w:ind w:left="100" w:right="100"/>
              <w:jc w:val="right"/>
              <w:rPr>
                <w:del w:id="2943" w:author="Thea Lucille Knowles" w:date="2021-03-18T20:25:00Z"/>
                <w:sz w:val="15"/>
                <w:szCs w:val="15"/>
              </w:rPr>
            </w:pPr>
            <w:del w:id="2944" w:author="Thea Lucille Knowles" w:date="2021-03-18T20:25:00Z">
              <w:r w:rsidRPr="00A80F22" w:rsidDel="00CB1E99">
                <w:rPr>
                  <w:rFonts w:ascii="Arial" w:eastAsia="Arial" w:hAnsi="Arial" w:cs="Arial"/>
                  <w:color w:val="111111"/>
                  <w:sz w:val="15"/>
                  <w:szCs w:val="15"/>
                </w:rPr>
                <w:delText>1.8</w:delText>
              </w:r>
            </w:del>
          </w:p>
        </w:tc>
        <w:tc>
          <w:tcPr>
            <w:tcW w:w="1080" w:type="dxa"/>
            <w:shd w:val="clear" w:color="auto" w:fill="FFFFFF"/>
            <w:tcMar>
              <w:top w:w="0" w:type="dxa"/>
              <w:left w:w="0" w:type="dxa"/>
              <w:bottom w:w="0" w:type="dxa"/>
              <w:right w:w="0" w:type="dxa"/>
            </w:tcMar>
            <w:vAlign w:val="center"/>
          </w:tcPr>
          <w:p w14:paraId="621AED33" w14:textId="56E5FAD0" w:rsidR="009821AB" w:rsidRPr="00A80F22" w:rsidDel="00CB1E99" w:rsidRDefault="009821AB" w:rsidP="00B05573">
            <w:pPr>
              <w:spacing w:before="40" w:after="40"/>
              <w:ind w:left="100" w:right="100"/>
              <w:jc w:val="right"/>
              <w:rPr>
                <w:del w:id="2945" w:author="Thea Lucille Knowles" w:date="2021-03-18T20:25:00Z"/>
                <w:sz w:val="15"/>
                <w:szCs w:val="15"/>
              </w:rPr>
            </w:pPr>
            <w:del w:id="2946" w:author="Thea Lucille Knowles" w:date="2021-03-18T20:25:00Z">
              <w:r w:rsidRPr="00A80F22" w:rsidDel="00CB1E99">
                <w:rPr>
                  <w:rFonts w:ascii="Arial" w:eastAsia="Arial" w:hAnsi="Arial" w:cs="Arial"/>
                  <w:color w:val="111111"/>
                  <w:sz w:val="15"/>
                  <w:szCs w:val="15"/>
                </w:rPr>
                <w:delText>-0.025</w:delText>
              </w:r>
            </w:del>
          </w:p>
        </w:tc>
        <w:tc>
          <w:tcPr>
            <w:tcW w:w="1080" w:type="dxa"/>
            <w:shd w:val="clear" w:color="auto" w:fill="FFFFFF"/>
            <w:tcMar>
              <w:top w:w="0" w:type="dxa"/>
              <w:left w:w="0" w:type="dxa"/>
              <w:bottom w:w="0" w:type="dxa"/>
              <w:right w:w="0" w:type="dxa"/>
            </w:tcMar>
            <w:vAlign w:val="center"/>
          </w:tcPr>
          <w:p w14:paraId="3E0A9C50" w14:textId="0DC772E9" w:rsidR="009821AB" w:rsidRPr="00A80F22" w:rsidDel="00CB1E99" w:rsidRDefault="009821AB" w:rsidP="00B05573">
            <w:pPr>
              <w:spacing w:before="40" w:after="40"/>
              <w:ind w:left="100" w:right="100"/>
              <w:jc w:val="right"/>
              <w:rPr>
                <w:del w:id="2947" w:author="Thea Lucille Knowles" w:date="2021-03-18T20:25:00Z"/>
                <w:sz w:val="15"/>
                <w:szCs w:val="15"/>
              </w:rPr>
            </w:pPr>
            <w:del w:id="2948"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2C0F6512" w14:textId="3CF4BD0B" w:rsidTr="00281D09">
        <w:trPr>
          <w:cantSplit/>
          <w:jc w:val="center"/>
          <w:del w:id="2949"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112F1877" w14:textId="2DA82702" w:rsidR="009821AB" w:rsidRPr="00A80F22" w:rsidDel="00CB1E99" w:rsidRDefault="009821AB" w:rsidP="00B05573">
            <w:pPr>
              <w:spacing w:before="40" w:after="40"/>
              <w:ind w:left="100" w:right="100"/>
              <w:rPr>
                <w:del w:id="2950"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56CA4DD1" w14:textId="7A0891B7" w:rsidR="009821AB" w:rsidRPr="00A80F22" w:rsidDel="00CB1E99" w:rsidRDefault="009821AB" w:rsidP="00B05573">
            <w:pPr>
              <w:spacing w:before="40" w:after="40"/>
              <w:ind w:left="100" w:right="100"/>
              <w:rPr>
                <w:del w:id="2951" w:author="Thea Lucille Knowles" w:date="2021-03-18T20:25:00Z"/>
                <w:sz w:val="15"/>
                <w:szCs w:val="15"/>
              </w:rPr>
            </w:pPr>
            <w:del w:id="2952" w:author="Thea Lucille Knowles" w:date="2021-03-18T20:25:00Z">
              <w:r w:rsidRPr="00A80F22" w:rsidDel="00CB1E99">
                <w:rPr>
                  <w:rFonts w:ascii="Arial" w:eastAsia="Arial" w:hAnsi="Arial" w:cs="Arial"/>
                  <w:color w:val="111111"/>
                  <w:sz w:val="15"/>
                  <w:szCs w:val="15"/>
                </w:rPr>
                <w:delText>H1 - S3</w:delText>
              </w:r>
            </w:del>
          </w:p>
        </w:tc>
        <w:tc>
          <w:tcPr>
            <w:tcW w:w="1080" w:type="dxa"/>
            <w:shd w:val="clear" w:color="auto" w:fill="FFFFFF"/>
            <w:tcMar>
              <w:top w:w="0" w:type="dxa"/>
              <w:left w:w="0" w:type="dxa"/>
              <w:bottom w:w="0" w:type="dxa"/>
              <w:right w:w="0" w:type="dxa"/>
            </w:tcMar>
            <w:vAlign w:val="center"/>
          </w:tcPr>
          <w:p w14:paraId="2A183ACC" w14:textId="49A29765" w:rsidR="009821AB" w:rsidRPr="00A80F22" w:rsidDel="00CB1E99" w:rsidRDefault="009821AB" w:rsidP="00B05573">
            <w:pPr>
              <w:spacing w:before="40" w:after="40"/>
              <w:ind w:left="100" w:right="100"/>
              <w:jc w:val="right"/>
              <w:rPr>
                <w:del w:id="2953" w:author="Thea Lucille Knowles" w:date="2021-03-18T20:25:00Z"/>
                <w:sz w:val="15"/>
                <w:szCs w:val="15"/>
              </w:rPr>
            </w:pPr>
            <w:del w:id="2954" w:author="Thea Lucille Knowles" w:date="2021-03-18T20:25:00Z">
              <w:r w:rsidRPr="00A80F22" w:rsidDel="00CB1E99">
                <w:rPr>
                  <w:rFonts w:ascii="Arial" w:eastAsia="Arial" w:hAnsi="Arial" w:cs="Arial"/>
                  <w:color w:val="111111"/>
                  <w:sz w:val="15"/>
                  <w:szCs w:val="15"/>
                </w:rPr>
                <w:delText>1.5</w:delText>
              </w:r>
            </w:del>
          </w:p>
        </w:tc>
        <w:tc>
          <w:tcPr>
            <w:tcW w:w="1080" w:type="dxa"/>
            <w:shd w:val="clear" w:color="auto" w:fill="FFFFFF"/>
            <w:tcMar>
              <w:top w:w="0" w:type="dxa"/>
              <w:left w:w="0" w:type="dxa"/>
              <w:bottom w:w="0" w:type="dxa"/>
              <w:right w:w="0" w:type="dxa"/>
            </w:tcMar>
            <w:vAlign w:val="center"/>
          </w:tcPr>
          <w:p w14:paraId="7E945EDA" w14:textId="20165FBA" w:rsidR="009821AB" w:rsidRPr="00A80F22" w:rsidDel="00CB1E99" w:rsidRDefault="009821AB" w:rsidP="00B05573">
            <w:pPr>
              <w:spacing w:before="40" w:after="40"/>
              <w:ind w:left="100" w:right="100"/>
              <w:jc w:val="right"/>
              <w:rPr>
                <w:del w:id="2955" w:author="Thea Lucille Knowles" w:date="2021-03-18T20:25:00Z"/>
                <w:sz w:val="15"/>
                <w:szCs w:val="15"/>
              </w:rPr>
            </w:pPr>
            <w:del w:id="2956" w:author="Thea Lucille Knowles" w:date="2021-03-18T20:25:00Z">
              <w:r w:rsidRPr="00A80F22" w:rsidDel="00CB1E99">
                <w:rPr>
                  <w:rFonts w:ascii="Arial" w:eastAsia="Arial" w:hAnsi="Arial" w:cs="Arial"/>
                  <w:color w:val="111111"/>
                  <w:sz w:val="15"/>
                  <w:szCs w:val="15"/>
                </w:rPr>
                <w:delText>1.9</w:delText>
              </w:r>
            </w:del>
          </w:p>
        </w:tc>
        <w:tc>
          <w:tcPr>
            <w:tcW w:w="1080" w:type="dxa"/>
            <w:shd w:val="clear" w:color="auto" w:fill="FFFFFF"/>
            <w:tcMar>
              <w:top w:w="0" w:type="dxa"/>
              <w:left w:w="0" w:type="dxa"/>
              <w:bottom w:w="0" w:type="dxa"/>
              <w:right w:w="0" w:type="dxa"/>
            </w:tcMar>
            <w:vAlign w:val="center"/>
          </w:tcPr>
          <w:p w14:paraId="1D07BA9F" w14:textId="15B357A3" w:rsidR="009821AB" w:rsidRPr="00A80F22" w:rsidDel="00CB1E99" w:rsidRDefault="009821AB" w:rsidP="00B05573">
            <w:pPr>
              <w:spacing w:before="40" w:after="40"/>
              <w:ind w:left="100" w:right="100"/>
              <w:jc w:val="right"/>
              <w:rPr>
                <w:del w:id="2957" w:author="Thea Lucille Knowles" w:date="2021-03-18T20:25:00Z"/>
                <w:sz w:val="15"/>
                <w:szCs w:val="15"/>
              </w:rPr>
            </w:pPr>
            <w:del w:id="2958" w:author="Thea Lucille Knowles" w:date="2021-03-18T20:25:00Z">
              <w:r w:rsidRPr="00A80F22" w:rsidDel="00CB1E99">
                <w:rPr>
                  <w:rFonts w:ascii="Arial" w:eastAsia="Arial" w:hAnsi="Arial" w:cs="Arial"/>
                  <w:color w:val="111111"/>
                  <w:sz w:val="15"/>
                  <w:szCs w:val="15"/>
                </w:rPr>
                <w:delText>0.807</w:delText>
              </w:r>
            </w:del>
          </w:p>
        </w:tc>
        <w:tc>
          <w:tcPr>
            <w:tcW w:w="1080" w:type="dxa"/>
            <w:shd w:val="clear" w:color="auto" w:fill="FFFFFF"/>
            <w:tcMar>
              <w:top w:w="0" w:type="dxa"/>
              <w:left w:w="0" w:type="dxa"/>
              <w:bottom w:w="0" w:type="dxa"/>
              <w:right w:w="0" w:type="dxa"/>
            </w:tcMar>
            <w:vAlign w:val="center"/>
          </w:tcPr>
          <w:p w14:paraId="4C8F2F1E" w14:textId="565CB0BA" w:rsidR="009821AB" w:rsidRPr="00A80F22" w:rsidDel="00CB1E99" w:rsidRDefault="009821AB" w:rsidP="00B05573">
            <w:pPr>
              <w:spacing w:before="40" w:after="40"/>
              <w:ind w:left="100" w:right="100"/>
              <w:jc w:val="right"/>
              <w:rPr>
                <w:del w:id="2959" w:author="Thea Lucille Knowles" w:date="2021-03-18T20:25:00Z"/>
                <w:sz w:val="15"/>
                <w:szCs w:val="15"/>
              </w:rPr>
            </w:pPr>
            <w:del w:id="2960" w:author="Thea Lucille Knowles" w:date="2021-03-18T20:25:00Z">
              <w:r w:rsidRPr="00A80F22" w:rsidDel="00CB1E99">
                <w:rPr>
                  <w:rFonts w:ascii="Arial" w:eastAsia="Arial" w:hAnsi="Arial" w:cs="Arial"/>
                  <w:color w:val="111111"/>
                  <w:sz w:val="15"/>
                  <w:szCs w:val="15"/>
                </w:rPr>
                <w:delText>0.984</w:delText>
              </w:r>
            </w:del>
          </w:p>
        </w:tc>
      </w:tr>
      <w:tr w:rsidR="009821AB" w:rsidRPr="00A80F22" w:rsidDel="00CB1E99" w14:paraId="448038C1" w14:textId="64682812" w:rsidTr="00281D09">
        <w:trPr>
          <w:cantSplit/>
          <w:jc w:val="center"/>
          <w:del w:id="2961"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5A52ED7" w14:textId="140510F0" w:rsidR="009821AB" w:rsidRPr="00A80F22" w:rsidDel="00CB1E99" w:rsidRDefault="009821AB" w:rsidP="00B05573">
            <w:pPr>
              <w:spacing w:before="40" w:after="40"/>
              <w:ind w:left="100" w:right="100"/>
              <w:rPr>
                <w:del w:id="2962"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D02DD01" w14:textId="18F3A7C7" w:rsidR="009821AB" w:rsidRPr="00A80F22" w:rsidDel="00CB1E99" w:rsidRDefault="009821AB" w:rsidP="00B05573">
            <w:pPr>
              <w:spacing w:before="40" w:after="40"/>
              <w:ind w:left="100" w:right="100"/>
              <w:rPr>
                <w:del w:id="2963" w:author="Thea Lucille Knowles" w:date="2021-03-18T20:25:00Z"/>
                <w:sz w:val="15"/>
                <w:szCs w:val="15"/>
              </w:rPr>
            </w:pPr>
            <w:del w:id="2964" w:author="Thea Lucille Knowles" w:date="2021-03-18T20:25:00Z">
              <w:r w:rsidRPr="00A80F22" w:rsidDel="00CB1E99">
                <w:rPr>
                  <w:rFonts w:ascii="Arial" w:eastAsia="Arial" w:hAnsi="Arial" w:cs="Arial"/>
                  <w:color w:val="111111"/>
                  <w:sz w:val="15"/>
                  <w:szCs w:val="15"/>
                </w:rPr>
                <w:delText>H1 - S2</w:delText>
              </w:r>
            </w:del>
          </w:p>
        </w:tc>
        <w:tc>
          <w:tcPr>
            <w:tcW w:w="1080" w:type="dxa"/>
            <w:shd w:val="clear" w:color="auto" w:fill="FFFFFF"/>
            <w:tcMar>
              <w:top w:w="0" w:type="dxa"/>
              <w:left w:w="0" w:type="dxa"/>
              <w:bottom w:w="0" w:type="dxa"/>
              <w:right w:w="0" w:type="dxa"/>
            </w:tcMar>
            <w:vAlign w:val="center"/>
          </w:tcPr>
          <w:p w14:paraId="41E51C3F" w14:textId="5F4C60B3" w:rsidR="009821AB" w:rsidRPr="00A80F22" w:rsidDel="00CB1E99" w:rsidRDefault="009821AB" w:rsidP="00B05573">
            <w:pPr>
              <w:spacing w:before="40" w:after="40"/>
              <w:ind w:left="100" w:right="100"/>
              <w:jc w:val="right"/>
              <w:rPr>
                <w:del w:id="2965" w:author="Thea Lucille Knowles" w:date="2021-03-18T20:25:00Z"/>
                <w:sz w:val="15"/>
                <w:szCs w:val="15"/>
              </w:rPr>
            </w:pPr>
            <w:del w:id="2966" w:author="Thea Lucille Knowles" w:date="2021-03-18T20:25:00Z">
              <w:r w:rsidRPr="00A80F22" w:rsidDel="00CB1E99">
                <w:rPr>
                  <w:rFonts w:ascii="Arial" w:eastAsia="Arial" w:hAnsi="Arial" w:cs="Arial"/>
                  <w:color w:val="111111"/>
                  <w:sz w:val="15"/>
                  <w:szCs w:val="15"/>
                </w:rPr>
                <w:delText>2.0</w:delText>
              </w:r>
            </w:del>
          </w:p>
        </w:tc>
        <w:tc>
          <w:tcPr>
            <w:tcW w:w="1080" w:type="dxa"/>
            <w:shd w:val="clear" w:color="auto" w:fill="FFFFFF"/>
            <w:tcMar>
              <w:top w:w="0" w:type="dxa"/>
              <w:left w:w="0" w:type="dxa"/>
              <w:bottom w:w="0" w:type="dxa"/>
              <w:right w:w="0" w:type="dxa"/>
            </w:tcMar>
            <w:vAlign w:val="center"/>
          </w:tcPr>
          <w:p w14:paraId="0D796F29" w14:textId="31D473E0" w:rsidR="009821AB" w:rsidRPr="00A80F22" w:rsidDel="00CB1E99" w:rsidRDefault="009821AB" w:rsidP="00B05573">
            <w:pPr>
              <w:spacing w:before="40" w:after="40"/>
              <w:ind w:left="100" w:right="100"/>
              <w:jc w:val="right"/>
              <w:rPr>
                <w:del w:id="2967" w:author="Thea Lucille Knowles" w:date="2021-03-18T20:25:00Z"/>
                <w:sz w:val="15"/>
                <w:szCs w:val="15"/>
              </w:rPr>
            </w:pPr>
            <w:del w:id="2968" w:author="Thea Lucille Knowles" w:date="2021-03-18T20:25:00Z">
              <w:r w:rsidRPr="00A80F22" w:rsidDel="00CB1E99">
                <w:rPr>
                  <w:rFonts w:ascii="Arial" w:eastAsia="Arial" w:hAnsi="Arial" w:cs="Arial"/>
                  <w:color w:val="111111"/>
                  <w:sz w:val="15"/>
                  <w:szCs w:val="15"/>
                </w:rPr>
                <w:delText>1.9</w:delText>
              </w:r>
            </w:del>
          </w:p>
        </w:tc>
        <w:tc>
          <w:tcPr>
            <w:tcW w:w="1080" w:type="dxa"/>
            <w:shd w:val="clear" w:color="auto" w:fill="FFFFFF"/>
            <w:tcMar>
              <w:top w:w="0" w:type="dxa"/>
              <w:left w:w="0" w:type="dxa"/>
              <w:bottom w:w="0" w:type="dxa"/>
              <w:right w:w="0" w:type="dxa"/>
            </w:tcMar>
            <w:vAlign w:val="center"/>
          </w:tcPr>
          <w:p w14:paraId="06AA3C4F" w14:textId="2061A981" w:rsidR="009821AB" w:rsidRPr="00A80F22" w:rsidDel="00CB1E99" w:rsidRDefault="009821AB" w:rsidP="00B05573">
            <w:pPr>
              <w:spacing w:before="40" w:after="40"/>
              <w:ind w:left="100" w:right="100"/>
              <w:jc w:val="right"/>
              <w:rPr>
                <w:del w:id="2969" w:author="Thea Lucille Knowles" w:date="2021-03-18T20:25:00Z"/>
                <w:sz w:val="15"/>
                <w:szCs w:val="15"/>
              </w:rPr>
            </w:pPr>
            <w:del w:id="2970" w:author="Thea Lucille Knowles" w:date="2021-03-18T20:25:00Z">
              <w:r w:rsidRPr="00A80F22" w:rsidDel="00CB1E99">
                <w:rPr>
                  <w:rFonts w:ascii="Arial" w:eastAsia="Arial" w:hAnsi="Arial" w:cs="Arial"/>
                  <w:color w:val="111111"/>
                  <w:sz w:val="15"/>
                  <w:szCs w:val="15"/>
                </w:rPr>
                <w:delText>1.044</w:delText>
              </w:r>
            </w:del>
          </w:p>
        </w:tc>
        <w:tc>
          <w:tcPr>
            <w:tcW w:w="1080" w:type="dxa"/>
            <w:shd w:val="clear" w:color="auto" w:fill="FFFFFF"/>
            <w:tcMar>
              <w:top w:w="0" w:type="dxa"/>
              <w:left w:w="0" w:type="dxa"/>
              <w:bottom w:w="0" w:type="dxa"/>
              <w:right w:w="0" w:type="dxa"/>
            </w:tcMar>
            <w:vAlign w:val="center"/>
          </w:tcPr>
          <w:p w14:paraId="4BD84FF5" w14:textId="589843A6" w:rsidR="009821AB" w:rsidRPr="00A80F22" w:rsidDel="00CB1E99" w:rsidRDefault="009821AB" w:rsidP="00B05573">
            <w:pPr>
              <w:spacing w:before="40" w:after="40"/>
              <w:ind w:left="100" w:right="100"/>
              <w:jc w:val="right"/>
              <w:rPr>
                <w:del w:id="2971" w:author="Thea Lucille Knowles" w:date="2021-03-18T20:25:00Z"/>
                <w:sz w:val="15"/>
                <w:szCs w:val="15"/>
              </w:rPr>
            </w:pPr>
            <w:del w:id="2972" w:author="Thea Lucille Knowles" w:date="2021-03-18T20:25:00Z">
              <w:r w:rsidRPr="00A80F22" w:rsidDel="00CB1E99">
                <w:rPr>
                  <w:rFonts w:ascii="Arial" w:eastAsia="Arial" w:hAnsi="Arial" w:cs="Arial"/>
                  <w:color w:val="111111"/>
                  <w:sz w:val="15"/>
                  <w:szCs w:val="15"/>
                </w:rPr>
                <w:delText>0.944</w:delText>
              </w:r>
            </w:del>
          </w:p>
        </w:tc>
      </w:tr>
      <w:tr w:rsidR="009821AB" w:rsidRPr="00A80F22" w:rsidDel="00CB1E99" w14:paraId="2C5B2D40" w14:textId="6541EB6D" w:rsidTr="00281D09">
        <w:trPr>
          <w:cantSplit/>
          <w:jc w:val="center"/>
          <w:del w:id="2973"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60E1A49" w14:textId="0AD6228B" w:rsidR="009821AB" w:rsidRPr="00A80F22" w:rsidDel="00CB1E99" w:rsidRDefault="009821AB" w:rsidP="00B05573">
            <w:pPr>
              <w:spacing w:before="40" w:after="40"/>
              <w:ind w:left="100" w:right="100"/>
              <w:rPr>
                <w:del w:id="2974"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661311A6" w14:textId="6851575E" w:rsidR="009821AB" w:rsidRPr="00A80F22" w:rsidDel="00CB1E99" w:rsidRDefault="009821AB" w:rsidP="00B05573">
            <w:pPr>
              <w:spacing w:before="40" w:after="40"/>
              <w:ind w:left="100" w:right="100"/>
              <w:rPr>
                <w:del w:id="2975" w:author="Thea Lucille Knowles" w:date="2021-03-18T20:25:00Z"/>
                <w:sz w:val="15"/>
                <w:szCs w:val="15"/>
              </w:rPr>
            </w:pPr>
            <w:del w:id="2976"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0498F0D0" w14:textId="54ACF9A1" w:rsidR="009821AB" w:rsidRPr="00A80F22" w:rsidDel="00CB1E99" w:rsidRDefault="009821AB" w:rsidP="00B05573">
            <w:pPr>
              <w:spacing w:before="40" w:after="40"/>
              <w:ind w:left="100" w:right="100"/>
              <w:jc w:val="right"/>
              <w:rPr>
                <w:del w:id="2977" w:author="Thea Lucille Knowles" w:date="2021-03-18T20:25:00Z"/>
                <w:sz w:val="15"/>
                <w:szCs w:val="15"/>
              </w:rPr>
            </w:pPr>
            <w:del w:id="2978" w:author="Thea Lucille Knowles" w:date="2021-03-18T20:25:00Z">
              <w:r w:rsidRPr="00A80F22" w:rsidDel="00CB1E99">
                <w:rPr>
                  <w:rFonts w:ascii="Arial" w:eastAsia="Arial" w:hAnsi="Arial" w:cs="Arial"/>
                  <w:color w:val="111111"/>
                  <w:sz w:val="15"/>
                  <w:szCs w:val="15"/>
                </w:rPr>
                <w:delText>6.4</w:delText>
              </w:r>
            </w:del>
          </w:p>
        </w:tc>
        <w:tc>
          <w:tcPr>
            <w:tcW w:w="1080" w:type="dxa"/>
            <w:shd w:val="clear" w:color="auto" w:fill="FFFFFF"/>
            <w:tcMar>
              <w:top w:w="0" w:type="dxa"/>
              <w:left w:w="0" w:type="dxa"/>
              <w:bottom w:w="0" w:type="dxa"/>
              <w:right w:w="0" w:type="dxa"/>
            </w:tcMar>
            <w:vAlign w:val="center"/>
          </w:tcPr>
          <w:p w14:paraId="7A5B176D" w14:textId="6C00B2E9" w:rsidR="009821AB" w:rsidRPr="00A80F22" w:rsidDel="00CB1E99" w:rsidRDefault="009821AB" w:rsidP="00B05573">
            <w:pPr>
              <w:spacing w:before="40" w:after="40"/>
              <w:ind w:left="100" w:right="100"/>
              <w:jc w:val="right"/>
              <w:rPr>
                <w:del w:id="2979" w:author="Thea Lucille Knowles" w:date="2021-03-18T20:25:00Z"/>
                <w:sz w:val="15"/>
                <w:szCs w:val="15"/>
              </w:rPr>
            </w:pPr>
            <w:del w:id="2980" w:author="Thea Lucille Knowles" w:date="2021-03-18T20:25:00Z">
              <w:r w:rsidRPr="00A80F22" w:rsidDel="00CB1E99">
                <w:rPr>
                  <w:rFonts w:ascii="Arial" w:eastAsia="Arial" w:hAnsi="Arial" w:cs="Arial"/>
                  <w:color w:val="111111"/>
                  <w:sz w:val="15"/>
                  <w:szCs w:val="15"/>
                </w:rPr>
                <w:delText>2.5</w:delText>
              </w:r>
            </w:del>
          </w:p>
        </w:tc>
        <w:tc>
          <w:tcPr>
            <w:tcW w:w="1080" w:type="dxa"/>
            <w:shd w:val="clear" w:color="auto" w:fill="FFFFFF"/>
            <w:tcMar>
              <w:top w:w="0" w:type="dxa"/>
              <w:left w:w="0" w:type="dxa"/>
              <w:bottom w:w="0" w:type="dxa"/>
              <w:right w:w="0" w:type="dxa"/>
            </w:tcMar>
            <w:vAlign w:val="center"/>
          </w:tcPr>
          <w:p w14:paraId="139EB5D3" w14:textId="312E154B" w:rsidR="009821AB" w:rsidRPr="00A80F22" w:rsidDel="00CB1E99" w:rsidRDefault="009821AB" w:rsidP="00B05573">
            <w:pPr>
              <w:spacing w:before="40" w:after="40"/>
              <w:ind w:left="100" w:right="100"/>
              <w:jc w:val="right"/>
              <w:rPr>
                <w:del w:id="2981" w:author="Thea Lucille Knowles" w:date="2021-03-18T20:25:00Z"/>
                <w:sz w:val="15"/>
                <w:szCs w:val="15"/>
              </w:rPr>
            </w:pPr>
            <w:del w:id="2982" w:author="Thea Lucille Knowles" w:date="2021-03-18T20:25:00Z">
              <w:r w:rsidRPr="00A80F22" w:rsidDel="00CB1E99">
                <w:rPr>
                  <w:rFonts w:ascii="Arial" w:eastAsia="Arial" w:hAnsi="Arial" w:cs="Arial"/>
                  <w:color w:val="111111"/>
                  <w:sz w:val="15"/>
                  <w:szCs w:val="15"/>
                </w:rPr>
                <w:delText>2.558</w:delText>
              </w:r>
            </w:del>
          </w:p>
        </w:tc>
        <w:tc>
          <w:tcPr>
            <w:tcW w:w="1080" w:type="dxa"/>
            <w:shd w:val="clear" w:color="auto" w:fill="FFFFFF"/>
            <w:tcMar>
              <w:top w:w="0" w:type="dxa"/>
              <w:left w:w="0" w:type="dxa"/>
              <w:bottom w:w="0" w:type="dxa"/>
              <w:right w:w="0" w:type="dxa"/>
            </w:tcMar>
            <w:vAlign w:val="center"/>
          </w:tcPr>
          <w:p w14:paraId="4AB211A1" w14:textId="5393B98B" w:rsidR="009821AB" w:rsidRPr="00A80F22" w:rsidDel="00CB1E99" w:rsidRDefault="009821AB" w:rsidP="00B05573">
            <w:pPr>
              <w:spacing w:before="40" w:after="40"/>
              <w:ind w:left="100" w:right="100"/>
              <w:jc w:val="right"/>
              <w:rPr>
                <w:del w:id="2983" w:author="Thea Lucille Knowles" w:date="2021-03-18T20:25:00Z"/>
                <w:sz w:val="15"/>
                <w:szCs w:val="15"/>
              </w:rPr>
            </w:pPr>
            <w:del w:id="2984" w:author="Thea Lucille Knowles" w:date="2021-03-18T20:25:00Z">
              <w:r w:rsidRPr="00A80F22" w:rsidDel="00CB1E99">
                <w:rPr>
                  <w:rFonts w:ascii="Arial" w:eastAsia="Arial" w:hAnsi="Arial" w:cs="Arial"/>
                  <w:color w:val="111111"/>
                  <w:sz w:val="15"/>
                  <w:szCs w:val="15"/>
                </w:rPr>
                <w:delText>0.139</w:delText>
              </w:r>
            </w:del>
          </w:p>
        </w:tc>
      </w:tr>
      <w:tr w:rsidR="009821AB" w:rsidRPr="00A80F22" w:rsidDel="00CB1E99" w14:paraId="69B0006C" w14:textId="70A50E24" w:rsidTr="00281D09">
        <w:trPr>
          <w:cantSplit/>
          <w:jc w:val="center"/>
          <w:del w:id="2985"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0E3A8F9" w14:textId="2CF19DF3" w:rsidR="009821AB" w:rsidRPr="00A80F22" w:rsidDel="00CB1E99" w:rsidRDefault="009821AB" w:rsidP="00B05573">
            <w:pPr>
              <w:spacing w:before="40" w:after="40"/>
              <w:ind w:left="100" w:right="100"/>
              <w:rPr>
                <w:del w:id="2986"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78D61F30" w14:textId="1625B22E" w:rsidR="009821AB" w:rsidRPr="00A80F22" w:rsidDel="00CB1E99" w:rsidRDefault="009821AB" w:rsidP="00B05573">
            <w:pPr>
              <w:spacing w:before="40" w:after="40"/>
              <w:ind w:left="100" w:right="100"/>
              <w:rPr>
                <w:del w:id="2987" w:author="Thea Lucille Knowles" w:date="2021-03-18T20:25:00Z"/>
                <w:sz w:val="15"/>
                <w:szCs w:val="15"/>
              </w:rPr>
            </w:pPr>
            <w:del w:id="2988" w:author="Thea Lucille Knowles" w:date="2021-03-18T20:25:00Z">
              <w:r w:rsidRPr="00A80F22" w:rsidDel="00CB1E99">
                <w:rPr>
                  <w:rFonts w:ascii="Arial" w:eastAsia="Arial" w:hAnsi="Arial" w:cs="Arial"/>
                  <w:b/>
                  <w:color w:val="111111"/>
                  <w:sz w:val="15"/>
                  <w:szCs w:val="15"/>
                </w:rPr>
                <w:delText>H1 - F3</w:delText>
              </w:r>
            </w:del>
          </w:p>
        </w:tc>
        <w:tc>
          <w:tcPr>
            <w:tcW w:w="1080" w:type="dxa"/>
            <w:shd w:val="clear" w:color="auto" w:fill="FFFFFF"/>
            <w:tcMar>
              <w:top w:w="0" w:type="dxa"/>
              <w:left w:w="0" w:type="dxa"/>
              <w:bottom w:w="0" w:type="dxa"/>
              <w:right w:w="0" w:type="dxa"/>
            </w:tcMar>
            <w:vAlign w:val="center"/>
          </w:tcPr>
          <w:p w14:paraId="49776042" w14:textId="63E6CD84" w:rsidR="009821AB" w:rsidRPr="00A80F22" w:rsidDel="00CB1E99" w:rsidRDefault="009821AB" w:rsidP="00B05573">
            <w:pPr>
              <w:spacing w:before="40" w:after="40"/>
              <w:ind w:left="100" w:right="100"/>
              <w:jc w:val="right"/>
              <w:rPr>
                <w:del w:id="2989" w:author="Thea Lucille Knowles" w:date="2021-03-18T20:25:00Z"/>
                <w:sz w:val="15"/>
                <w:szCs w:val="15"/>
              </w:rPr>
            </w:pPr>
            <w:del w:id="2990" w:author="Thea Lucille Knowles" w:date="2021-03-18T20:25:00Z">
              <w:r w:rsidRPr="00A80F22" w:rsidDel="00CB1E99">
                <w:rPr>
                  <w:rFonts w:ascii="Arial" w:eastAsia="Arial" w:hAnsi="Arial" w:cs="Arial"/>
                  <w:color w:val="111111"/>
                  <w:sz w:val="15"/>
                  <w:szCs w:val="15"/>
                </w:rPr>
                <w:delText>10.9</w:delText>
              </w:r>
            </w:del>
          </w:p>
        </w:tc>
        <w:tc>
          <w:tcPr>
            <w:tcW w:w="1080" w:type="dxa"/>
            <w:shd w:val="clear" w:color="auto" w:fill="FFFFFF"/>
            <w:tcMar>
              <w:top w:w="0" w:type="dxa"/>
              <w:left w:w="0" w:type="dxa"/>
              <w:bottom w:w="0" w:type="dxa"/>
              <w:right w:w="0" w:type="dxa"/>
            </w:tcMar>
            <w:vAlign w:val="center"/>
          </w:tcPr>
          <w:p w14:paraId="03B4AC81" w14:textId="191C5129" w:rsidR="009821AB" w:rsidRPr="00A80F22" w:rsidDel="00CB1E99" w:rsidRDefault="009821AB" w:rsidP="00B05573">
            <w:pPr>
              <w:spacing w:before="40" w:after="40"/>
              <w:ind w:left="100" w:right="100"/>
              <w:jc w:val="right"/>
              <w:rPr>
                <w:del w:id="2991" w:author="Thea Lucille Knowles" w:date="2021-03-18T20:25:00Z"/>
                <w:sz w:val="15"/>
                <w:szCs w:val="15"/>
              </w:rPr>
            </w:pPr>
            <w:del w:id="2992" w:author="Thea Lucille Knowles" w:date="2021-03-18T20:25:00Z">
              <w:r w:rsidRPr="00A80F22" w:rsidDel="00CB1E99">
                <w:rPr>
                  <w:rFonts w:ascii="Arial" w:eastAsia="Arial" w:hAnsi="Arial" w:cs="Arial"/>
                  <w:color w:val="111111"/>
                  <w:sz w:val="15"/>
                  <w:szCs w:val="15"/>
                </w:rPr>
                <w:delText>3.3</w:delText>
              </w:r>
            </w:del>
          </w:p>
        </w:tc>
        <w:tc>
          <w:tcPr>
            <w:tcW w:w="1080" w:type="dxa"/>
            <w:shd w:val="clear" w:color="auto" w:fill="FFFFFF"/>
            <w:tcMar>
              <w:top w:w="0" w:type="dxa"/>
              <w:left w:w="0" w:type="dxa"/>
              <w:bottom w:w="0" w:type="dxa"/>
              <w:right w:w="0" w:type="dxa"/>
            </w:tcMar>
            <w:vAlign w:val="center"/>
          </w:tcPr>
          <w:p w14:paraId="454A9340" w14:textId="4A31A903" w:rsidR="009821AB" w:rsidRPr="00A80F22" w:rsidDel="00CB1E99" w:rsidRDefault="009821AB" w:rsidP="00B05573">
            <w:pPr>
              <w:spacing w:before="40" w:after="40"/>
              <w:ind w:left="100" w:right="100"/>
              <w:jc w:val="right"/>
              <w:rPr>
                <w:del w:id="2993" w:author="Thea Lucille Knowles" w:date="2021-03-18T20:25:00Z"/>
                <w:sz w:val="15"/>
                <w:szCs w:val="15"/>
              </w:rPr>
            </w:pPr>
            <w:del w:id="2994" w:author="Thea Lucille Knowles" w:date="2021-03-18T20:25:00Z">
              <w:r w:rsidRPr="00A80F22" w:rsidDel="00CB1E99">
                <w:rPr>
                  <w:rFonts w:ascii="Arial" w:eastAsia="Arial" w:hAnsi="Arial" w:cs="Arial"/>
                  <w:color w:val="111111"/>
                  <w:sz w:val="15"/>
                  <w:szCs w:val="15"/>
                </w:rPr>
                <w:delText>3.314</w:delText>
              </w:r>
            </w:del>
          </w:p>
        </w:tc>
        <w:tc>
          <w:tcPr>
            <w:tcW w:w="1080" w:type="dxa"/>
            <w:shd w:val="clear" w:color="auto" w:fill="FFFFFF"/>
            <w:tcMar>
              <w:top w:w="0" w:type="dxa"/>
              <w:left w:w="0" w:type="dxa"/>
              <w:bottom w:w="0" w:type="dxa"/>
              <w:right w:w="0" w:type="dxa"/>
            </w:tcMar>
            <w:vAlign w:val="center"/>
          </w:tcPr>
          <w:p w14:paraId="58FFD58A" w14:textId="6AF5BEC9" w:rsidR="009821AB" w:rsidRPr="00A80F22" w:rsidDel="00CB1E99" w:rsidRDefault="009821AB" w:rsidP="00B05573">
            <w:pPr>
              <w:spacing w:before="40" w:after="40"/>
              <w:ind w:left="100" w:right="100"/>
              <w:jc w:val="right"/>
              <w:rPr>
                <w:del w:id="2995" w:author="Thea Lucille Knowles" w:date="2021-03-18T20:25:00Z"/>
                <w:sz w:val="15"/>
                <w:szCs w:val="15"/>
              </w:rPr>
            </w:pPr>
            <w:del w:id="2996" w:author="Thea Lucille Knowles" w:date="2021-03-18T20:25:00Z">
              <w:r w:rsidRPr="00A80F22" w:rsidDel="00CB1E99">
                <w:rPr>
                  <w:rFonts w:ascii="Arial" w:eastAsia="Arial" w:hAnsi="Arial" w:cs="Arial"/>
                  <w:b/>
                  <w:color w:val="111111"/>
                  <w:sz w:val="15"/>
                  <w:szCs w:val="15"/>
                </w:rPr>
                <w:delText>0.016</w:delText>
              </w:r>
            </w:del>
          </w:p>
        </w:tc>
      </w:tr>
      <w:tr w:rsidR="009821AB" w:rsidRPr="00A80F22" w:rsidDel="00CB1E99" w14:paraId="71ED8DE9" w14:textId="66106C61" w:rsidTr="00281D09">
        <w:trPr>
          <w:cantSplit/>
          <w:jc w:val="center"/>
          <w:del w:id="2997"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00D21A7" w14:textId="071C754A" w:rsidR="009821AB" w:rsidRPr="00A80F22" w:rsidDel="00CB1E99" w:rsidRDefault="009821AB" w:rsidP="00B05573">
            <w:pPr>
              <w:spacing w:before="40" w:after="40"/>
              <w:ind w:left="100" w:right="100"/>
              <w:rPr>
                <w:del w:id="2998"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2D0C528" w14:textId="5EEF4905" w:rsidR="009821AB" w:rsidRPr="00A80F22" w:rsidDel="00CB1E99" w:rsidRDefault="009821AB" w:rsidP="00B05573">
            <w:pPr>
              <w:spacing w:before="40" w:after="40"/>
              <w:ind w:left="100" w:right="100"/>
              <w:rPr>
                <w:del w:id="2999" w:author="Thea Lucille Knowles" w:date="2021-03-18T20:25:00Z"/>
                <w:sz w:val="15"/>
                <w:szCs w:val="15"/>
              </w:rPr>
            </w:pPr>
            <w:del w:id="3000" w:author="Thea Lucille Knowles" w:date="2021-03-18T20:25:00Z">
              <w:r w:rsidRPr="00A80F22" w:rsidDel="00CB1E99">
                <w:rPr>
                  <w:rFonts w:ascii="Arial" w:eastAsia="Arial" w:hAnsi="Arial" w:cs="Arial"/>
                  <w:b/>
                  <w:color w:val="111111"/>
                  <w:sz w:val="15"/>
                  <w:szCs w:val="15"/>
                </w:rPr>
                <w:delText>H1 - F4</w:delText>
              </w:r>
            </w:del>
          </w:p>
        </w:tc>
        <w:tc>
          <w:tcPr>
            <w:tcW w:w="1080" w:type="dxa"/>
            <w:shd w:val="clear" w:color="auto" w:fill="FFFFFF"/>
            <w:tcMar>
              <w:top w:w="0" w:type="dxa"/>
              <w:left w:w="0" w:type="dxa"/>
              <w:bottom w:w="0" w:type="dxa"/>
              <w:right w:w="0" w:type="dxa"/>
            </w:tcMar>
            <w:vAlign w:val="center"/>
          </w:tcPr>
          <w:p w14:paraId="0E285FEF" w14:textId="2237EF2A" w:rsidR="009821AB" w:rsidRPr="00A80F22" w:rsidDel="00CB1E99" w:rsidRDefault="009821AB" w:rsidP="00B05573">
            <w:pPr>
              <w:spacing w:before="40" w:after="40"/>
              <w:ind w:left="100" w:right="100"/>
              <w:jc w:val="right"/>
              <w:rPr>
                <w:del w:id="3001" w:author="Thea Lucille Knowles" w:date="2021-03-18T20:25:00Z"/>
                <w:sz w:val="15"/>
                <w:szCs w:val="15"/>
              </w:rPr>
            </w:pPr>
            <w:del w:id="3002" w:author="Thea Lucille Knowles" w:date="2021-03-18T20:25:00Z">
              <w:r w:rsidRPr="00A80F22" w:rsidDel="00CB1E99">
                <w:rPr>
                  <w:rFonts w:ascii="Arial" w:eastAsia="Arial" w:hAnsi="Arial" w:cs="Arial"/>
                  <w:color w:val="111111"/>
                  <w:sz w:val="15"/>
                  <w:szCs w:val="15"/>
                </w:rPr>
                <w:delText>18.2</w:delText>
              </w:r>
            </w:del>
          </w:p>
        </w:tc>
        <w:tc>
          <w:tcPr>
            <w:tcW w:w="1080" w:type="dxa"/>
            <w:shd w:val="clear" w:color="auto" w:fill="FFFFFF"/>
            <w:tcMar>
              <w:top w:w="0" w:type="dxa"/>
              <w:left w:w="0" w:type="dxa"/>
              <w:bottom w:w="0" w:type="dxa"/>
              <w:right w:w="0" w:type="dxa"/>
            </w:tcMar>
            <w:vAlign w:val="center"/>
          </w:tcPr>
          <w:p w14:paraId="3DF5037B" w14:textId="4017C8D4" w:rsidR="009821AB" w:rsidRPr="00A80F22" w:rsidDel="00CB1E99" w:rsidRDefault="009821AB" w:rsidP="00B05573">
            <w:pPr>
              <w:spacing w:before="40" w:after="40"/>
              <w:ind w:left="100" w:right="100"/>
              <w:jc w:val="right"/>
              <w:rPr>
                <w:del w:id="3003" w:author="Thea Lucille Knowles" w:date="2021-03-18T20:25:00Z"/>
                <w:sz w:val="15"/>
                <w:szCs w:val="15"/>
              </w:rPr>
            </w:pPr>
            <w:del w:id="3004" w:author="Thea Lucille Knowles" w:date="2021-03-18T20:25:00Z">
              <w:r w:rsidRPr="00A80F22" w:rsidDel="00CB1E99">
                <w:rPr>
                  <w:rFonts w:ascii="Arial" w:eastAsia="Arial" w:hAnsi="Arial" w:cs="Arial"/>
                  <w:color w:val="111111"/>
                  <w:sz w:val="15"/>
                  <w:szCs w:val="15"/>
                </w:rPr>
                <w:delText>4.5</w:delText>
              </w:r>
            </w:del>
          </w:p>
        </w:tc>
        <w:tc>
          <w:tcPr>
            <w:tcW w:w="1080" w:type="dxa"/>
            <w:shd w:val="clear" w:color="auto" w:fill="FFFFFF"/>
            <w:tcMar>
              <w:top w:w="0" w:type="dxa"/>
              <w:left w:w="0" w:type="dxa"/>
              <w:bottom w:w="0" w:type="dxa"/>
              <w:right w:w="0" w:type="dxa"/>
            </w:tcMar>
            <w:vAlign w:val="center"/>
          </w:tcPr>
          <w:p w14:paraId="7B934D3D" w14:textId="3108E9CE" w:rsidR="009821AB" w:rsidRPr="00A80F22" w:rsidDel="00CB1E99" w:rsidRDefault="009821AB" w:rsidP="00B05573">
            <w:pPr>
              <w:spacing w:before="40" w:after="40"/>
              <w:ind w:left="100" w:right="100"/>
              <w:jc w:val="right"/>
              <w:rPr>
                <w:del w:id="3005" w:author="Thea Lucille Knowles" w:date="2021-03-18T20:25:00Z"/>
                <w:sz w:val="15"/>
                <w:szCs w:val="15"/>
              </w:rPr>
            </w:pPr>
            <w:del w:id="3006" w:author="Thea Lucille Knowles" w:date="2021-03-18T20:25:00Z">
              <w:r w:rsidRPr="00A80F22" w:rsidDel="00CB1E99">
                <w:rPr>
                  <w:rFonts w:ascii="Arial" w:eastAsia="Arial" w:hAnsi="Arial" w:cs="Arial"/>
                  <w:color w:val="111111"/>
                  <w:sz w:val="15"/>
                  <w:szCs w:val="15"/>
                </w:rPr>
                <w:delText>4.040</w:delText>
              </w:r>
            </w:del>
          </w:p>
        </w:tc>
        <w:tc>
          <w:tcPr>
            <w:tcW w:w="1080" w:type="dxa"/>
            <w:shd w:val="clear" w:color="auto" w:fill="FFFFFF"/>
            <w:tcMar>
              <w:top w:w="0" w:type="dxa"/>
              <w:left w:w="0" w:type="dxa"/>
              <w:bottom w:w="0" w:type="dxa"/>
              <w:right w:w="0" w:type="dxa"/>
            </w:tcMar>
            <w:vAlign w:val="center"/>
          </w:tcPr>
          <w:p w14:paraId="5D0708E8" w14:textId="5EE72F5A" w:rsidR="009821AB" w:rsidRPr="00A80F22" w:rsidDel="00CB1E99" w:rsidRDefault="009821AB" w:rsidP="00B05573">
            <w:pPr>
              <w:spacing w:before="40" w:after="40"/>
              <w:ind w:left="100" w:right="100"/>
              <w:jc w:val="right"/>
              <w:rPr>
                <w:del w:id="3007" w:author="Thea Lucille Knowles" w:date="2021-03-18T20:25:00Z"/>
                <w:sz w:val="15"/>
                <w:szCs w:val="15"/>
              </w:rPr>
            </w:pPr>
            <w:del w:id="3008" w:author="Thea Lucille Knowles" w:date="2021-03-18T20:25:00Z">
              <w:r w:rsidRPr="00A80F22" w:rsidDel="00CB1E99">
                <w:rPr>
                  <w:rFonts w:ascii="Arial" w:eastAsia="Arial" w:hAnsi="Arial" w:cs="Arial"/>
                  <w:b/>
                  <w:color w:val="111111"/>
                  <w:sz w:val="15"/>
                  <w:szCs w:val="15"/>
                </w:rPr>
                <w:delText>0.001</w:delText>
              </w:r>
            </w:del>
          </w:p>
        </w:tc>
      </w:tr>
      <w:tr w:rsidR="009821AB" w:rsidRPr="00A80F22" w:rsidDel="00CB1E99" w14:paraId="02C3CE88" w14:textId="6F9E6E3C" w:rsidTr="00281D09">
        <w:trPr>
          <w:cantSplit/>
          <w:jc w:val="center"/>
          <w:del w:id="3009"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16A177C" w14:textId="1F1AB988" w:rsidR="009821AB" w:rsidRPr="00A80F22" w:rsidDel="00CB1E99" w:rsidRDefault="009821AB" w:rsidP="00B05573">
            <w:pPr>
              <w:spacing w:before="40" w:after="40"/>
              <w:ind w:left="100" w:right="100"/>
              <w:rPr>
                <w:del w:id="3010"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1E13C2FF" w14:textId="0C313AFC" w:rsidR="009821AB" w:rsidRPr="00A80F22" w:rsidDel="00CB1E99" w:rsidRDefault="009821AB" w:rsidP="00B05573">
            <w:pPr>
              <w:spacing w:before="40" w:after="40"/>
              <w:ind w:left="100" w:right="100"/>
              <w:rPr>
                <w:del w:id="3011" w:author="Thea Lucille Knowles" w:date="2021-03-18T20:25:00Z"/>
                <w:sz w:val="15"/>
                <w:szCs w:val="15"/>
              </w:rPr>
            </w:pPr>
            <w:del w:id="3012"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772C6708" w14:textId="2B5A3348" w:rsidR="009821AB" w:rsidRPr="00A80F22" w:rsidDel="00CB1E99" w:rsidRDefault="009821AB" w:rsidP="00B05573">
            <w:pPr>
              <w:spacing w:before="40" w:after="40"/>
              <w:ind w:left="100" w:right="100"/>
              <w:jc w:val="right"/>
              <w:rPr>
                <w:del w:id="3013" w:author="Thea Lucille Knowles" w:date="2021-03-18T20:25:00Z"/>
                <w:sz w:val="15"/>
                <w:szCs w:val="15"/>
              </w:rPr>
            </w:pPr>
            <w:del w:id="3014" w:author="Thea Lucille Knowles" w:date="2021-03-18T20:25:00Z">
              <w:r w:rsidRPr="00A80F22" w:rsidDel="00CB1E99">
                <w:rPr>
                  <w:rFonts w:ascii="Arial" w:eastAsia="Arial" w:hAnsi="Arial" w:cs="Arial"/>
                  <w:color w:val="111111"/>
                  <w:sz w:val="15"/>
                  <w:szCs w:val="15"/>
                </w:rPr>
                <w:delText>1.6</w:delText>
              </w:r>
            </w:del>
          </w:p>
        </w:tc>
        <w:tc>
          <w:tcPr>
            <w:tcW w:w="1080" w:type="dxa"/>
            <w:shd w:val="clear" w:color="auto" w:fill="FFFFFF"/>
            <w:tcMar>
              <w:top w:w="0" w:type="dxa"/>
              <w:left w:w="0" w:type="dxa"/>
              <w:bottom w:w="0" w:type="dxa"/>
              <w:right w:w="0" w:type="dxa"/>
            </w:tcMar>
            <w:vAlign w:val="center"/>
          </w:tcPr>
          <w:p w14:paraId="7D799929" w14:textId="23ADC7B9" w:rsidR="009821AB" w:rsidRPr="00A80F22" w:rsidDel="00CB1E99" w:rsidRDefault="009821AB" w:rsidP="00B05573">
            <w:pPr>
              <w:spacing w:before="40" w:after="40"/>
              <w:ind w:left="100" w:right="100"/>
              <w:jc w:val="right"/>
              <w:rPr>
                <w:del w:id="3015" w:author="Thea Lucille Knowles" w:date="2021-03-18T20:25:00Z"/>
                <w:sz w:val="15"/>
                <w:szCs w:val="15"/>
              </w:rPr>
            </w:pPr>
            <w:del w:id="3016" w:author="Thea Lucille Knowles" w:date="2021-03-18T20:25:00Z">
              <w:r w:rsidRPr="00A80F22" w:rsidDel="00CB1E99">
                <w:rPr>
                  <w:rFonts w:ascii="Arial" w:eastAsia="Arial" w:hAnsi="Arial" w:cs="Arial"/>
                  <w:color w:val="111111"/>
                  <w:sz w:val="15"/>
                  <w:szCs w:val="15"/>
                </w:rPr>
                <w:delText>2.2</w:delText>
              </w:r>
            </w:del>
          </w:p>
        </w:tc>
        <w:tc>
          <w:tcPr>
            <w:tcW w:w="1080" w:type="dxa"/>
            <w:shd w:val="clear" w:color="auto" w:fill="FFFFFF"/>
            <w:tcMar>
              <w:top w:w="0" w:type="dxa"/>
              <w:left w:w="0" w:type="dxa"/>
              <w:bottom w:w="0" w:type="dxa"/>
              <w:right w:w="0" w:type="dxa"/>
            </w:tcMar>
            <w:vAlign w:val="center"/>
          </w:tcPr>
          <w:p w14:paraId="3CF5B274" w14:textId="460E8EA3" w:rsidR="009821AB" w:rsidRPr="00A80F22" w:rsidDel="00CB1E99" w:rsidRDefault="009821AB" w:rsidP="00B05573">
            <w:pPr>
              <w:spacing w:before="40" w:after="40"/>
              <w:ind w:left="100" w:right="100"/>
              <w:jc w:val="right"/>
              <w:rPr>
                <w:del w:id="3017" w:author="Thea Lucille Knowles" w:date="2021-03-18T20:25:00Z"/>
                <w:sz w:val="15"/>
                <w:szCs w:val="15"/>
              </w:rPr>
            </w:pPr>
            <w:del w:id="3018" w:author="Thea Lucille Knowles" w:date="2021-03-18T20:25:00Z">
              <w:r w:rsidRPr="00A80F22" w:rsidDel="00CB1E99">
                <w:rPr>
                  <w:rFonts w:ascii="Arial" w:eastAsia="Arial" w:hAnsi="Arial" w:cs="Arial"/>
                  <w:color w:val="111111"/>
                  <w:sz w:val="15"/>
                  <w:szCs w:val="15"/>
                </w:rPr>
                <w:delText>0.721</w:delText>
              </w:r>
            </w:del>
          </w:p>
        </w:tc>
        <w:tc>
          <w:tcPr>
            <w:tcW w:w="1080" w:type="dxa"/>
            <w:shd w:val="clear" w:color="auto" w:fill="FFFFFF"/>
            <w:tcMar>
              <w:top w:w="0" w:type="dxa"/>
              <w:left w:w="0" w:type="dxa"/>
              <w:bottom w:w="0" w:type="dxa"/>
              <w:right w:w="0" w:type="dxa"/>
            </w:tcMar>
            <w:vAlign w:val="center"/>
          </w:tcPr>
          <w:p w14:paraId="38CBF005" w14:textId="313C4135" w:rsidR="009821AB" w:rsidRPr="00A80F22" w:rsidDel="00CB1E99" w:rsidRDefault="009821AB" w:rsidP="00B05573">
            <w:pPr>
              <w:spacing w:before="40" w:after="40"/>
              <w:ind w:left="100" w:right="100"/>
              <w:jc w:val="right"/>
              <w:rPr>
                <w:del w:id="3019" w:author="Thea Lucille Knowles" w:date="2021-03-18T20:25:00Z"/>
                <w:sz w:val="15"/>
                <w:szCs w:val="15"/>
              </w:rPr>
            </w:pPr>
            <w:del w:id="3020" w:author="Thea Lucille Knowles" w:date="2021-03-18T20:25:00Z">
              <w:r w:rsidRPr="00A80F22" w:rsidDel="00CB1E99">
                <w:rPr>
                  <w:rFonts w:ascii="Arial" w:eastAsia="Arial" w:hAnsi="Arial" w:cs="Arial"/>
                  <w:color w:val="111111"/>
                  <w:sz w:val="15"/>
                  <w:szCs w:val="15"/>
                </w:rPr>
                <w:delText>0.991</w:delText>
              </w:r>
            </w:del>
          </w:p>
        </w:tc>
      </w:tr>
      <w:tr w:rsidR="009821AB" w:rsidRPr="00A80F22" w:rsidDel="00CB1E99" w14:paraId="3D17BE79" w14:textId="491990A3" w:rsidTr="00281D09">
        <w:trPr>
          <w:cantSplit/>
          <w:jc w:val="center"/>
          <w:del w:id="3021"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CD6DB4C" w14:textId="2BF7E7CA" w:rsidR="009821AB" w:rsidRPr="00A80F22" w:rsidDel="00CB1E99" w:rsidRDefault="009821AB" w:rsidP="00B05573">
            <w:pPr>
              <w:spacing w:before="40" w:after="40"/>
              <w:ind w:left="100" w:right="100"/>
              <w:rPr>
                <w:del w:id="3022"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9A7CCAD" w14:textId="3FD1B4B2" w:rsidR="009821AB" w:rsidRPr="00A80F22" w:rsidDel="00CB1E99" w:rsidRDefault="009821AB" w:rsidP="00B05573">
            <w:pPr>
              <w:spacing w:before="40" w:after="40"/>
              <w:ind w:left="100" w:right="100"/>
              <w:rPr>
                <w:del w:id="3023" w:author="Thea Lucille Knowles" w:date="2021-03-18T20:25:00Z"/>
                <w:sz w:val="15"/>
                <w:szCs w:val="15"/>
              </w:rPr>
            </w:pPr>
            <w:del w:id="3024"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4563E010" w14:textId="1085618E" w:rsidR="009821AB" w:rsidRPr="00A80F22" w:rsidDel="00CB1E99" w:rsidRDefault="009821AB" w:rsidP="00B05573">
            <w:pPr>
              <w:spacing w:before="40" w:after="40"/>
              <w:ind w:left="100" w:right="100"/>
              <w:jc w:val="right"/>
              <w:rPr>
                <w:del w:id="3025" w:author="Thea Lucille Knowles" w:date="2021-03-18T20:25:00Z"/>
                <w:sz w:val="15"/>
                <w:szCs w:val="15"/>
              </w:rPr>
            </w:pPr>
            <w:del w:id="3026" w:author="Thea Lucille Knowles" w:date="2021-03-18T20:25:00Z">
              <w:r w:rsidRPr="00A80F22" w:rsidDel="00CB1E99">
                <w:rPr>
                  <w:rFonts w:ascii="Arial" w:eastAsia="Arial" w:hAnsi="Arial" w:cs="Arial"/>
                  <w:color w:val="111111"/>
                  <w:sz w:val="15"/>
                  <w:szCs w:val="15"/>
                </w:rPr>
                <w:delText>0.4</w:delText>
              </w:r>
            </w:del>
          </w:p>
        </w:tc>
        <w:tc>
          <w:tcPr>
            <w:tcW w:w="1080" w:type="dxa"/>
            <w:shd w:val="clear" w:color="auto" w:fill="FFFFFF"/>
            <w:tcMar>
              <w:top w:w="0" w:type="dxa"/>
              <w:left w:w="0" w:type="dxa"/>
              <w:bottom w:w="0" w:type="dxa"/>
              <w:right w:w="0" w:type="dxa"/>
            </w:tcMar>
            <w:vAlign w:val="center"/>
          </w:tcPr>
          <w:p w14:paraId="2397B023" w14:textId="53138311" w:rsidR="009821AB" w:rsidRPr="00A80F22" w:rsidDel="00CB1E99" w:rsidRDefault="009821AB" w:rsidP="00B05573">
            <w:pPr>
              <w:spacing w:before="40" w:after="40"/>
              <w:ind w:left="100" w:right="100"/>
              <w:jc w:val="right"/>
              <w:rPr>
                <w:del w:id="3027" w:author="Thea Lucille Knowles" w:date="2021-03-18T20:25:00Z"/>
                <w:sz w:val="15"/>
                <w:szCs w:val="15"/>
              </w:rPr>
            </w:pPr>
            <w:del w:id="3028" w:author="Thea Lucille Knowles" w:date="2021-03-18T20:25:00Z">
              <w:r w:rsidRPr="00A80F22" w:rsidDel="00CB1E99">
                <w:rPr>
                  <w:rFonts w:ascii="Arial" w:eastAsia="Arial" w:hAnsi="Arial" w:cs="Arial"/>
                  <w:color w:val="111111"/>
                  <w:sz w:val="15"/>
                  <w:szCs w:val="15"/>
                </w:rPr>
                <w:delText>2.2</w:delText>
              </w:r>
            </w:del>
          </w:p>
        </w:tc>
        <w:tc>
          <w:tcPr>
            <w:tcW w:w="1080" w:type="dxa"/>
            <w:shd w:val="clear" w:color="auto" w:fill="FFFFFF"/>
            <w:tcMar>
              <w:top w:w="0" w:type="dxa"/>
              <w:left w:w="0" w:type="dxa"/>
              <w:bottom w:w="0" w:type="dxa"/>
              <w:right w:w="0" w:type="dxa"/>
            </w:tcMar>
            <w:vAlign w:val="center"/>
          </w:tcPr>
          <w:p w14:paraId="0D4CFEE4" w14:textId="1BB4E761" w:rsidR="009821AB" w:rsidRPr="00A80F22" w:rsidDel="00CB1E99" w:rsidRDefault="009821AB" w:rsidP="00B05573">
            <w:pPr>
              <w:spacing w:before="40" w:after="40"/>
              <w:ind w:left="100" w:right="100"/>
              <w:jc w:val="right"/>
              <w:rPr>
                <w:del w:id="3029" w:author="Thea Lucille Knowles" w:date="2021-03-18T20:25:00Z"/>
                <w:sz w:val="15"/>
                <w:szCs w:val="15"/>
              </w:rPr>
            </w:pPr>
            <w:del w:id="3030" w:author="Thea Lucille Knowles" w:date="2021-03-18T20:25:00Z">
              <w:r w:rsidRPr="00A80F22" w:rsidDel="00CB1E99">
                <w:rPr>
                  <w:rFonts w:ascii="Arial" w:eastAsia="Arial" w:hAnsi="Arial" w:cs="Arial"/>
                  <w:color w:val="111111"/>
                  <w:sz w:val="15"/>
                  <w:szCs w:val="15"/>
                </w:rPr>
                <w:delText>0.196</w:delText>
              </w:r>
            </w:del>
          </w:p>
        </w:tc>
        <w:tc>
          <w:tcPr>
            <w:tcW w:w="1080" w:type="dxa"/>
            <w:shd w:val="clear" w:color="auto" w:fill="FFFFFF"/>
            <w:tcMar>
              <w:top w:w="0" w:type="dxa"/>
              <w:left w:w="0" w:type="dxa"/>
              <w:bottom w:w="0" w:type="dxa"/>
              <w:right w:w="0" w:type="dxa"/>
            </w:tcMar>
            <w:vAlign w:val="center"/>
          </w:tcPr>
          <w:p w14:paraId="5DDB31F0" w14:textId="2C40B2D6" w:rsidR="009821AB" w:rsidRPr="00A80F22" w:rsidDel="00CB1E99" w:rsidRDefault="009821AB" w:rsidP="00B05573">
            <w:pPr>
              <w:spacing w:before="40" w:after="40"/>
              <w:ind w:left="100" w:right="100"/>
              <w:jc w:val="right"/>
              <w:rPr>
                <w:del w:id="3031" w:author="Thea Lucille Knowles" w:date="2021-03-18T20:25:00Z"/>
                <w:sz w:val="15"/>
                <w:szCs w:val="15"/>
              </w:rPr>
            </w:pPr>
            <w:del w:id="3032"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3EA7C8AF" w14:textId="2F8E272C" w:rsidTr="00281D09">
        <w:trPr>
          <w:cantSplit/>
          <w:jc w:val="center"/>
          <w:del w:id="3033"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52F2EC37" w14:textId="74CE8F55" w:rsidR="009821AB" w:rsidRPr="00A80F22" w:rsidDel="00CB1E99" w:rsidRDefault="009821AB" w:rsidP="00B05573">
            <w:pPr>
              <w:spacing w:before="40" w:after="40"/>
              <w:ind w:left="100" w:right="100"/>
              <w:rPr>
                <w:del w:id="3034"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C5CE607" w14:textId="2CABE234" w:rsidR="009821AB" w:rsidRPr="00A80F22" w:rsidDel="00CB1E99" w:rsidRDefault="009821AB" w:rsidP="00B05573">
            <w:pPr>
              <w:spacing w:before="40" w:after="40"/>
              <w:ind w:left="100" w:right="100"/>
              <w:rPr>
                <w:del w:id="3035" w:author="Thea Lucille Knowles" w:date="2021-03-18T20:25:00Z"/>
                <w:sz w:val="15"/>
                <w:szCs w:val="15"/>
              </w:rPr>
            </w:pPr>
            <w:del w:id="3036"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22F17189" w14:textId="18140604" w:rsidR="009821AB" w:rsidRPr="00A80F22" w:rsidDel="00CB1E99" w:rsidRDefault="009821AB" w:rsidP="00B05573">
            <w:pPr>
              <w:spacing w:before="40" w:after="40"/>
              <w:ind w:left="100" w:right="100"/>
              <w:jc w:val="right"/>
              <w:rPr>
                <w:del w:id="3037" w:author="Thea Lucille Knowles" w:date="2021-03-18T20:25:00Z"/>
                <w:sz w:val="15"/>
                <w:szCs w:val="15"/>
              </w:rPr>
            </w:pPr>
            <w:del w:id="3038" w:author="Thea Lucille Knowles" w:date="2021-03-18T20:25:00Z">
              <w:r w:rsidRPr="00A80F22" w:rsidDel="00CB1E99">
                <w:rPr>
                  <w:rFonts w:ascii="Arial" w:eastAsia="Arial" w:hAnsi="Arial" w:cs="Arial"/>
                  <w:color w:val="111111"/>
                  <w:sz w:val="15"/>
                  <w:szCs w:val="15"/>
                </w:rPr>
                <w:delText>4.6</w:delText>
              </w:r>
            </w:del>
          </w:p>
        </w:tc>
        <w:tc>
          <w:tcPr>
            <w:tcW w:w="1080" w:type="dxa"/>
            <w:shd w:val="clear" w:color="auto" w:fill="FFFFFF"/>
            <w:tcMar>
              <w:top w:w="0" w:type="dxa"/>
              <w:left w:w="0" w:type="dxa"/>
              <w:bottom w:w="0" w:type="dxa"/>
              <w:right w:w="0" w:type="dxa"/>
            </w:tcMar>
            <w:vAlign w:val="center"/>
          </w:tcPr>
          <w:p w14:paraId="239D6A31" w14:textId="1248B013" w:rsidR="009821AB" w:rsidRPr="00A80F22" w:rsidDel="00CB1E99" w:rsidRDefault="009821AB" w:rsidP="00B05573">
            <w:pPr>
              <w:spacing w:before="40" w:after="40"/>
              <w:ind w:left="100" w:right="100"/>
              <w:jc w:val="right"/>
              <w:rPr>
                <w:del w:id="3039" w:author="Thea Lucille Knowles" w:date="2021-03-18T20:25:00Z"/>
                <w:sz w:val="15"/>
                <w:szCs w:val="15"/>
              </w:rPr>
            </w:pPr>
            <w:del w:id="3040" w:author="Thea Lucille Knowles" w:date="2021-03-18T20:25:00Z">
              <w:r w:rsidRPr="00A80F22" w:rsidDel="00CB1E99">
                <w:rPr>
                  <w:rFonts w:ascii="Arial" w:eastAsia="Arial" w:hAnsi="Arial" w:cs="Arial"/>
                  <w:color w:val="111111"/>
                  <w:sz w:val="15"/>
                  <w:szCs w:val="15"/>
                </w:rPr>
                <w:delText>3.7</w:delText>
              </w:r>
            </w:del>
          </w:p>
        </w:tc>
        <w:tc>
          <w:tcPr>
            <w:tcW w:w="1080" w:type="dxa"/>
            <w:shd w:val="clear" w:color="auto" w:fill="FFFFFF"/>
            <w:tcMar>
              <w:top w:w="0" w:type="dxa"/>
              <w:left w:w="0" w:type="dxa"/>
              <w:bottom w:w="0" w:type="dxa"/>
              <w:right w:w="0" w:type="dxa"/>
            </w:tcMar>
            <w:vAlign w:val="center"/>
          </w:tcPr>
          <w:p w14:paraId="68FF8FF9" w14:textId="16FDDF36" w:rsidR="009821AB" w:rsidRPr="00A80F22" w:rsidDel="00CB1E99" w:rsidRDefault="009821AB" w:rsidP="00B05573">
            <w:pPr>
              <w:spacing w:before="40" w:after="40"/>
              <w:ind w:left="100" w:right="100"/>
              <w:jc w:val="right"/>
              <w:rPr>
                <w:del w:id="3041" w:author="Thea Lucille Knowles" w:date="2021-03-18T20:25:00Z"/>
                <w:sz w:val="15"/>
                <w:szCs w:val="15"/>
              </w:rPr>
            </w:pPr>
            <w:del w:id="3042" w:author="Thea Lucille Knowles" w:date="2021-03-18T20:25:00Z">
              <w:r w:rsidRPr="00A80F22" w:rsidDel="00CB1E99">
                <w:rPr>
                  <w:rFonts w:ascii="Arial" w:eastAsia="Arial" w:hAnsi="Arial" w:cs="Arial"/>
                  <w:color w:val="111111"/>
                  <w:sz w:val="15"/>
                  <w:szCs w:val="15"/>
                </w:rPr>
                <w:delText>1.238</w:delText>
              </w:r>
            </w:del>
          </w:p>
        </w:tc>
        <w:tc>
          <w:tcPr>
            <w:tcW w:w="1080" w:type="dxa"/>
            <w:shd w:val="clear" w:color="auto" w:fill="FFFFFF"/>
            <w:tcMar>
              <w:top w:w="0" w:type="dxa"/>
              <w:left w:w="0" w:type="dxa"/>
              <w:bottom w:w="0" w:type="dxa"/>
              <w:right w:w="0" w:type="dxa"/>
            </w:tcMar>
            <w:vAlign w:val="center"/>
          </w:tcPr>
          <w:p w14:paraId="2F4329CF" w14:textId="63C59FBE" w:rsidR="009821AB" w:rsidRPr="00A80F22" w:rsidDel="00CB1E99" w:rsidRDefault="009821AB" w:rsidP="00B05573">
            <w:pPr>
              <w:spacing w:before="40" w:after="40"/>
              <w:ind w:left="100" w:right="100"/>
              <w:jc w:val="right"/>
              <w:rPr>
                <w:del w:id="3043" w:author="Thea Lucille Knowles" w:date="2021-03-18T20:25:00Z"/>
                <w:sz w:val="15"/>
                <w:szCs w:val="15"/>
              </w:rPr>
            </w:pPr>
            <w:del w:id="3044" w:author="Thea Lucille Knowles" w:date="2021-03-18T20:25:00Z">
              <w:r w:rsidRPr="00A80F22" w:rsidDel="00CB1E99">
                <w:rPr>
                  <w:rFonts w:ascii="Arial" w:eastAsia="Arial" w:hAnsi="Arial" w:cs="Arial"/>
                  <w:color w:val="111111"/>
                  <w:sz w:val="15"/>
                  <w:szCs w:val="15"/>
                </w:rPr>
                <w:delText>0.880</w:delText>
              </w:r>
            </w:del>
          </w:p>
        </w:tc>
      </w:tr>
      <w:tr w:rsidR="009821AB" w:rsidRPr="00A80F22" w:rsidDel="00CB1E99" w14:paraId="7E44A359" w14:textId="29E0BF8A" w:rsidTr="00281D09">
        <w:trPr>
          <w:cantSplit/>
          <w:jc w:val="center"/>
          <w:del w:id="3045"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5CABD49" w14:textId="7B819314" w:rsidR="009821AB" w:rsidRPr="00A80F22" w:rsidDel="00CB1E99" w:rsidRDefault="009821AB" w:rsidP="00B05573">
            <w:pPr>
              <w:spacing w:before="40" w:after="40"/>
              <w:ind w:left="100" w:right="100"/>
              <w:rPr>
                <w:del w:id="3046"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DCC7FF3" w14:textId="200BAFC2" w:rsidR="009821AB" w:rsidRPr="00A80F22" w:rsidDel="00CB1E99" w:rsidRDefault="009821AB" w:rsidP="00B05573">
            <w:pPr>
              <w:spacing w:before="40" w:after="40"/>
              <w:ind w:left="100" w:right="100"/>
              <w:rPr>
                <w:del w:id="3047" w:author="Thea Lucille Knowles" w:date="2021-03-18T20:25:00Z"/>
                <w:sz w:val="15"/>
                <w:szCs w:val="15"/>
              </w:rPr>
            </w:pPr>
            <w:del w:id="3048" w:author="Thea Lucille Knowles" w:date="2021-03-18T20:25:00Z">
              <w:r w:rsidRPr="00A80F22" w:rsidDel="00CB1E99">
                <w:rPr>
                  <w:rFonts w:ascii="Arial" w:eastAsia="Arial" w:hAnsi="Arial" w:cs="Arial"/>
                  <w:color w:val="111111"/>
                  <w:sz w:val="15"/>
                  <w:szCs w:val="15"/>
                </w:rPr>
                <w:delText>F3 - F4</w:delText>
              </w:r>
            </w:del>
          </w:p>
        </w:tc>
        <w:tc>
          <w:tcPr>
            <w:tcW w:w="1080" w:type="dxa"/>
            <w:shd w:val="clear" w:color="auto" w:fill="FFFFFF"/>
            <w:tcMar>
              <w:top w:w="0" w:type="dxa"/>
              <w:left w:w="0" w:type="dxa"/>
              <w:bottom w:w="0" w:type="dxa"/>
              <w:right w:w="0" w:type="dxa"/>
            </w:tcMar>
            <w:vAlign w:val="center"/>
          </w:tcPr>
          <w:p w14:paraId="79554C5D" w14:textId="0970DDFE" w:rsidR="009821AB" w:rsidRPr="00A80F22" w:rsidDel="00CB1E99" w:rsidRDefault="009821AB" w:rsidP="00B05573">
            <w:pPr>
              <w:spacing w:before="40" w:after="40"/>
              <w:ind w:left="100" w:right="100"/>
              <w:jc w:val="right"/>
              <w:rPr>
                <w:del w:id="3049" w:author="Thea Lucille Knowles" w:date="2021-03-18T20:25:00Z"/>
                <w:sz w:val="15"/>
                <w:szCs w:val="15"/>
              </w:rPr>
            </w:pPr>
            <w:del w:id="3050" w:author="Thea Lucille Knowles" w:date="2021-03-18T20:25:00Z">
              <w:r w:rsidRPr="00A80F22" w:rsidDel="00CB1E99">
                <w:rPr>
                  <w:rFonts w:ascii="Arial" w:eastAsia="Arial" w:hAnsi="Arial" w:cs="Arial"/>
                  <w:color w:val="111111"/>
                  <w:sz w:val="15"/>
                  <w:szCs w:val="15"/>
                </w:rPr>
                <w:delText>7.3</w:delText>
              </w:r>
            </w:del>
          </w:p>
        </w:tc>
        <w:tc>
          <w:tcPr>
            <w:tcW w:w="1080" w:type="dxa"/>
            <w:shd w:val="clear" w:color="auto" w:fill="FFFFFF"/>
            <w:tcMar>
              <w:top w:w="0" w:type="dxa"/>
              <w:left w:w="0" w:type="dxa"/>
              <w:bottom w:w="0" w:type="dxa"/>
              <w:right w:w="0" w:type="dxa"/>
            </w:tcMar>
            <w:vAlign w:val="center"/>
          </w:tcPr>
          <w:p w14:paraId="585F89BD" w14:textId="27FF14A5" w:rsidR="009821AB" w:rsidRPr="00A80F22" w:rsidDel="00CB1E99" w:rsidRDefault="009821AB" w:rsidP="00B05573">
            <w:pPr>
              <w:spacing w:before="40" w:after="40"/>
              <w:ind w:left="100" w:right="100"/>
              <w:jc w:val="right"/>
              <w:rPr>
                <w:del w:id="3051" w:author="Thea Lucille Knowles" w:date="2021-03-18T20:25:00Z"/>
                <w:sz w:val="15"/>
                <w:szCs w:val="15"/>
              </w:rPr>
            </w:pPr>
            <w:del w:id="3052" w:author="Thea Lucille Knowles" w:date="2021-03-18T20:25:00Z">
              <w:r w:rsidRPr="00A80F22" w:rsidDel="00CB1E99">
                <w:rPr>
                  <w:rFonts w:ascii="Arial" w:eastAsia="Arial" w:hAnsi="Arial" w:cs="Arial"/>
                  <w:color w:val="111111"/>
                  <w:sz w:val="15"/>
                  <w:szCs w:val="15"/>
                </w:rPr>
                <w:delText>5.1</w:delText>
              </w:r>
            </w:del>
          </w:p>
        </w:tc>
        <w:tc>
          <w:tcPr>
            <w:tcW w:w="1080" w:type="dxa"/>
            <w:shd w:val="clear" w:color="auto" w:fill="FFFFFF"/>
            <w:tcMar>
              <w:top w:w="0" w:type="dxa"/>
              <w:left w:w="0" w:type="dxa"/>
              <w:bottom w:w="0" w:type="dxa"/>
              <w:right w:w="0" w:type="dxa"/>
            </w:tcMar>
            <w:vAlign w:val="center"/>
          </w:tcPr>
          <w:p w14:paraId="6433FE89" w14:textId="2D5B0B9C" w:rsidR="009821AB" w:rsidRPr="00A80F22" w:rsidDel="00CB1E99" w:rsidRDefault="009821AB" w:rsidP="00B05573">
            <w:pPr>
              <w:spacing w:before="40" w:after="40"/>
              <w:ind w:left="100" w:right="100"/>
              <w:jc w:val="right"/>
              <w:rPr>
                <w:del w:id="3053" w:author="Thea Lucille Knowles" w:date="2021-03-18T20:25:00Z"/>
                <w:sz w:val="15"/>
                <w:szCs w:val="15"/>
              </w:rPr>
            </w:pPr>
            <w:del w:id="3054" w:author="Thea Lucille Knowles" w:date="2021-03-18T20:25:00Z">
              <w:r w:rsidRPr="00A80F22" w:rsidDel="00CB1E99">
                <w:rPr>
                  <w:rFonts w:ascii="Arial" w:eastAsia="Arial" w:hAnsi="Arial" w:cs="Arial"/>
                  <w:color w:val="111111"/>
                  <w:sz w:val="15"/>
                  <w:szCs w:val="15"/>
                </w:rPr>
                <w:delText>1.422</w:delText>
              </w:r>
            </w:del>
          </w:p>
        </w:tc>
        <w:tc>
          <w:tcPr>
            <w:tcW w:w="1080" w:type="dxa"/>
            <w:shd w:val="clear" w:color="auto" w:fill="FFFFFF"/>
            <w:tcMar>
              <w:top w:w="0" w:type="dxa"/>
              <w:left w:w="0" w:type="dxa"/>
              <w:bottom w:w="0" w:type="dxa"/>
              <w:right w:w="0" w:type="dxa"/>
            </w:tcMar>
            <w:vAlign w:val="center"/>
          </w:tcPr>
          <w:p w14:paraId="39B8B6AB" w14:textId="5F49B63A" w:rsidR="009821AB" w:rsidRPr="00A80F22" w:rsidDel="00CB1E99" w:rsidRDefault="009821AB" w:rsidP="00B05573">
            <w:pPr>
              <w:spacing w:before="40" w:after="40"/>
              <w:ind w:left="100" w:right="100"/>
              <w:jc w:val="right"/>
              <w:rPr>
                <w:del w:id="3055" w:author="Thea Lucille Knowles" w:date="2021-03-18T20:25:00Z"/>
                <w:sz w:val="15"/>
                <w:szCs w:val="15"/>
              </w:rPr>
            </w:pPr>
            <w:del w:id="3056" w:author="Thea Lucille Knowles" w:date="2021-03-18T20:25:00Z">
              <w:r w:rsidRPr="00A80F22" w:rsidDel="00CB1E99">
                <w:rPr>
                  <w:rFonts w:ascii="Arial" w:eastAsia="Arial" w:hAnsi="Arial" w:cs="Arial"/>
                  <w:color w:val="111111"/>
                  <w:sz w:val="15"/>
                  <w:szCs w:val="15"/>
                </w:rPr>
                <w:delText>0.790</w:delText>
              </w:r>
            </w:del>
          </w:p>
        </w:tc>
      </w:tr>
      <w:tr w:rsidR="009821AB" w:rsidRPr="00A80F22" w:rsidDel="00CB1E99" w14:paraId="6390C0B5" w14:textId="6D57FBF9" w:rsidTr="00281D09">
        <w:trPr>
          <w:cantSplit/>
          <w:jc w:val="center"/>
          <w:del w:id="3057" w:author="Thea Lucille Knowles" w:date="2021-03-18T20:25:00Z"/>
        </w:trPr>
        <w:tc>
          <w:tcPr>
            <w:tcW w:w="1080" w:type="dxa"/>
            <w:vMerge w:val="restart"/>
            <w:tcBorders>
              <w:top w:val="single" w:sz="8" w:space="0" w:color="000000"/>
            </w:tcBorders>
            <w:shd w:val="clear" w:color="auto" w:fill="FFFFFF"/>
            <w:tcMar>
              <w:top w:w="0" w:type="dxa"/>
              <w:left w:w="0" w:type="dxa"/>
              <w:bottom w:w="0" w:type="dxa"/>
              <w:right w:w="0" w:type="dxa"/>
            </w:tcMar>
            <w:vAlign w:val="center"/>
          </w:tcPr>
          <w:p w14:paraId="2A3B7662" w14:textId="3DD51BCC" w:rsidR="009821AB" w:rsidRPr="00A80F22" w:rsidDel="00CB1E99" w:rsidRDefault="009821AB" w:rsidP="00B05573">
            <w:pPr>
              <w:spacing w:before="40" w:after="40"/>
              <w:ind w:left="100" w:right="100"/>
              <w:rPr>
                <w:del w:id="3058" w:author="Thea Lucille Knowles" w:date="2021-03-18T20:25:00Z"/>
                <w:sz w:val="15"/>
                <w:szCs w:val="15"/>
              </w:rPr>
            </w:pPr>
            <w:del w:id="3059" w:author="Thea Lucille Knowles" w:date="2021-03-18T20:25:00Z">
              <w:r w:rsidRPr="00A80F22" w:rsidDel="00CB1E99">
                <w:rPr>
                  <w:rFonts w:ascii="Arial" w:eastAsia="Arial" w:hAnsi="Arial" w:cs="Arial"/>
                  <w:color w:val="111111"/>
                  <w:sz w:val="15"/>
                  <w:szCs w:val="15"/>
                </w:rPr>
                <w:delText>PD-DBS</w:delText>
              </w:r>
            </w:del>
          </w:p>
        </w:tc>
        <w:tc>
          <w:tcPr>
            <w:tcW w:w="1080" w:type="dxa"/>
            <w:shd w:val="clear" w:color="auto" w:fill="FFFFFF"/>
            <w:tcMar>
              <w:top w:w="0" w:type="dxa"/>
              <w:left w:w="0" w:type="dxa"/>
              <w:bottom w:w="0" w:type="dxa"/>
              <w:right w:w="0" w:type="dxa"/>
            </w:tcMar>
            <w:vAlign w:val="center"/>
          </w:tcPr>
          <w:p w14:paraId="46395A8E" w14:textId="7012055B" w:rsidR="009821AB" w:rsidRPr="00A80F22" w:rsidDel="00CB1E99" w:rsidRDefault="009821AB" w:rsidP="00B05573">
            <w:pPr>
              <w:spacing w:before="40" w:after="40"/>
              <w:ind w:left="100" w:right="100"/>
              <w:rPr>
                <w:del w:id="3060" w:author="Thea Lucille Knowles" w:date="2021-03-18T20:25:00Z"/>
                <w:sz w:val="15"/>
                <w:szCs w:val="15"/>
              </w:rPr>
            </w:pPr>
            <w:del w:id="3061" w:author="Thea Lucille Knowles" w:date="2021-03-18T20:25:00Z">
              <w:r w:rsidRPr="00A80F22" w:rsidDel="00CB1E99">
                <w:rPr>
                  <w:rFonts w:ascii="Arial" w:eastAsia="Arial" w:hAnsi="Arial" w:cs="Arial"/>
                  <w:color w:val="111111"/>
                  <w:sz w:val="15"/>
                  <w:szCs w:val="15"/>
                </w:rPr>
                <w:delText>H1 - S4</w:delText>
              </w:r>
            </w:del>
          </w:p>
        </w:tc>
        <w:tc>
          <w:tcPr>
            <w:tcW w:w="1080" w:type="dxa"/>
            <w:shd w:val="clear" w:color="auto" w:fill="FFFFFF"/>
            <w:tcMar>
              <w:top w:w="0" w:type="dxa"/>
              <w:left w:w="0" w:type="dxa"/>
              <w:bottom w:w="0" w:type="dxa"/>
              <w:right w:w="0" w:type="dxa"/>
            </w:tcMar>
            <w:vAlign w:val="center"/>
          </w:tcPr>
          <w:p w14:paraId="2153C1F8" w14:textId="6B8885A5" w:rsidR="009821AB" w:rsidRPr="00A80F22" w:rsidDel="00CB1E99" w:rsidRDefault="009821AB" w:rsidP="00B05573">
            <w:pPr>
              <w:spacing w:before="40" w:after="40"/>
              <w:ind w:left="100" w:right="100"/>
              <w:jc w:val="right"/>
              <w:rPr>
                <w:del w:id="3062" w:author="Thea Lucille Knowles" w:date="2021-03-18T20:25:00Z"/>
                <w:sz w:val="15"/>
                <w:szCs w:val="15"/>
              </w:rPr>
            </w:pPr>
            <w:del w:id="3063" w:author="Thea Lucille Knowles" w:date="2021-03-18T20:25:00Z">
              <w:r w:rsidRPr="00A80F22" w:rsidDel="00CB1E99">
                <w:rPr>
                  <w:rFonts w:ascii="Arial" w:eastAsia="Arial" w:hAnsi="Arial" w:cs="Arial"/>
                  <w:color w:val="111111"/>
                  <w:sz w:val="15"/>
                  <w:szCs w:val="15"/>
                </w:rPr>
                <w:delText>-9.0</w:delText>
              </w:r>
            </w:del>
          </w:p>
        </w:tc>
        <w:tc>
          <w:tcPr>
            <w:tcW w:w="1080" w:type="dxa"/>
            <w:shd w:val="clear" w:color="auto" w:fill="FFFFFF"/>
            <w:tcMar>
              <w:top w:w="0" w:type="dxa"/>
              <w:left w:w="0" w:type="dxa"/>
              <w:bottom w:w="0" w:type="dxa"/>
              <w:right w:w="0" w:type="dxa"/>
            </w:tcMar>
            <w:vAlign w:val="center"/>
          </w:tcPr>
          <w:p w14:paraId="25450C68" w14:textId="00748DDB" w:rsidR="009821AB" w:rsidRPr="00A80F22" w:rsidDel="00CB1E99" w:rsidRDefault="009821AB" w:rsidP="00B05573">
            <w:pPr>
              <w:spacing w:before="40" w:after="40"/>
              <w:ind w:left="100" w:right="100"/>
              <w:jc w:val="right"/>
              <w:rPr>
                <w:del w:id="3064" w:author="Thea Lucille Knowles" w:date="2021-03-18T20:25:00Z"/>
                <w:sz w:val="15"/>
                <w:szCs w:val="15"/>
              </w:rPr>
            </w:pPr>
            <w:del w:id="3065" w:author="Thea Lucille Knowles" w:date="2021-03-18T20:25:00Z">
              <w:r w:rsidRPr="00A80F22" w:rsidDel="00CB1E99">
                <w:rPr>
                  <w:rFonts w:ascii="Arial" w:eastAsia="Arial" w:hAnsi="Arial" w:cs="Arial"/>
                  <w:color w:val="111111"/>
                  <w:sz w:val="15"/>
                  <w:szCs w:val="15"/>
                </w:rPr>
                <w:delText>4.4</w:delText>
              </w:r>
            </w:del>
          </w:p>
        </w:tc>
        <w:tc>
          <w:tcPr>
            <w:tcW w:w="1080" w:type="dxa"/>
            <w:shd w:val="clear" w:color="auto" w:fill="FFFFFF"/>
            <w:tcMar>
              <w:top w:w="0" w:type="dxa"/>
              <w:left w:w="0" w:type="dxa"/>
              <w:bottom w:w="0" w:type="dxa"/>
              <w:right w:w="0" w:type="dxa"/>
            </w:tcMar>
            <w:vAlign w:val="center"/>
          </w:tcPr>
          <w:p w14:paraId="64F9A5EE" w14:textId="539E5739" w:rsidR="009821AB" w:rsidRPr="00A80F22" w:rsidDel="00CB1E99" w:rsidRDefault="009821AB" w:rsidP="00B05573">
            <w:pPr>
              <w:spacing w:before="40" w:after="40"/>
              <w:ind w:left="100" w:right="100"/>
              <w:jc w:val="right"/>
              <w:rPr>
                <w:del w:id="3066" w:author="Thea Lucille Knowles" w:date="2021-03-18T20:25:00Z"/>
                <w:sz w:val="15"/>
                <w:szCs w:val="15"/>
              </w:rPr>
            </w:pPr>
            <w:del w:id="3067" w:author="Thea Lucille Knowles" w:date="2021-03-18T20:25:00Z">
              <w:r w:rsidRPr="00A80F22" w:rsidDel="00CB1E99">
                <w:rPr>
                  <w:rFonts w:ascii="Arial" w:eastAsia="Arial" w:hAnsi="Arial" w:cs="Arial"/>
                  <w:color w:val="111111"/>
                  <w:sz w:val="15"/>
                  <w:szCs w:val="15"/>
                </w:rPr>
                <w:delText>-2.051</w:delText>
              </w:r>
            </w:del>
          </w:p>
        </w:tc>
        <w:tc>
          <w:tcPr>
            <w:tcW w:w="1080" w:type="dxa"/>
            <w:shd w:val="clear" w:color="auto" w:fill="FFFFFF"/>
            <w:tcMar>
              <w:top w:w="0" w:type="dxa"/>
              <w:left w:w="0" w:type="dxa"/>
              <w:bottom w:w="0" w:type="dxa"/>
              <w:right w:w="0" w:type="dxa"/>
            </w:tcMar>
            <w:vAlign w:val="center"/>
          </w:tcPr>
          <w:p w14:paraId="585F857C" w14:textId="15C979F2" w:rsidR="009821AB" w:rsidRPr="00A80F22" w:rsidDel="00CB1E99" w:rsidRDefault="009821AB" w:rsidP="00B05573">
            <w:pPr>
              <w:spacing w:before="40" w:after="40"/>
              <w:ind w:left="100" w:right="100"/>
              <w:jc w:val="right"/>
              <w:rPr>
                <w:del w:id="3068" w:author="Thea Lucille Knowles" w:date="2021-03-18T20:25:00Z"/>
                <w:sz w:val="15"/>
                <w:szCs w:val="15"/>
              </w:rPr>
            </w:pPr>
            <w:del w:id="3069" w:author="Thea Lucille Knowles" w:date="2021-03-18T20:25:00Z">
              <w:r w:rsidRPr="00A80F22" w:rsidDel="00CB1E99">
                <w:rPr>
                  <w:rFonts w:ascii="Arial" w:eastAsia="Arial" w:hAnsi="Arial" w:cs="Arial"/>
                  <w:color w:val="111111"/>
                  <w:sz w:val="15"/>
                  <w:szCs w:val="15"/>
                </w:rPr>
                <w:delText>0.382</w:delText>
              </w:r>
            </w:del>
          </w:p>
        </w:tc>
      </w:tr>
      <w:tr w:rsidR="009821AB" w:rsidRPr="00A80F22" w:rsidDel="00CB1E99" w14:paraId="3633662F" w14:textId="5A0080AC" w:rsidTr="00281D09">
        <w:trPr>
          <w:cantSplit/>
          <w:jc w:val="center"/>
          <w:del w:id="3070"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433DD7B7" w14:textId="636A6F19" w:rsidR="009821AB" w:rsidRPr="00A80F22" w:rsidDel="00CB1E99" w:rsidRDefault="009821AB" w:rsidP="00B05573">
            <w:pPr>
              <w:spacing w:before="40" w:after="40"/>
              <w:ind w:left="100" w:right="100"/>
              <w:rPr>
                <w:del w:id="3071"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68959E7" w14:textId="5E05E378" w:rsidR="009821AB" w:rsidRPr="00A80F22" w:rsidDel="00CB1E99" w:rsidRDefault="009821AB" w:rsidP="00B05573">
            <w:pPr>
              <w:spacing w:before="40" w:after="40"/>
              <w:ind w:left="100" w:right="100"/>
              <w:rPr>
                <w:del w:id="3072" w:author="Thea Lucille Knowles" w:date="2021-03-18T20:25:00Z"/>
                <w:sz w:val="15"/>
                <w:szCs w:val="15"/>
              </w:rPr>
            </w:pPr>
            <w:del w:id="3073" w:author="Thea Lucille Knowles" w:date="2021-03-18T20:25:00Z">
              <w:r w:rsidRPr="00A80F22" w:rsidDel="00CB1E99">
                <w:rPr>
                  <w:rFonts w:ascii="Arial" w:eastAsia="Arial" w:hAnsi="Arial" w:cs="Arial"/>
                  <w:color w:val="111111"/>
                  <w:sz w:val="15"/>
                  <w:szCs w:val="15"/>
                </w:rPr>
                <w:delText>H1 - S3</w:delText>
              </w:r>
            </w:del>
          </w:p>
        </w:tc>
        <w:tc>
          <w:tcPr>
            <w:tcW w:w="1080" w:type="dxa"/>
            <w:shd w:val="clear" w:color="auto" w:fill="FFFFFF"/>
            <w:tcMar>
              <w:top w:w="0" w:type="dxa"/>
              <w:left w:w="0" w:type="dxa"/>
              <w:bottom w:w="0" w:type="dxa"/>
              <w:right w:w="0" w:type="dxa"/>
            </w:tcMar>
            <w:vAlign w:val="center"/>
          </w:tcPr>
          <w:p w14:paraId="4E4AC543" w14:textId="13023A88" w:rsidR="009821AB" w:rsidRPr="00A80F22" w:rsidDel="00CB1E99" w:rsidRDefault="009821AB" w:rsidP="00B05573">
            <w:pPr>
              <w:spacing w:before="40" w:after="40"/>
              <w:ind w:left="100" w:right="100"/>
              <w:jc w:val="right"/>
              <w:rPr>
                <w:del w:id="3074" w:author="Thea Lucille Knowles" w:date="2021-03-18T20:25:00Z"/>
                <w:sz w:val="15"/>
                <w:szCs w:val="15"/>
              </w:rPr>
            </w:pPr>
            <w:del w:id="3075" w:author="Thea Lucille Knowles" w:date="2021-03-18T20:25:00Z">
              <w:r w:rsidRPr="00A80F22" w:rsidDel="00CB1E99">
                <w:rPr>
                  <w:rFonts w:ascii="Arial" w:eastAsia="Arial" w:hAnsi="Arial" w:cs="Arial"/>
                  <w:color w:val="111111"/>
                  <w:sz w:val="15"/>
                  <w:szCs w:val="15"/>
                </w:rPr>
                <w:delText>-9.7</w:delText>
              </w:r>
            </w:del>
          </w:p>
        </w:tc>
        <w:tc>
          <w:tcPr>
            <w:tcW w:w="1080" w:type="dxa"/>
            <w:shd w:val="clear" w:color="auto" w:fill="FFFFFF"/>
            <w:tcMar>
              <w:top w:w="0" w:type="dxa"/>
              <w:left w:w="0" w:type="dxa"/>
              <w:bottom w:w="0" w:type="dxa"/>
              <w:right w:w="0" w:type="dxa"/>
            </w:tcMar>
            <w:vAlign w:val="center"/>
          </w:tcPr>
          <w:p w14:paraId="257E8D15" w14:textId="37A2736E" w:rsidR="009821AB" w:rsidRPr="00A80F22" w:rsidDel="00CB1E99" w:rsidRDefault="009821AB" w:rsidP="00B05573">
            <w:pPr>
              <w:spacing w:before="40" w:after="40"/>
              <w:ind w:left="100" w:right="100"/>
              <w:jc w:val="right"/>
              <w:rPr>
                <w:del w:id="3076" w:author="Thea Lucille Knowles" w:date="2021-03-18T20:25:00Z"/>
                <w:sz w:val="15"/>
                <w:szCs w:val="15"/>
              </w:rPr>
            </w:pPr>
            <w:del w:id="3077" w:author="Thea Lucille Knowles" w:date="2021-03-18T20:25:00Z">
              <w:r w:rsidRPr="00A80F22" w:rsidDel="00CB1E99">
                <w:rPr>
                  <w:rFonts w:ascii="Arial" w:eastAsia="Arial" w:hAnsi="Arial" w:cs="Arial"/>
                  <w:color w:val="111111"/>
                  <w:sz w:val="15"/>
                  <w:szCs w:val="15"/>
                </w:rPr>
                <w:delText>3.9</w:delText>
              </w:r>
            </w:del>
          </w:p>
        </w:tc>
        <w:tc>
          <w:tcPr>
            <w:tcW w:w="1080" w:type="dxa"/>
            <w:shd w:val="clear" w:color="auto" w:fill="FFFFFF"/>
            <w:tcMar>
              <w:top w:w="0" w:type="dxa"/>
              <w:left w:w="0" w:type="dxa"/>
              <w:bottom w:w="0" w:type="dxa"/>
              <w:right w:w="0" w:type="dxa"/>
            </w:tcMar>
            <w:vAlign w:val="center"/>
          </w:tcPr>
          <w:p w14:paraId="02F72E22" w14:textId="36699E3D" w:rsidR="009821AB" w:rsidRPr="00A80F22" w:rsidDel="00CB1E99" w:rsidRDefault="009821AB" w:rsidP="00B05573">
            <w:pPr>
              <w:spacing w:before="40" w:after="40"/>
              <w:ind w:left="100" w:right="100"/>
              <w:jc w:val="right"/>
              <w:rPr>
                <w:del w:id="3078" w:author="Thea Lucille Knowles" w:date="2021-03-18T20:25:00Z"/>
                <w:sz w:val="15"/>
                <w:szCs w:val="15"/>
              </w:rPr>
            </w:pPr>
            <w:del w:id="3079" w:author="Thea Lucille Knowles" w:date="2021-03-18T20:25:00Z">
              <w:r w:rsidRPr="00A80F22" w:rsidDel="00CB1E99">
                <w:rPr>
                  <w:rFonts w:ascii="Arial" w:eastAsia="Arial" w:hAnsi="Arial" w:cs="Arial"/>
                  <w:color w:val="111111"/>
                  <w:sz w:val="15"/>
                  <w:szCs w:val="15"/>
                </w:rPr>
                <w:delText>-2.473</w:delText>
              </w:r>
            </w:del>
          </w:p>
        </w:tc>
        <w:tc>
          <w:tcPr>
            <w:tcW w:w="1080" w:type="dxa"/>
            <w:shd w:val="clear" w:color="auto" w:fill="FFFFFF"/>
            <w:tcMar>
              <w:top w:w="0" w:type="dxa"/>
              <w:left w:w="0" w:type="dxa"/>
              <w:bottom w:w="0" w:type="dxa"/>
              <w:right w:w="0" w:type="dxa"/>
            </w:tcMar>
            <w:vAlign w:val="center"/>
          </w:tcPr>
          <w:p w14:paraId="5FB1771C" w14:textId="463AD4BF" w:rsidR="009821AB" w:rsidRPr="00A80F22" w:rsidDel="00CB1E99" w:rsidRDefault="009821AB" w:rsidP="00B05573">
            <w:pPr>
              <w:spacing w:before="40" w:after="40"/>
              <w:ind w:left="100" w:right="100"/>
              <w:jc w:val="right"/>
              <w:rPr>
                <w:del w:id="3080" w:author="Thea Lucille Knowles" w:date="2021-03-18T20:25:00Z"/>
                <w:sz w:val="15"/>
                <w:szCs w:val="15"/>
              </w:rPr>
            </w:pPr>
            <w:del w:id="3081" w:author="Thea Lucille Knowles" w:date="2021-03-18T20:25:00Z">
              <w:r w:rsidRPr="00A80F22" w:rsidDel="00CB1E99">
                <w:rPr>
                  <w:rFonts w:ascii="Arial" w:eastAsia="Arial" w:hAnsi="Arial" w:cs="Arial"/>
                  <w:color w:val="111111"/>
                  <w:sz w:val="15"/>
                  <w:szCs w:val="15"/>
                </w:rPr>
                <w:delText>0.169</w:delText>
              </w:r>
            </w:del>
          </w:p>
        </w:tc>
      </w:tr>
      <w:tr w:rsidR="009821AB" w:rsidRPr="00A80F22" w:rsidDel="00CB1E99" w14:paraId="3236AD49" w14:textId="64EB4FD9" w:rsidTr="00281D09">
        <w:trPr>
          <w:cantSplit/>
          <w:jc w:val="center"/>
          <w:del w:id="3082"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6CE3F0F6" w14:textId="605525CB" w:rsidR="009821AB" w:rsidRPr="00A80F22" w:rsidDel="00CB1E99" w:rsidRDefault="009821AB" w:rsidP="00B05573">
            <w:pPr>
              <w:spacing w:before="40" w:after="40"/>
              <w:ind w:left="100" w:right="100"/>
              <w:rPr>
                <w:del w:id="3083"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7FA0100A" w14:textId="00896710" w:rsidR="009821AB" w:rsidRPr="00A80F22" w:rsidDel="00CB1E99" w:rsidRDefault="009821AB" w:rsidP="00B05573">
            <w:pPr>
              <w:spacing w:before="40" w:after="40"/>
              <w:ind w:left="100" w:right="100"/>
              <w:rPr>
                <w:del w:id="3084" w:author="Thea Lucille Knowles" w:date="2021-03-18T20:25:00Z"/>
                <w:sz w:val="15"/>
                <w:szCs w:val="15"/>
              </w:rPr>
            </w:pPr>
            <w:del w:id="3085" w:author="Thea Lucille Knowles" w:date="2021-03-18T20:25:00Z">
              <w:r w:rsidRPr="00A80F22" w:rsidDel="00CB1E99">
                <w:rPr>
                  <w:rFonts w:ascii="Arial" w:eastAsia="Arial" w:hAnsi="Arial" w:cs="Arial"/>
                  <w:i/>
                  <w:color w:val="111111"/>
                  <w:sz w:val="15"/>
                  <w:szCs w:val="15"/>
                </w:rPr>
                <w:delText>H1 - S2</w:delText>
              </w:r>
            </w:del>
          </w:p>
        </w:tc>
        <w:tc>
          <w:tcPr>
            <w:tcW w:w="1080" w:type="dxa"/>
            <w:shd w:val="clear" w:color="auto" w:fill="FFFFFF"/>
            <w:tcMar>
              <w:top w:w="0" w:type="dxa"/>
              <w:left w:w="0" w:type="dxa"/>
              <w:bottom w:w="0" w:type="dxa"/>
              <w:right w:w="0" w:type="dxa"/>
            </w:tcMar>
            <w:vAlign w:val="center"/>
          </w:tcPr>
          <w:p w14:paraId="3A944772" w14:textId="65928165" w:rsidR="009821AB" w:rsidRPr="00A80F22" w:rsidDel="00CB1E99" w:rsidRDefault="009821AB" w:rsidP="00B05573">
            <w:pPr>
              <w:spacing w:before="40" w:after="40"/>
              <w:ind w:left="100" w:right="100"/>
              <w:jc w:val="right"/>
              <w:rPr>
                <w:del w:id="3086" w:author="Thea Lucille Knowles" w:date="2021-03-18T20:25:00Z"/>
                <w:sz w:val="15"/>
                <w:szCs w:val="15"/>
              </w:rPr>
            </w:pPr>
            <w:del w:id="3087" w:author="Thea Lucille Knowles" w:date="2021-03-18T20:25:00Z">
              <w:r w:rsidRPr="00A80F22" w:rsidDel="00CB1E99">
                <w:rPr>
                  <w:rFonts w:ascii="Arial" w:eastAsia="Arial" w:hAnsi="Arial" w:cs="Arial"/>
                  <w:color w:val="111111"/>
                  <w:sz w:val="15"/>
                  <w:szCs w:val="15"/>
                </w:rPr>
                <w:delText>-11.0</w:delText>
              </w:r>
            </w:del>
          </w:p>
        </w:tc>
        <w:tc>
          <w:tcPr>
            <w:tcW w:w="1080" w:type="dxa"/>
            <w:shd w:val="clear" w:color="auto" w:fill="FFFFFF"/>
            <w:tcMar>
              <w:top w:w="0" w:type="dxa"/>
              <w:left w:w="0" w:type="dxa"/>
              <w:bottom w:w="0" w:type="dxa"/>
              <w:right w:w="0" w:type="dxa"/>
            </w:tcMar>
            <w:vAlign w:val="center"/>
          </w:tcPr>
          <w:p w14:paraId="6585A4F9" w14:textId="4829A7D0" w:rsidR="009821AB" w:rsidRPr="00A80F22" w:rsidDel="00CB1E99" w:rsidRDefault="009821AB" w:rsidP="00B05573">
            <w:pPr>
              <w:spacing w:before="40" w:after="40"/>
              <w:ind w:left="100" w:right="100"/>
              <w:jc w:val="right"/>
              <w:rPr>
                <w:del w:id="3088" w:author="Thea Lucille Knowles" w:date="2021-03-18T20:25:00Z"/>
                <w:sz w:val="15"/>
                <w:szCs w:val="15"/>
              </w:rPr>
            </w:pPr>
            <w:del w:id="3089" w:author="Thea Lucille Knowles" w:date="2021-03-18T20:25:00Z">
              <w:r w:rsidRPr="00A80F22" w:rsidDel="00CB1E99">
                <w:rPr>
                  <w:rFonts w:ascii="Arial" w:eastAsia="Arial" w:hAnsi="Arial" w:cs="Arial"/>
                  <w:color w:val="111111"/>
                  <w:sz w:val="15"/>
                  <w:szCs w:val="15"/>
                </w:rPr>
                <w:delText>3.8</w:delText>
              </w:r>
            </w:del>
          </w:p>
        </w:tc>
        <w:tc>
          <w:tcPr>
            <w:tcW w:w="1080" w:type="dxa"/>
            <w:shd w:val="clear" w:color="auto" w:fill="FFFFFF"/>
            <w:tcMar>
              <w:top w:w="0" w:type="dxa"/>
              <w:left w:w="0" w:type="dxa"/>
              <w:bottom w:w="0" w:type="dxa"/>
              <w:right w:w="0" w:type="dxa"/>
            </w:tcMar>
            <w:vAlign w:val="center"/>
          </w:tcPr>
          <w:p w14:paraId="5316C603" w14:textId="0497F3F0" w:rsidR="009821AB" w:rsidRPr="00A80F22" w:rsidDel="00CB1E99" w:rsidRDefault="009821AB" w:rsidP="00B05573">
            <w:pPr>
              <w:spacing w:before="40" w:after="40"/>
              <w:ind w:left="100" w:right="100"/>
              <w:jc w:val="right"/>
              <w:rPr>
                <w:del w:id="3090" w:author="Thea Lucille Knowles" w:date="2021-03-18T20:25:00Z"/>
                <w:sz w:val="15"/>
                <w:szCs w:val="15"/>
              </w:rPr>
            </w:pPr>
            <w:del w:id="3091" w:author="Thea Lucille Knowles" w:date="2021-03-18T20:25:00Z">
              <w:r w:rsidRPr="00A80F22" w:rsidDel="00CB1E99">
                <w:rPr>
                  <w:rFonts w:ascii="Arial" w:eastAsia="Arial" w:hAnsi="Arial" w:cs="Arial"/>
                  <w:color w:val="111111"/>
                  <w:sz w:val="15"/>
                  <w:szCs w:val="15"/>
                </w:rPr>
                <w:delText>-2.923</w:delText>
              </w:r>
            </w:del>
          </w:p>
        </w:tc>
        <w:tc>
          <w:tcPr>
            <w:tcW w:w="1080" w:type="dxa"/>
            <w:shd w:val="clear" w:color="auto" w:fill="FFFFFF"/>
            <w:tcMar>
              <w:top w:w="0" w:type="dxa"/>
              <w:left w:w="0" w:type="dxa"/>
              <w:bottom w:w="0" w:type="dxa"/>
              <w:right w:w="0" w:type="dxa"/>
            </w:tcMar>
            <w:vAlign w:val="center"/>
          </w:tcPr>
          <w:p w14:paraId="2BB74DF6" w14:textId="4DCA4CA6" w:rsidR="009821AB" w:rsidRPr="00A80F22" w:rsidDel="00CB1E99" w:rsidRDefault="009821AB" w:rsidP="00B05573">
            <w:pPr>
              <w:spacing w:before="40" w:after="40"/>
              <w:ind w:left="100" w:right="100"/>
              <w:jc w:val="right"/>
              <w:rPr>
                <w:del w:id="3092" w:author="Thea Lucille Knowles" w:date="2021-03-18T20:25:00Z"/>
                <w:sz w:val="15"/>
                <w:szCs w:val="15"/>
              </w:rPr>
            </w:pPr>
            <w:del w:id="3093" w:author="Thea Lucille Knowles" w:date="2021-03-18T20:25:00Z">
              <w:r w:rsidRPr="00A80F22" w:rsidDel="00CB1E99">
                <w:rPr>
                  <w:rFonts w:ascii="Arial" w:eastAsia="Arial" w:hAnsi="Arial" w:cs="Arial"/>
                  <w:i/>
                  <w:color w:val="111111"/>
                  <w:sz w:val="15"/>
                  <w:szCs w:val="15"/>
                </w:rPr>
                <w:delText>0.054</w:delText>
              </w:r>
            </w:del>
          </w:p>
        </w:tc>
      </w:tr>
      <w:tr w:rsidR="009821AB" w:rsidRPr="00A80F22" w:rsidDel="00CB1E99" w14:paraId="0E2B537E" w14:textId="11291A10" w:rsidTr="00281D09">
        <w:trPr>
          <w:cantSplit/>
          <w:jc w:val="center"/>
          <w:del w:id="3094"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6A297F7" w14:textId="326325FA" w:rsidR="009821AB" w:rsidRPr="00A80F22" w:rsidDel="00CB1E99" w:rsidRDefault="009821AB" w:rsidP="00B05573">
            <w:pPr>
              <w:spacing w:before="40" w:after="40"/>
              <w:ind w:left="100" w:right="100"/>
              <w:rPr>
                <w:del w:id="3095"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56ACE5C0" w14:textId="5187814A" w:rsidR="009821AB" w:rsidRPr="00A80F22" w:rsidDel="00CB1E99" w:rsidRDefault="009821AB" w:rsidP="00B05573">
            <w:pPr>
              <w:spacing w:before="40" w:after="40"/>
              <w:ind w:left="100" w:right="100"/>
              <w:rPr>
                <w:del w:id="3096" w:author="Thea Lucille Knowles" w:date="2021-03-18T20:25:00Z"/>
                <w:sz w:val="15"/>
                <w:szCs w:val="15"/>
              </w:rPr>
            </w:pPr>
            <w:del w:id="3097" w:author="Thea Lucille Knowles" w:date="2021-03-18T20:25:00Z">
              <w:r w:rsidRPr="00A80F22" w:rsidDel="00CB1E99">
                <w:rPr>
                  <w:rFonts w:ascii="Arial" w:eastAsia="Arial" w:hAnsi="Arial" w:cs="Arial"/>
                  <w:color w:val="111111"/>
                  <w:sz w:val="15"/>
                  <w:szCs w:val="15"/>
                </w:rPr>
                <w:delText>H1 - F2</w:delText>
              </w:r>
            </w:del>
          </w:p>
        </w:tc>
        <w:tc>
          <w:tcPr>
            <w:tcW w:w="1080" w:type="dxa"/>
            <w:shd w:val="clear" w:color="auto" w:fill="FFFFFF"/>
            <w:tcMar>
              <w:top w:w="0" w:type="dxa"/>
              <w:left w:w="0" w:type="dxa"/>
              <w:bottom w:w="0" w:type="dxa"/>
              <w:right w:w="0" w:type="dxa"/>
            </w:tcMar>
            <w:vAlign w:val="center"/>
          </w:tcPr>
          <w:p w14:paraId="41F6DCE1" w14:textId="4F15ED1E" w:rsidR="009821AB" w:rsidRPr="00A80F22" w:rsidDel="00CB1E99" w:rsidRDefault="009821AB" w:rsidP="00B05573">
            <w:pPr>
              <w:spacing w:before="40" w:after="40"/>
              <w:ind w:left="100" w:right="100"/>
              <w:jc w:val="right"/>
              <w:rPr>
                <w:del w:id="3098" w:author="Thea Lucille Knowles" w:date="2021-03-18T20:25:00Z"/>
                <w:sz w:val="15"/>
                <w:szCs w:val="15"/>
              </w:rPr>
            </w:pPr>
            <w:del w:id="3099" w:author="Thea Lucille Knowles" w:date="2021-03-18T20:25:00Z">
              <w:r w:rsidRPr="00A80F22" w:rsidDel="00CB1E99">
                <w:rPr>
                  <w:rFonts w:ascii="Arial" w:eastAsia="Arial" w:hAnsi="Arial" w:cs="Arial"/>
                  <w:color w:val="111111"/>
                  <w:sz w:val="15"/>
                  <w:szCs w:val="15"/>
                </w:rPr>
                <w:delText>0.6</w:delText>
              </w:r>
            </w:del>
          </w:p>
        </w:tc>
        <w:tc>
          <w:tcPr>
            <w:tcW w:w="1080" w:type="dxa"/>
            <w:shd w:val="clear" w:color="auto" w:fill="FFFFFF"/>
            <w:tcMar>
              <w:top w:w="0" w:type="dxa"/>
              <w:left w:w="0" w:type="dxa"/>
              <w:bottom w:w="0" w:type="dxa"/>
              <w:right w:w="0" w:type="dxa"/>
            </w:tcMar>
            <w:vAlign w:val="center"/>
          </w:tcPr>
          <w:p w14:paraId="36846D52" w14:textId="1F2EEBE7" w:rsidR="009821AB" w:rsidRPr="00A80F22" w:rsidDel="00CB1E99" w:rsidRDefault="009821AB" w:rsidP="00B05573">
            <w:pPr>
              <w:spacing w:before="40" w:after="40"/>
              <w:ind w:left="100" w:right="100"/>
              <w:jc w:val="right"/>
              <w:rPr>
                <w:del w:id="3100" w:author="Thea Lucille Knowles" w:date="2021-03-18T20:25:00Z"/>
                <w:sz w:val="15"/>
                <w:szCs w:val="15"/>
              </w:rPr>
            </w:pPr>
            <w:del w:id="3101" w:author="Thea Lucille Knowles" w:date="2021-03-18T20:25:00Z">
              <w:r w:rsidRPr="00A80F22" w:rsidDel="00CB1E99">
                <w:rPr>
                  <w:rFonts w:ascii="Arial" w:eastAsia="Arial" w:hAnsi="Arial" w:cs="Arial"/>
                  <w:color w:val="111111"/>
                  <w:sz w:val="15"/>
                  <w:szCs w:val="15"/>
                </w:rPr>
                <w:delText>4.7</w:delText>
              </w:r>
            </w:del>
          </w:p>
        </w:tc>
        <w:tc>
          <w:tcPr>
            <w:tcW w:w="1080" w:type="dxa"/>
            <w:shd w:val="clear" w:color="auto" w:fill="FFFFFF"/>
            <w:tcMar>
              <w:top w:w="0" w:type="dxa"/>
              <w:left w:w="0" w:type="dxa"/>
              <w:bottom w:w="0" w:type="dxa"/>
              <w:right w:w="0" w:type="dxa"/>
            </w:tcMar>
            <w:vAlign w:val="center"/>
          </w:tcPr>
          <w:p w14:paraId="1162A481" w14:textId="786544CE" w:rsidR="009821AB" w:rsidRPr="00A80F22" w:rsidDel="00CB1E99" w:rsidRDefault="009821AB" w:rsidP="00B05573">
            <w:pPr>
              <w:spacing w:before="40" w:after="40"/>
              <w:ind w:left="100" w:right="100"/>
              <w:jc w:val="right"/>
              <w:rPr>
                <w:del w:id="3102" w:author="Thea Lucille Knowles" w:date="2021-03-18T20:25:00Z"/>
                <w:sz w:val="15"/>
                <w:szCs w:val="15"/>
              </w:rPr>
            </w:pPr>
            <w:del w:id="3103" w:author="Thea Lucille Knowles" w:date="2021-03-18T20:25:00Z">
              <w:r w:rsidRPr="00A80F22" w:rsidDel="00CB1E99">
                <w:rPr>
                  <w:rFonts w:ascii="Arial" w:eastAsia="Arial" w:hAnsi="Arial" w:cs="Arial"/>
                  <w:color w:val="111111"/>
                  <w:sz w:val="15"/>
                  <w:szCs w:val="15"/>
                </w:rPr>
                <w:delText>0.121</w:delText>
              </w:r>
            </w:del>
          </w:p>
        </w:tc>
        <w:tc>
          <w:tcPr>
            <w:tcW w:w="1080" w:type="dxa"/>
            <w:shd w:val="clear" w:color="auto" w:fill="FFFFFF"/>
            <w:tcMar>
              <w:top w:w="0" w:type="dxa"/>
              <w:left w:w="0" w:type="dxa"/>
              <w:bottom w:w="0" w:type="dxa"/>
              <w:right w:w="0" w:type="dxa"/>
            </w:tcMar>
            <w:vAlign w:val="center"/>
          </w:tcPr>
          <w:p w14:paraId="104DA7CE" w14:textId="02870720" w:rsidR="009821AB" w:rsidRPr="00A80F22" w:rsidDel="00CB1E99" w:rsidRDefault="009821AB" w:rsidP="00B05573">
            <w:pPr>
              <w:spacing w:before="40" w:after="40"/>
              <w:ind w:left="100" w:right="100"/>
              <w:jc w:val="right"/>
              <w:rPr>
                <w:del w:id="3104" w:author="Thea Lucille Knowles" w:date="2021-03-18T20:25:00Z"/>
                <w:sz w:val="15"/>
                <w:szCs w:val="15"/>
              </w:rPr>
            </w:pPr>
            <w:del w:id="3105"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0BCE4040" w14:textId="720AC3C7" w:rsidTr="00281D09">
        <w:trPr>
          <w:cantSplit/>
          <w:jc w:val="center"/>
          <w:del w:id="3106"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F2ED175" w14:textId="70D99D92" w:rsidR="009821AB" w:rsidRPr="00A80F22" w:rsidDel="00CB1E99" w:rsidRDefault="009821AB" w:rsidP="00B05573">
            <w:pPr>
              <w:spacing w:before="40" w:after="40"/>
              <w:ind w:left="100" w:right="100"/>
              <w:rPr>
                <w:del w:id="3107"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32263053" w14:textId="093DF1AC" w:rsidR="009821AB" w:rsidRPr="00A80F22" w:rsidDel="00CB1E99" w:rsidRDefault="009821AB" w:rsidP="00B05573">
            <w:pPr>
              <w:spacing w:before="40" w:after="40"/>
              <w:ind w:left="100" w:right="100"/>
              <w:rPr>
                <w:del w:id="3108" w:author="Thea Lucille Knowles" w:date="2021-03-18T20:25:00Z"/>
                <w:sz w:val="15"/>
                <w:szCs w:val="15"/>
              </w:rPr>
            </w:pPr>
            <w:del w:id="3109" w:author="Thea Lucille Knowles" w:date="2021-03-18T20:25:00Z">
              <w:r w:rsidRPr="00A80F22" w:rsidDel="00CB1E99">
                <w:rPr>
                  <w:rFonts w:ascii="Arial" w:eastAsia="Arial" w:hAnsi="Arial" w:cs="Arial"/>
                  <w:color w:val="111111"/>
                  <w:sz w:val="15"/>
                  <w:szCs w:val="15"/>
                </w:rPr>
                <w:delText>H1 - F3</w:delText>
              </w:r>
            </w:del>
          </w:p>
        </w:tc>
        <w:tc>
          <w:tcPr>
            <w:tcW w:w="1080" w:type="dxa"/>
            <w:shd w:val="clear" w:color="auto" w:fill="FFFFFF"/>
            <w:tcMar>
              <w:top w:w="0" w:type="dxa"/>
              <w:left w:w="0" w:type="dxa"/>
              <w:bottom w:w="0" w:type="dxa"/>
              <w:right w:w="0" w:type="dxa"/>
            </w:tcMar>
            <w:vAlign w:val="center"/>
          </w:tcPr>
          <w:p w14:paraId="7E18AA2E" w14:textId="7B51AA49" w:rsidR="009821AB" w:rsidRPr="00A80F22" w:rsidDel="00CB1E99" w:rsidRDefault="009821AB" w:rsidP="00B05573">
            <w:pPr>
              <w:spacing w:before="40" w:after="40"/>
              <w:ind w:left="100" w:right="100"/>
              <w:jc w:val="right"/>
              <w:rPr>
                <w:del w:id="3110" w:author="Thea Lucille Knowles" w:date="2021-03-18T20:25:00Z"/>
                <w:sz w:val="15"/>
                <w:szCs w:val="15"/>
              </w:rPr>
            </w:pPr>
            <w:del w:id="3111" w:author="Thea Lucille Knowles" w:date="2021-03-18T20:25:00Z">
              <w:r w:rsidRPr="00A80F22" w:rsidDel="00CB1E99">
                <w:rPr>
                  <w:rFonts w:ascii="Arial" w:eastAsia="Arial" w:hAnsi="Arial" w:cs="Arial"/>
                  <w:color w:val="111111"/>
                  <w:sz w:val="15"/>
                  <w:szCs w:val="15"/>
                </w:rPr>
                <w:delText>1.2</w:delText>
              </w:r>
            </w:del>
          </w:p>
        </w:tc>
        <w:tc>
          <w:tcPr>
            <w:tcW w:w="1080" w:type="dxa"/>
            <w:shd w:val="clear" w:color="auto" w:fill="FFFFFF"/>
            <w:tcMar>
              <w:top w:w="0" w:type="dxa"/>
              <w:left w:w="0" w:type="dxa"/>
              <w:bottom w:w="0" w:type="dxa"/>
              <w:right w:w="0" w:type="dxa"/>
            </w:tcMar>
            <w:vAlign w:val="center"/>
          </w:tcPr>
          <w:p w14:paraId="1345923C" w14:textId="70B9FBF4" w:rsidR="009821AB" w:rsidRPr="00A80F22" w:rsidDel="00CB1E99" w:rsidRDefault="009821AB" w:rsidP="00B05573">
            <w:pPr>
              <w:spacing w:before="40" w:after="40"/>
              <w:ind w:left="100" w:right="100"/>
              <w:jc w:val="right"/>
              <w:rPr>
                <w:del w:id="3112" w:author="Thea Lucille Knowles" w:date="2021-03-18T20:25:00Z"/>
                <w:sz w:val="15"/>
                <w:szCs w:val="15"/>
              </w:rPr>
            </w:pPr>
            <w:del w:id="3113" w:author="Thea Lucille Knowles" w:date="2021-03-18T20:25:00Z">
              <w:r w:rsidRPr="00A80F22" w:rsidDel="00CB1E99">
                <w:rPr>
                  <w:rFonts w:ascii="Arial" w:eastAsia="Arial" w:hAnsi="Arial" w:cs="Arial"/>
                  <w:color w:val="111111"/>
                  <w:sz w:val="15"/>
                  <w:szCs w:val="15"/>
                </w:rPr>
                <w:delText>5.5</w:delText>
              </w:r>
            </w:del>
          </w:p>
        </w:tc>
        <w:tc>
          <w:tcPr>
            <w:tcW w:w="1080" w:type="dxa"/>
            <w:shd w:val="clear" w:color="auto" w:fill="FFFFFF"/>
            <w:tcMar>
              <w:top w:w="0" w:type="dxa"/>
              <w:left w:w="0" w:type="dxa"/>
              <w:bottom w:w="0" w:type="dxa"/>
              <w:right w:w="0" w:type="dxa"/>
            </w:tcMar>
            <w:vAlign w:val="center"/>
          </w:tcPr>
          <w:p w14:paraId="6F07D472" w14:textId="6B14C81C" w:rsidR="009821AB" w:rsidRPr="00A80F22" w:rsidDel="00CB1E99" w:rsidRDefault="009821AB" w:rsidP="00B05573">
            <w:pPr>
              <w:spacing w:before="40" w:after="40"/>
              <w:ind w:left="100" w:right="100"/>
              <w:jc w:val="right"/>
              <w:rPr>
                <w:del w:id="3114" w:author="Thea Lucille Knowles" w:date="2021-03-18T20:25:00Z"/>
                <w:sz w:val="15"/>
                <w:szCs w:val="15"/>
              </w:rPr>
            </w:pPr>
            <w:del w:id="3115" w:author="Thea Lucille Knowles" w:date="2021-03-18T20:25:00Z">
              <w:r w:rsidRPr="00A80F22" w:rsidDel="00CB1E99">
                <w:rPr>
                  <w:rFonts w:ascii="Arial" w:eastAsia="Arial" w:hAnsi="Arial" w:cs="Arial"/>
                  <w:color w:val="111111"/>
                  <w:sz w:val="15"/>
                  <w:szCs w:val="15"/>
                </w:rPr>
                <w:delText>0.229</w:delText>
              </w:r>
            </w:del>
          </w:p>
        </w:tc>
        <w:tc>
          <w:tcPr>
            <w:tcW w:w="1080" w:type="dxa"/>
            <w:shd w:val="clear" w:color="auto" w:fill="FFFFFF"/>
            <w:tcMar>
              <w:top w:w="0" w:type="dxa"/>
              <w:left w:w="0" w:type="dxa"/>
              <w:bottom w:w="0" w:type="dxa"/>
              <w:right w:w="0" w:type="dxa"/>
            </w:tcMar>
            <w:vAlign w:val="center"/>
          </w:tcPr>
          <w:p w14:paraId="1A6E12A7" w14:textId="1EB71E1B" w:rsidR="009821AB" w:rsidRPr="00A80F22" w:rsidDel="00CB1E99" w:rsidRDefault="009821AB" w:rsidP="00B05573">
            <w:pPr>
              <w:spacing w:before="40" w:after="40"/>
              <w:ind w:left="100" w:right="100"/>
              <w:jc w:val="right"/>
              <w:rPr>
                <w:del w:id="3116" w:author="Thea Lucille Knowles" w:date="2021-03-18T20:25:00Z"/>
                <w:sz w:val="15"/>
                <w:szCs w:val="15"/>
              </w:rPr>
            </w:pPr>
            <w:del w:id="3117"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0A47F158" w14:textId="23B998AC" w:rsidTr="00281D09">
        <w:trPr>
          <w:cantSplit/>
          <w:jc w:val="center"/>
          <w:del w:id="3118"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28397D8" w14:textId="22059E8F" w:rsidR="009821AB" w:rsidRPr="00A80F22" w:rsidDel="00CB1E99" w:rsidRDefault="009821AB" w:rsidP="00B05573">
            <w:pPr>
              <w:spacing w:before="40" w:after="40"/>
              <w:ind w:left="100" w:right="100"/>
              <w:rPr>
                <w:del w:id="3119"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0D64DC9D" w14:textId="4704E06C" w:rsidR="009821AB" w:rsidRPr="00A80F22" w:rsidDel="00CB1E99" w:rsidRDefault="009821AB" w:rsidP="00B05573">
            <w:pPr>
              <w:spacing w:before="40" w:after="40"/>
              <w:ind w:left="100" w:right="100"/>
              <w:rPr>
                <w:del w:id="3120" w:author="Thea Lucille Knowles" w:date="2021-03-18T20:25:00Z"/>
                <w:sz w:val="15"/>
                <w:szCs w:val="15"/>
              </w:rPr>
            </w:pPr>
            <w:del w:id="3121" w:author="Thea Lucille Knowles" w:date="2021-03-18T20:25:00Z">
              <w:r w:rsidRPr="00A80F22" w:rsidDel="00CB1E99">
                <w:rPr>
                  <w:rFonts w:ascii="Arial" w:eastAsia="Arial" w:hAnsi="Arial" w:cs="Arial"/>
                  <w:color w:val="111111"/>
                  <w:sz w:val="15"/>
                  <w:szCs w:val="15"/>
                </w:rPr>
                <w:delText>H1 - F4</w:delText>
              </w:r>
            </w:del>
          </w:p>
        </w:tc>
        <w:tc>
          <w:tcPr>
            <w:tcW w:w="1080" w:type="dxa"/>
            <w:shd w:val="clear" w:color="auto" w:fill="FFFFFF"/>
            <w:tcMar>
              <w:top w:w="0" w:type="dxa"/>
              <w:left w:w="0" w:type="dxa"/>
              <w:bottom w:w="0" w:type="dxa"/>
              <w:right w:w="0" w:type="dxa"/>
            </w:tcMar>
            <w:vAlign w:val="center"/>
          </w:tcPr>
          <w:p w14:paraId="71702DC7" w14:textId="411744B6" w:rsidR="009821AB" w:rsidRPr="00A80F22" w:rsidDel="00CB1E99" w:rsidRDefault="009821AB" w:rsidP="00B05573">
            <w:pPr>
              <w:spacing w:before="40" w:after="40"/>
              <w:ind w:left="100" w:right="100"/>
              <w:jc w:val="right"/>
              <w:rPr>
                <w:del w:id="3122" w:author="Thea Lucille Knowles" w:date="2021-03-18T20:25:00Z"/>
                <w:sz w:val="15"/>
                <w:szCs w:val="15"/>
              </w:rPr>
            </w:pPr>
            <w:del w:id="3123" w:author="Thea Lucille Knowles" w:date="2021-03-18T20:25:00Z">
              <w:r w:rsidRPr="00A80F22" w:rsidDel="00CB1E99">
                <w:rPr>
                  <w:rFonts w:ascii="Arial" w:eastAsia="Arial" w:hAnsi="Arial" w:cs="Arial"/>
                  <w:color w:val="111111"/>
                  <w:sz w:val="15"/>
                  <w:szCs w:val="15"/>
                </w:rPr>
                <w:delText>5.1</w:delText>
              </w:r>
            </w:del>
          </w:p>
        </w:tc>
        <w:tc>
          <w:tcPr>
            <w:tcW w:w="1080" w:type="dxa"/>
            <w:shd w:val="clear" w:color="auto" w:fill="FFFFFF"/>
            <w:tcMar>
              <w:top w:w="0" w:type="dxa"/>
              <w:left w:w="0" w:type="dxa"/>
              <w:bottom w:w="0" w:type="dxa"/>
              <w:right w:w="0" w:type="dxa"/>
            </w:tcMar>
            <w:vAlign w:val="center"/>
          </w:tcPr>
          <w:p w14:paraId="77992BB8" w14:textId="71A37200" w:rsidR="009821AB" w:rsidRPr="00A80F22" w:rsidDel="00CB1E99" w:rsidRDefault="009821AB" w:rsidP="00B05573">
            <w:pPr>
              <w:spacing w:before="40" w:after="40"/>
              <w:ind w:left="100" w:right="100"/>
              <w:jc w:val="right"/>
              <w:rPr>
                <w:del w:id="3124" w:author="Thea Lucille Knowles" w:date="2021-03-18T20:25:00Z"/>
                <w:sz w:val="15"/>
                <w:szCs w:val="15"/>
              </w:rPr>
            </w:pPr>
            <w:del w:id="3125" w:author="Thea Lucille Knowles" w:date="2021-03-18T20:25:00Z">
              <w:r w:rsidRPr="00A80F22" w:rsidDel="00CB1E99">
                <w:rPr>
                  <w:rFonts w:ascii="Arial" w:eastAsia="Arial" w:hAnsi="Arial" w:cs="Arial"/>
                  <w:color w:val="111111"/>
                  <w:sz w:val="15"/>
                  <w:szCs w:val="15"/>
                </w:rPr>
                <w:delText>6.8</w:delText>
              </w:r>
            </w:del>
          </w:p>
        </w:tc>
        <w:tc>
          <w:tcPr>
            <w:tcW w:w="1080" w:type="dxa"/>
            <w:shd w:val="clear" w:color="auto" w:fill="FFFFFF"/>
            <w:tcMar>
              <w:top w:w="0" w:type="dxa"/>
              <w:left w:w="0" w:type="dxa"/>
              <w:bottom w:w="0" w:type="dxa"/>
              <w:right w:w="0" w:type="dxa"/>
            </w:tcMar>
            <w:vAlign w:val="center"/>
          </w:tcPr>
          <w:p w14:paraId="4A2F1892" w14:textId="4ED923CF" w:rsidR="009821AB" w:rsidRPr="00A80F22" w:rsidDel="00CB1E99" w:rsidRDefault="009821AB" w:rsidP="00B05573">
            <w:pPr>
              <w:spacing w:before="40" w:after="40"/>
              <w:ind w:left="100" w:right="100"/>
              <w:jc w:val="right"/>
              <w:rPr>
                <w:del w:id="3126" w:author="Thea Lucille Knowles" w:date="2021-03-18T20:25:00Z"/>
                <w:sz w:val="15"/>
                <w:szCs w:val="15"/>
              </w:rPr>
            </w:pPr>
            <w:del w:id="3127" w:author="Thea Lucille Knowles" w:date="2021-03-18T20:25:00Z">
              <w:r w:rsidRPr="00A80F22" w:rsidDel="00CB1E99">
                <w:rPr>
                  <w:rFonts w:ascii="Arial" w:eastAsia="Arial" w:hAnsi="Arial" w:cs="Arial"/>
                  <w:color w:val="111111"/>
                  <w:sz w:val="15"/>
                  <w:szCs w:val="15"/>
                </w:rPr>
                <w:delText>0.743</w:delText>
              </w:r>
            </w:del>
          </w:p>
        </w:tc>
        <w:tc>
          <w:tcPr>
            <w:tcW w:w="1080" w:type="dxa"/>
            <w:shd w:val="clear" w:color="auto" w:fill="FFFFFF"/>
            <w:tcMar>
              <w:top w:w="0" w:type="dxa"/>
              <w:left w:w="0" w:type="dxa"/>
              <w:bottom w:w="0" w:type="dxa"/>
              <w:right w:w="0" w:type="dxa"/>
            </w:tcMar>
            <w:vAlign w:val="center"/>
          </w:tcPr>
          <w:p w14:paraId="0BCE7415" w14:textId="541AD065" w:rsidR="009821AB" w:rsidRPr="00A80F22" w:rsidDel="00CB1E99" w:rsidRDefault="009821AB" w:rsidP="00B05573">
            <w:pPr>
              <w:spacing w:before="40" w:after="40"/>
              <w:ind w:left="100" w:right="100"/>
              <w:jc w:val="right"/>
              <w:rPr>
                <w:del w:id="3128" w:author="Thea Lucille Knowles" w:date="2021-03-18T20:25:00Z"/>
                <w:sz w:val="15"/>
                <w:szCs w:val="15"/>
              </w:rPr>
            </w:pPr>
            <w:del w:id="3129" w:author="Thea Lucille Knowles" w:date="2021-03-18T20:25:00Z">
              <w:r w:rsidRPr="00A80F22" w:rsidDel="00CB1E99">
                <w:rPr>
                  <w:rFonts w:ascii="Arial" w:eastAsia="Arial" w:hAnsi="Arial" w:cs="Arial"/>
                  <w:color w:val="111111"/>
                  <w:sz w:val="15"/>
                  <w:szCs w:val="15"/>
                </w:rPr>
                <w:delText>0.990</w:delText>
              </w:r>
            </w:del>
          </w:p>
        </w:tc>
      </w:tr>
      <w:tr w:rsidR="009821AB" w:rsidRPr="00A80F22" w:rsidDel="00CB1E99" w14:paraId="40D638B2" w14:textId="21F74D7D" w:rsidTr="00281D09">
        <w:trPr>
          <w:cantSplit/>
          <w:jc w:val="center"/>
          <w:del w:id="3130"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05027ACA" w14:textId="2222BA21" w:rsidR="009821AB" w:rsidRPr="00A80F22" w:rsidDel="00CB1E99" w:rsidRDefault="009821AB" w:rsidP="00B05573">
            <w:pPr>
              <w:spacing w:before="40" w:after="40"/>
              <w:ind w:left="100" w:right="100"/>
              <w:rPr>
                <w:del w:id="3131"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4B2D453D" w14:textId="48F9FB1B" w:rsidR="009821AB" w:rsidRPr="00A80F22" w:rsidDel="00CB1E99" w:rsidRDefault="009821AB" w:rsidP="00B05573">
            <w:pPr>
              <w:spacing w:before="40" w:after="40"/>
              <w:ind w:left="100" w:right="100"/>
              <w:rPr>
                <w:del w:id="3132" w:author="Thea Lucille Knowles" w:date="2021-03-18T20:25:00Z"/>
                <w:sz w:val="15"/>
                <w:szCs w:val="15"/>
              </w:rPr>
            </w:pPr>
            <w:del w:id="3133" w:author="Thea Lucille Knowles" w:date="2021-03-18T20:25:00Z">
              <w:r w:rsidRPr="00A80F22" w:rsidDel="00CB1E99">
                <w:rPr>
                  <w:rFonts w:ascii="Arial" w:eastAsia="Arial" w:hAnsi="Arial" w:cs="Arial"/>
                  <w:color w:val="111111"/>
                  <w:sz w:val="15"/>
                  <w:szCs w:val="15"/>
                </w:rPr>
                <w:delText>S4 - S3</w:delText>
              </w:r>
            </w:del>
          </w:p>
        </w:tc>
        <w:tc>
          <w:tcPr>
            <w:tcW w:w="1080" w:type="dxa"/>
            <w:shd w:val="clear" w:color="auto" w:fill="FFFFFF"/>
            <w:tcMar>
              <w:top w:w="0" w:type="dxa"/>
              <w:left w:w="0" w:type="dxa"/>
              <w:bottom w:w="0" w:type="dxa"/>
              <w:right w:w="0" w:type="dxa"/>
            </w:tcMar>
            <w:vAlign w:val="center"/>
          </w:tcPr>
          <w:p w14:paraId="22C6154C" w14:textId="107D45C2" w:rsidR="009821AB" w:rsidRPr="00A80F22" w:rsidDel="00CB1E99" w:rsidRDefault="009821AB" w:rsidP="00B05573">
            <w:pPr>
              <w:spacing w:before="40" w:after="40"/>
              <w:ind w:left="100" w:right="100"/>
              <w:jc w:val="right"/>
              <w:rPr>
                <w:del w:id="3134" w:author="Thea Lucille Knowles" w:date="2021-03-18T20:25:00Z"/>
                <w:sz w:val="15"/>
                <w:szCs w:val="15"/>
              </w:rPr>
            </w:pPr>
            <w:del w:id="3135" w:author="Thea Lucille Knowles" w:date="2021-03-18T20:25:00Z">
              <w:r w:rsidRPr="00A80F22" w:rsidDel="00CB1E99">
                <w:rPr>
                  <w:rFonts w:ascii="Arial" w:eastAsia="Arial" w:hAnsi="Arial" w:cs="Arial"/>
                  <w:color w:val="111111"/>
                  <w:sz w:val="15"/>
                  <w:szCs w:val="15"/>
                </w:rPr>
                <w:delText>-0.7</w:delText>
              </w:r>
            </w:del>
          </w:p>
        </w:tc>
        <w:tc>
          <w:tcPr>
            <w:tcW w:w="1080" w:type="dxa"/>
            <w:shd w:val="clear" w:color="auto" w:fill="FFFFFF"/>
            <w:tcMar>
              <w:top w:w="0" w:type="dxa"/>
              <w:left w:w="0" w:type="dxa"/>
              <w:bottom w:w="0" w:type="dxa"/>
              <w:right w:w="0" w:type="dxa"/>
            </w:tcMar>
            <w:vAlign w:val="center"/>
          </w:tcPr>
          <w:p w14:paraId="242BB9CF" w14:textId="16721A1C" w:rsidR="009821AB" w:rsidRPr="00A80F22" w:rsidDel="00CB1E99" w:rsidRDefault="009821AB" w:rsidP="00B05573">
            <w:pPr>
              <w:spacing w:before="40" w:after="40"/>
              <w:ind w:left="100" w:right="100"/>
              <w:jc w:val="right"/>
              <w:rPr>
                <w:del w:id="3136" w:author="Thea Lucille Knowles" w:date="2021-03-18T20:25:00Z"/>
                <w:sz w:val="15"/>
                <w:szCs w:val="15"/>
              </w:rPr>
            </w:pPr>
            <w:del w:id="3137" w:author="Thea Lucille Knowles" w:date="2021-03-18T20:25:00Z">
              <w:r w:rsidRPr="00A80F22" w:rsidDel="00CB1E99">
                <w:rPr>
                  <w:rFonts w:ascii="Arial" w:eastAsia="Arial" w:hAnsi="Arial" w:cs="Arial"/>
                  <w:color w:val="111111"/>
                  <w:sz w:val="15"/>
                  <w:szCs w:val="15"/>
                </w:rPr>
                <w:delText>4.5</w:delText>
              </w:r>
            </w:del>
          </w:p>
        </w:tc>
        <w:tc>
          <w:tcPr>
            <w:tcW w:w="1080" w:type="dxa"/>
            <w:shd w:val="clear" w:color="auto" w:fill="FFFFFF"/>
            <w:tcMar>
              <w:top w:w="0" w:type="dxa"/>
              <w:left w:w="0" w:type="dxa"/>
              <w:bottom w:w="0" w:type="dxa"/>
              <w:right w:w="0" w:type="dxa"/>
            </w:tcMar>
            <w:vAlign w:val="center"/>
          </w:tcPr>
          <w:p w14:paraId="3C8412B1" w14:textId="34181819" w:rsidR="009821AB" w:rsidRPr="00A80F22" w:rsidDel="00CB1E99" w:rsidRDefault="009821AB" w:rsidP="00B05573">
            <w:pPr>
              <w:spacing w:before="40" w:after="40"/>
              <w:ind w:left="100" w:right="100"/>
              <w:jc w:val="right"/>
              <w:rPr>
                <w:del w:id="3138" w:author="Thea Lucille Knowles" w:date="2021-03-18T20:25:00Z"/>
                <w:sz w:val="15"/>
                <w:szCs w:val="15"/>
              </w:rPr>
            </w:pPr>
            <w:del w:id="3139" w:author="Thea Lucille Knowles" w:date="2021-03-18T20:25:00Z">
              <w:r w:rsidRPr="00A80F22" w:rsidDel="00CB1E99">
                <w:rPr>
                  <w:rFonts w:ascii="Arial" w:eastAsia="Arial" w:hAnsi="Arial" w:cs="Arial"/>
                  <w:color w:val="111111"/>
                  <w:sz w:val="15"/>
                  <w:szCs w:val="15"/>
                </w:rPr>
                <w:delText>-0.146</w:delText>
              </w:r>
            </w:del>
          </w:p>
        </w:tc>
        <w:tc>
          <w:tcPr>
            <w:tcW w:w="1080" w:type="dxa"/>
            <w:shd w:val="clear" w:color="auto" w:fill="FFFFFF"/>
            <w:tcMar>
              <w:top w:w="0" w:type="dxa"/>
              <w:left w:w="0" w:type="dxa"/>
              <w:bottom w:w="0" w:type="dxa"/>
              <w:right w:w="0" w:type="dxa"/>
            </w:tcMar>
            <w:vAlign w:val="center"/>
          </w:tcPr>
          <w:p w14:paraId="31CDD7A2" w14:textId="00B7B069" w:rsidR="009821AB" w:rsidRPr="00A80F22" w:rsidDel="00CB1E99" w:rsidRDefault="009821AB" w:rsidP="00B05573">
            <w:pPr>
              <w:spacing w:before="40" w:after="40"/>
              <w:ind w:left="100" w:right="100"/>
              <w:jc w:val="right"/>
              <w:rPr>
                <w:del w:id="3140" w:author="Thea Lucille Knowles" w:date="2021-03-18T20:25:00Z"/>
                <w:sz w:val="15"/>
                <w:szCs w:val="15"/>
              </w:rPr>
            </w:pPr>
            <w:del w:id="3141"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459C845F" w14:textId="3395CBF3" w:rsidTr="00281D09">
        <w:trPr>
          <w:cantSplit/>
          <w:jc w:val="center"/>
          <w:del w:id="3142"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7549CC25" w14:textId="276487BC" w:rsidR="009821AB" w:rsidRPr="00A80F22" w:rsidDel="00CB1E99" w:rsidRDefault="009821AB" w:rsidP="00B05573">
            <w:pPr>
              <w:spacing w:before="40" w:after="40"/>
              <w:ind w:left="100" w:right="100"/>
              <w:rPr>
                <w:del w:id="3143"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2B298C39" w14:textId="6A58BCC8" w:rsidR="009821AB" w:rsidRPr="00A80F22" w:rsidDel="00CB1E99" w:rsidRDefault="009821AB" w:rsidP="00B05573">
            <w:pPr>
              <w:spacing w:before="40" w:after="40"/>
              <w:ind w:left="100" w:right="100"/>
              <w:rPr>
                <w:del w:id="3144" w:author="Thea Lucille Knowles" w:date="2021-03-18T20:25:00Z"/>
                <w:sz w:val="15"/>
                <w:szCs w:val="15"/>
              </w:rPr>
            </w:pPr>
            <w:del w:id="3145" w:author="Thea Lucille Knowles" w:date="2021-03-18T20:25:00Z">
              <w:r w:rsidRPr="00A80F22" w:rsidDel="00CB1E99">
                <w:rPr>
                  <w:rFonts w:ascii="Arial" w:eastAsia="Arial" w:hAnsi="Arial" w:cs="Arial"/>
                  <w:color w:val="111111"/>
                  <w:sz w:val="15"/>
                  <w:szCs w:val="15"/>
                </w:rPr>
                <w:delText>S3 - S2</w:delText>
              </w:r>
            </w:del>
          </w:p>
        </w:tc>
        <w:tc>
          <w:tcPr>
            <w:tcW w:w="1080" w:type="dxa"/>
            <w:shd w:val="clear" w:color="auto" w:fill="FFFFFF"/>
            <w:tcMar>
              <w:top w:w="0" w:type="dxa"/>
              <w:left w:w="0" w:type="dxa"/>
              <w:bottom w:w="0" w:type="dxa"/>
              <w:right w:w="0" w:type="dxa"/>
            </w:tcMar>
            <w:vAlign w:val="center"/>
          </w:tcPr>
          <w:p w14:paraId="73F52605" w14:textId="203FA709" w:rsidR="009821AB" w:rsidRPr="00A80F22" w:rsidDel="00CB1E99" w:rsidRDefault="009821AB" w:rsidP="00B05573">
            <w:pPr>
              <w:spacing w:before="40" w:after="40"/>
              <w:ind w:left="100" w:right="100"/>
              <w:jc w:val="right"/>
              <w:rPr>
                <w:del w:id="3146" w:author="Thea Lucille Knowles" w:date="2021-03-18T20:25:00Z"/>
                <w:sz w:val="15"/>
                <w:szCs w:val="15"/>
              </w:rPr>
            </w:pPr>
            <w:del w:id="3147" w:author="Thea Lucille Knowles" w:date="2021-03-18T20:25:00Z">
              <w:r w:rsidRPr="00A80F22" w:rsidDel="00CB1E99">
                <w:rPr>
                  <w:rFonts w:ascii="Arial" w:eastAsia="Arial" w:hAnsi="Arial" w:cs="Arial"/>
                  <w:color w:val="111111"/>
                  <w:sz w:val="15"/>
                  <w:szCs w:val="15"/>
                </w:rPr>
                <w:delText>-1.4</w:delText>
              </w:r>
            </w:del>
          </w:p>
        </w:tc>
        <w:tc>
          <w:tcPr>
            <w:tcW w:w="1080" w:type="dxa"/>
            <w:shd w:val="clear" w:color="auto" w:fill="FFFFFF"/>
            <w:tcMar>
              <w:top w:w="0" w:type="dxa"/>
              <w:left w:w="0" w:type="dxa"/>
              <w:bottom w:w="0" w:type="dxa"/>
              <w:right w:w="0" w:type="dxa"/>
            </w:tcMar>
            <w:vAlign w:val="center"/>
          </w:tcPr>
          <w:p w14:paraId="1EC07A51" w14:textId="73169518" w:rsidR="009821AB" w:rsidRPr="00A80F22" w:rsidDel="00CB1E99" w:rsidRDefault="009821AB" w:rsidP="00B05573">
            <w:pPr>
              <w:spacing w:before="40" w:after="40"/>
              <w:ind w:left="100" w:right="100"/>
              <w:jc w:val="right"/>
              <w:rPr>
                <w:del w:id="3148" w:author="Thea Lucille Knowles" w:date="2021-03-18T20:25:00Z"/>
                <w:sz w:val="15"/>
                <w:szCs w:val="15"/>
              </w:rPr>
            </w:pPr>
            <w:del w:id="3149" w:author="Thea Lucille Knowles" w:date="2021-03-18T20:25:00Z">
              <w:r w:rsidRPr="00A80F22" w:rsidDel="00CB1E99">
                <w:rPr>
                  <w:rFonts w:ascii="Arial" w:eastAsia="Arial" w:hAnsi="Arial" w:cs="Arial"/>
                  <w:color w:val="111111"/>
                  <w:sz w:val="15"/>
                  <w:szCs w:val="15"/>
                </w:rPr>
                <w:delText>3.9</w:delText>
              </w:r>
            </w:del>
          </w:p>
        </w:tc>
        <w:tc>
          <w:tcPr>
            <w:tcW w:w="1080" w:type="dxa"/>
            <w:shd w:val="clear" w:color="auto" w:fill="FFFFFF"/>
            <w:tcMar>
              <w:top w:w="0" w:type="dxa"/>
              <w:left w:w="0" w:type="dxa"/>
              <w:bottom w:w="0" w:type="dxa"/>
              <w:right w:w="0" w:type="dxa"/>
            </w:tcMar>
            <w:vAlign w:val="center"/>
          </w:tcPr>
          <w:p w14:paraId="59212980" w14:textId="16AF30A9" w:rsidR="009821AB" w:rsidRPr="00A80F22" w:rsidDel="00CB1E99" w:rsidRDefault="009821AB" w:rsidP="00B05573">
            <w:pPr>
              <w:spacing w:before="40" w:after="40"/>
              <w:ind w:left="100" w:right="100"/>
              <w:jc w:val="right"/>
              <w:rPr>
                <w:del w:id="3150" w:author="Thea Lucille Knowles" w:date="2021-03-18T20:25:00Z"/>
                <w:sz w:val="15"/>
                <w:szCs w:val="15"/>
              </w:rPr>
            </w:pPr>
            <w:del w:id="3151" w:author="Thea Lucille Knowles" w:date="2021-03-18T20:25:00Z">
              <w:r w:rsidRPr="00A80F22" w:rsidDel="00CB1E99">
                <w:rPr>
                  <w:rFonts w:ascii="Arial" w:eastAsia="Arial" w:hAnsi="Arial" w:cs="Arial"/>
                  <w:color w:val="111111"/>
                  <w:sz w:val="15"/>
                  <w:szCs w:val="15"/>
                </w:rPr>
                <w:delText>-0.349</w:delText>
              </w:r>
            </w:del>
          </w:p>
        </w:tc>
        <w:tc>
          <w:tcPr>
            <w:tcW w:w="1080" w:type="dxa"/>
            <w:shd w:val="clear" w:color="auto" w:fill="FFFFFF"/>
            <w:tcMar>
              <w:top w:w="0" w:type="dxa"/>
              <w:left w:w="0" w:type="dxa"/>
              <w:bottom w:w="0" w:type="dxa"/>
              <w:right w:w="0" w:type="dxa"/>
            </w:tcMar>
            <w:vAlign w:val="center"/>
          </w:tcPr>
          <w:p w14:paraId="6841F68E" w14:textId="12C53BDA" w:rsidR="009821AB" w:rsidRPr="00A80F22" w:rsidDel="00CB1E99" w:rsidRDefault="009821AB" w:rsidP="00B05573">
            <w:pPr>
              <w:spacing w:before="40" w:after="40"/>
              <w:ind w:left="100" w:right="100"/>
              <w:jc w:val="right"/>
              <w:rPr>
                <w:del w:id="3152" w:author="Thea Lucille Knowles" w:date="2021-03-18T20:25:00Z"/>
                <w:sz w:val="15"/>
                <w:szCs w:val="15"/>
              </w:rPr>
            </w:pPr>
            <w:del w:id="3153"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4EED2308" w14:textId="4AC2D8F9" w:rsidTr="00281D09">
        <w:trPr>
          <w:cantSplit/>
          <w:jc w:val="center"/>
          <w:del w:id="3154" w:author="Thea Lucille Knowles" w:date="2021-03-18T20:25:00Z"/>
        </w:trPr>
        <w:tc>
          <w:tcPr>
            <w:tcW w:w="1080" w:type="dxa"/>
            <w:vMerge/>
            <w:tcBorders>
              <w:top w:val="single" w:sz="8" w:space="0" w:color="000000"/>
            </w:tcBorders>
            <w:shd w:val="clear" w:color="auto" w:fill="FFFFFF"/>
            <w:tcMar>
              <w:top w:w="0" w:type="dxa"/>
              <w:left w:w="0" w:type="dxa"/>
              <w:bottom w:w="0" w:type="dxa"/>
              <w:right w:w="0" w:type="dxa"/>
            </w:tcMar>
            <w:vAlign w:val="center"/>
          </w:tcPr>
          <w:p w14:paraId="208F01BC" w14:textId="14BDF422" w:rsidR="009821AB" w:rsidRPr="00A80F22" w:rsidDel="00CB1E99" w:rsidRDefault="009821AB" w:rsidP="00B05573">
            <w:pPr>
              <w:spacing w:before="40" w:after="40"/>
              <w:ind w:left="100" w:right="100"/>
              <w:rPr>
                <w:del w:id="3155" w:author="Thea Lucille Knowles" w:date="2021-03-18T20:25:00Z"/>
                <w:sz w:val="15"/>
                <w:szCs w:val="15"/>
              </w:rPr>
            </w:pPr>
          </w:p>
        </w:tc>
        <w:tc>
          <w:tcPr>
            <w:tcW w:w="1080" w:type="dxa"/>
            <w:shd w:val="clear" w:color="auto" w:fill="FFFFFF"/>
            <w:tcMar>
              <w:top w:w="0" w:type="dxa"/>
              <w:left w:w="0" w:type="dxa"/>
              <w:bottom w:w="0" w:type="dxa"/>
              <w:right w:w="0" w:type="dxa"/>
            </w:tcMar>
            <w:vAlign w:val="center"/>
          </w:tcPr>
          <w:p w14:paraId="29425F3E" w14:textId="29B16B4C" w:rsidR="009821AB" w:rsidRPr="00A80F22" w:rsidDel="00CB1E99" w:rsidRDefault="009821AB" w:rsidP="00B05573">
            <w:pPr>
              <w:spacing w:before="40" w:after="40"/>
              <w:ind w:left="100" w:right="100"/>
              <w:rPr>
                <w:del w:id="3156" w:author="Thea Lucille Knowles" w:date="2021-03-18T20:25:00Z"/>
                <w:sz w:val="15"/>
                <w:szCs w:val="15"/>
              </w:rPr>
            </w:pPr>
            <w:del w:id="3157" w:author="Thea Lucille Knowles" w:date="2021-03-18T20:25:00Z">
              <w:r w:rsidRPr="00A80F22" w:rsidDel="00CB1E99">
                <w:rPr>
                  <w:rFonts w:ascii="Arial" w:eastAsia="Arial" w:hAnsi="Arial" w:cs="Arial"/>
                  <w:color w:val="111111"/>
                  <w:sz w:val="15"/>
                  <w:szCs w:val="15"/>
                </w:rPr>
                <w:delText>F2 - F3</w:delText>
              </w:r>
            </w:del>
          </w:p>
        </w:tc>
        <w:tc>
          <w:tcPr>
            <w:tcW w:w="1080" w:type="dxa"/>
            <w:shd w:val="clear" w:color="auto" w:fill="FFFFFF"/>
            <w:tcMar>
              <w:top w:w="0" w:type="dxa"/>
              <w:left w:w="0" w:type="dxa"/>
              <w:bottom w:w="0" w:type="dxa"/>
              <w:right w:w="0" w:type="dxa"/>
            </w:tcMar>
            <w:vAlign w:val="center"/>
          </w:tcPr>
          <w:p w14:paraId="724C8E1C" w14:textId="17CDAA65" w:rsidR="009821AB" w:rsidRPr="00A80F22" w:rsidDel="00CB1E99" w:rsidRDefault="009821AB" w:rsidP="00B05573">
            <w:pPr>
              <w:spacing w:before="40" w:after="40"/>
              <w:ind w:left="100" w:right="100"/>
              <w:jc w:val="right"/>
              <w:rPr>
                <w:del w:id="3158" w:author="Thea Lucille Knowles" w:date="2021-03-18T20:25:00Z"/>
                <w:sz w:val="15"/>
                <w:szCs w:val="15"/>
              </w:rPr>
            </w:pPr>
            <w:del w:id="3159" w:author="Thea Lucille Knowles" w:date="2021-03-18T20:25:00Z">
              <w:r w:rsidRPr="00A80F22" w:rsidDel="00CB1E99">
                <w:rPr>
                  <w:rFonts w:ascii="Arial" w:eastAsia="Arial" w:hAnsi="Arial" w:cs="Arial"/>
                  <w:color w:val="111111"/>
                  <w:sz w:val="15"/>
                  <w:szCs w:val="15"/>
                </w:rPr>
                <w:delText>0.7</w:delText>
              </w:r>
            </w:del>
          </w:p>
        </w:tc>
        <w:tc>
          <w:tcPr>
            <w:tcW w:w="1080" w:type="dxa"/>
            <w:shd w:val="clear" w:color="auto" w:fill="FFFFFF"/>
            <w:tcMar>
              <w:top w:w="0" w:type="dxa"/>
              <w:left w:w="0" w:type="dxa"/>
              <w:bottom w:w="0" w:type="dxa"/>
              <w:right w:w="0" w:type="dxa"/>
            </w:tcMar>
            <w:vAlign w:val="center"/>
          </w:tcPr>
          <w:p w14:paraId="7DF4B809" w14:textId="73499748" w:rsidR="009821AB" w:rsidRPr="00A80F22" w:rsidDel="00CB1E99" w:rsidRDefault="009821AB" w:rsidP="00B05573">
            <w:pPr>
              <w:spacing w:before="40" w:after="40"/>
              <w:ind w:left="100" w:right="100"/>
              <w:jc w:val="right"/>
              <w:rPr>
                <w:del w:id="3160" w:author="Thea Lucille Knowles" w:date="2021-03-18T20:25:00Z"/>
                <w:sz w:val="15"/>
                <w:szCs w:val="15"/>
              </w:rPr>
            </w:pPr>
            <w:del w:id="3161" w:author="Thea Lucille Knowles" w:date="2021-03-18T20:25:00Z">
              <w:r w:rsidRPr="00A80F22" w:rsidDel="00CB1E99">
                <w:rPr>
                  <w:rFonts w:ascii="Arial" w:eastAsia="Arial" w:hAnsi="Arial" w:cs="Arial"/>
                  <w:color w:val="111111"/>
                  <w:sz w:val="15"/>
                  <w:szCs w:val="15"/>
                </w:rPr>
                <w:delText>6.2</w:delText>
              </w:r>
            </w:del>
          </w:p>
        </w:tc>
        <w:tc>
          <w:tcPr>
            <w:tcW w:w="1080" w:type="dxa"/>
            <w:shd w:val="clear" w:color="auto" w:fill="FFFFFF"/>
            <w:tcMar>
              <w:top w:w="0" w:type="dxa"/>
              <w:left w:w="0" w:type="dxa"/>
              <w:bottom w:w="0" w:type="dxa"/>
              <w:right w:w="0" w:type="dxa"/>
            </w:tcMar>
            <w:vAlign w:val="center"/>
          </w:tcPr>
          <w:p w14:paraId="304538D1" w14:textId="7B0682B9" w:rsidR="009821AB" w:rsidRPr="00A80F22" w:rsidDel="00CB1E99" w:rsidRDefault="009821AB" w:rsidP="00B05573">
            <w:pPr>
              <w:spacing w:before="40" w:after="40"/>
              <w:ind w:left="100" w:right="100"/>
              <w:jc w:val="right"/>
              <w:rPr>
                <w:del w:id="3162" w:author="Thea Lucille Knowles" w:date="2021-03-18T20:25:00Z"/>
                <w:sz w:val="15"/>
                <w:szCs w:val="15"/>
              </w:rPr>
            </w:pPr>
            <w:del w:id="3163" w:author="Thea Lucille Knowles" w:date="2021-03-18T20:25:00Z">
              <w:r w:rsidRPr="00A80F22" w:rsidDel="00CB1E99">
                <w:rPr>
                  <w:rFonts w:ascii="Arial" w:eastAsia="Arial" w:hAnsi="Arial" w:cs="Arial"/>
                  <w:color w:val="111111"/>
                  <w:sz w:val="15"/>
                  <w:szCs w:val="15"/>
                </w:rPr>
                <w:delText>0.109</w:delText>
              </w:r>
            </w:del>
          </w:p>
        </w:tc>
        <w:tc>
          <w:tcPr>
            <w:tcW w:w="1080" w:type="dxa"/>
            <w:shd w:val="clear" w:color="auto" w:fill="FFFFFF"/>
            <w:tcMar>
              <w:top w:w="0" w:type="dxa"/>
              <w:left w:w="0" w:type="dxa"/>
              <w:bottom w:w="0" w:type="dxa"/>
              <w:right w:w="0" w:type="dxa"/>
            </w:tcMar>
            <w:vAlign w:val="center"/>
          </w:tcPr>
          <w:p w14:paraId="6AA17407" w14:textId="673A8310" w:rsidR="009821AB" w:rsidRPr="00A80F22" w:rsidDel="00CB1E99" w:rsidRDefault="009821AB" w:rsidP="00B05573">
            <w:pPr>
              <w:spacing w:before="40" w:after="40"/>
              <w:ind w:left="100" w:right="100"/>
              <w:jc w:val="right"/>
              <w:rPr>
                <w:del w:id="3164" w:author="Thea Lucille Knowles" w:date="2021-03-18T20:25:00Z"/>
                <w:sz w:val="15"/>
                <w:szCs w:val="15"/>
              </w:rPr>
            </w:pPr>
            <w:del w:id="3165" w:author="Thea Lucille Knowles" w:date="2021-03-18T20:25:00Z">
              <w:r w:rsidRPr="00A80F22" w:rsidDel="00CB1E99">
                <w:rPr>
                  <w:rFonts w:ascii="Arial" w:eastAsia="Arial" w:hAnsi="Arial" w:cs="Arial"/>
                  <w:color w:val="111111"/>
                  <w:sz w:val="15"/>
                  <w:szCs w:val="15"/>
                </w:rPr>
                <w:delText>1.000</w:delText>
              </w:r>
            </w:del>
          </w:p>
        </w:tc>
      </w:tr>
      <w:tr w:rsidR="009821AB" w:rsidRPr="00A80F22" w:rsidDel="00CB1E99" w14:paraId="3D8A03AA" w14:textId="52FAA63B" w:rsidTr="00281D09">
        <w:trPr>
          <w:cantSplit/>
          <w:jc w:val="center"/>
          <w:del w:id="3166" w:author="Thea Lucille Knowles" w:date="2021-03-18T20:25:00Z"/>
        </w:trPr>
        <w:tc>
          <w:tcPr>
            <w:tcW w:w="1080"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14:paraId="7A65D8B9" w14:textId="300AB255" w:rsidR="009821AB" w:rsidRPr="00A80F22" w:rsidDel="00CB1E99" w:rsidRDefault="009821AB" w:rsidP="00B05573">
            <w:pPr>
              <w:spacing w:before="40" w:after="40"/>
              <w:ind w:left="100" w:right="100"/>
              <w:rPr>
                <w:del w:id="3167" w:author="Thea Lucille Knowles" w:date="2021-03-18T20:25:00Z"/>
                <w:sz w:val="15"/>
                <w:szCs w:val="15"/>
              </w:rPr>
            </w:pPr>
          </w:p>
        </w:tc>
        <w:tc>
          <w:tcPr>
            <w:tcW w:w="1080" w:type="dxa"/>
            <w:tcBorders>
              <w:bottom w:val="single" w:sz="16" w:space="0" w:color="000000"/>
            </w:tcBorders>
            <w:shd w:val="clear" w:color="auto" w:fill="FFFFFF"/>
            <w:tcMar>
              <w:top w:w="0" w:type="dxa"/>
              <w:left w:w="0" w:type="dxa"/>
              <w:bottom w:w="0" w:type="dxa"/>
              <w:right w:w="0" w:type="dxa"/>
            </w:tcMar>
            <w:vAlign w:val="center"/>
          </w:tcPr>
          <w:p w14:paraId="303823D9" w14:textId="29909B26" w:rsidR="009821AB" w:rsidRPr="00A80F22" w:rsidDel="00CB1E99" w:rsidRDefault="009821AB" w:rsidP="00B05573">
            <w:pPr>
              <w:spacing w:before="40" w:after="40"/>
              <w:ind w:left="100" w:right="100"/>
              <w:rPr>
                <w:del w:id="3168" w:author="Thea Lucille Knowles" w:date="2021-03-18T20:25:00Z"/>
                <w:sz w:val="15"/>
                <w:szCs w:val="15"/>
              </w:rPr>
            </w:pPr>
            <w:del w:id="3169" w:author="Thea Lucille Knowles" w:date="2021-03-18T20:25:00Z">
              <w:r w:rsidRPr="00A80F22" w:rsidDel="00CB1E99">
                <w:rPr>
                  <w:rFonts w:ascii="Arial" w:eastAsia="Arial" w:hAnsi="Arial" w:cs="Arial"/>
                  <w:color w:val="111111"/>
                  <w:sz w:val="15"/>
                  <w:szCs w:val="15"/>
                </w:rPr>
                <w:delText>F3 - F4</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74C4125F" w14:textId="3A436BB6" w:rsidR="009821AB" w:rsidRPr="00A80F22" w:rsidDel="00CB1E99" w:rsidRDefault="009821AB" w:rsidP="00B05573">
            <w:pPr>
              <w:spacing w:before="40" w:after="40"/>
              <w:ind w:left="100" w:right="100"/>
              <w:jc w:val="right"/>
              <w:rPr>
                <w:del w:id="3170" w:author="Thea Lucille Knowles" w:date="2021-03-18T20:25:00Z"/>
                <w:sz w:val="15"/>
                <w:szCs w:val="15"/>
              </w:rPr>
            </w:pPr>
            <w:del w:id="3171" w:author="Thea Lucille Knowles" w:date="2021-03-18T20:25:00Z">
              <w:r w:rsidRPr="00A80F22" w:rsidDel="00CB1E99">
                <w:rPr>
                  <w:rFonts w:ascii="Arial" w:eastAsia="Arial" w:hAnsi="Arial" w:cs="Arial"/>
                  <w:color w:val="111111"/>
                  <w:sz w:val="15"/>
                  <w:szCs w:val="15"/>
                </w:rPr>
                <w:delText>3.8</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2101BED9" w14:textId="458F42B9" w:rsidR="009821AB" w:rsidRPr="00A80F22" w:rsidDel="00CB1E99" w:rsidRDefault="009821AB" w:rsidP="00B05573">
            <w:pPr>
              <w:spacing w:before="40" w:after="40"/>
              <w:ind w:left="100" w:right="100"/>
              <w:jc w:val="right"/>
              <w:rPr>
                <w:del w:id="3172" w:author="Thea Lucille Knowles" w:date="2021-03-18T20:25:00Z"/>
                <w:sz w:val="15"/>
                <w:szCs w:val="15"/>
              </w:rPr>
            </w:pPr>
            <w:del w:id="3173" w:author="Thea Lucille Knowles" w:date="2021-03-18T20:25:00Z">
              <w:r w:rsidRPr="00A80F22" w:rsidDel="00CB1E99">
                <w:rPr>
                  <w:rFonts w:ascii="Arial" w:eastAsia="Arial" w:hAnsi="Arial" w:cs="Arial"/>
                  <w:color w:val="111111"/>
                  <w:sz w:val="15"/>
                  <w:szCs w:val="15"/>
                </w:rPr>
                <w:delText>7.9</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5B0359E1" w14:textId="1BBF0EF6" w:rsidR="009821AB" w:rsidRPr="00A80F22" w:rsidDel="00CB1E99" w:rsidRDefault="009821AB" w:rsidP="00B05573">
            <w:pPr>
              <w:spacing w:before="40" w:after="40"/>
              <w:ind w:left="100" w:right="100"/>
              <w:jc w:val="right"/>
              <w:rPr>
                <w:del w:id="3174" w:author="Thea Lucille Knowles" w:date="2021-03-18T20:25:00Z"/>
                <w:sz w:val="15"/>
                <w:szCs w:val="15"/>
              </w:rPr>
            </w:pPr>
            <w:del w:id="3175" w:author="Thea Lucille Knowles" w:date="2021-03-18T20:25:00Z">
              <w:r w:rsidRPr="00A80F22" w:rsidDel="00CB1E99">
                <w:rPr>
                  <w:rFonts w:ascii="Arial" w:eastAsia="Arial" w:hAnsi="Arial" w:cs="Arial"/>
                  <w:color w:val="111111"/>
                  <w:sz w:val="15"/>
                  <w:szCs w:val="15"/>
                </w:rPr>
                <w:delText>0.482</w:delText>
              </w:r>
            </w:del>
          </w:p>
        </w:tc>
        <w:tc>
          <w:tcPr>
            <w:tcW w:w="1080" w:type="dxa"/>
            <w:tcBorders>
              <w:bottom w:val="single" w:sz="16" w:space="0" w:color="000000"/>
            </w:tcBorders>
            <w:shd w:val="clear" w:color="auto" w:fill="FFFFFF"/>
            <w:tcMar>
              <w:top w:w="0" w:type="dxa"/>
              <w:left w:w="0" w:type="dxa"/>
              <w:bottom w:w="0" w:type="dxa"/>
              <w:right w:w="0" w:type="dxa"/>
            </w:tcMar>
            <w:vAlign w:val="center"/>
          </w:tcPr>
          <w:p w14:paraId="2A9BFEC8" w14:textId="1F1A6753" w:rsidR="009821AB" w:rsidRPr="00A80F22" w:rsidDel="00CB1E99" w:rsidRDefault="009821AB" w:rsidP="00B05573">
            <w:pPr>
              <w:spacing w:before="40" w:after="40"/>
              <w:ind w:left="100" w:right="100"/>
              <w:jc w:val="right"/>
              <w:rPr>
                <w:del w:id="3176" w:author="Thea Lucille Knowles" w:date="2021-03-18T20:25:00Z"/>
                <w:sz w:val="15"/>
                <w:szCs w:val="15"/>
              </w:rPr>
            </w:pPr>
            <w:del w:id="3177" w:author="Thea Lucille Knowles" w:date="2021-03-18T20:25:00Z">
              <w:r w:rsidRPr="00A80F22" w:rsidDel="00CB1E99">
                <w:rPr>
                  <w:rFonts w:ascii="Arial" w:eastAsia="Arial" w:hAnsi="Arial" w:cs="Arial"/>
                  <w:color w:val="111111"/>
                  <w:sz w:val="15"/>
                  <w:szCs w:val="15"/>
                </w:rPr>
                <w:delText>0.999</w:delText>
              </w:r>
            </w:del>
          </w:p>
        </w:tc>
      </w:tr>
    </w:tbl>
    <w:p w14:paraId="72BB75C2" w14:textId="6788A36F" w:rsidR="009821AB" w:rsidDel="00CB1E99" w:rsidRDefault="00CB1E99" w:rsidP="00B05573">
      <w:pPr>
        <w:rPr>
          <w:del w:id="3178" w:author="Thea Lucille Knowles" w:date="2021-03-18T20:25:00Z"/>
        </w:rPr>
      </w:pPr>
      <w:r>
        <w:t>Hello world</w:t>
      </w:r>
    </w:p>
    <w:p w14:paraId="1CA18DFD" w14:textId="379EB1D8" w:rsidR="009821AB" w:rsidDel="00CB1E99" w:rsidRDefault="009821AB" w:rsidP="00B05573">
      <w:pPr>
        <w:rPr>
          <w:del w:id="3179" w:author="Thea Lucille Knowles" w:date="2021-03-18T20:25:00Z"/>
        </w:rPr>
      </w:pPr>
    </w:p>
    <w:p w14:paraId="3E3B3C71" w14:textId="12CE8860" w:rsidR="00955CE1" w:rsidDel="00CB1E99" w:rsidRDefault="00955CE1" w:rsidP="00B05573">
      <w:pPr>
        <w:pStyle w:val="Bibliography"/>
        <w:keepNext/>
        <w:rPr>
          <w:del w:id="3180" w:author="Thea Lucille Knowles" w:date="2021-03-18T20:25:00Z"/>
        </w:rPr>
      </w:pPr>
      <w:del w:id="3181" w:author="Thea Lucille Knowles" w:date="2021-03-18T20:25:00Z">
        <w:r w:rsidDel="00CB1E99">
          <w:rPr>
            <w:noProof/>
          </w:rPr>
          <w:drawing>
            <wp:inline distT="0" distB="0" distL="0" distR="0" wp14:anchorId="296429D2" wp14:editId="6F9955CC">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del>
    </w:p>
    <w:p w14:paraId="3E64FA42" w14:textId="0D0FB1C8" w:rsidR="006A7ACD" w:rsidRPr="00756B9E" w:rsidDel="00CB1E99" w:rsidRDefault="00955CE1" w:rsidP="00B05573">
      <w:pPr>
        <w:pStyle w:val="Caption"/>
        <w:rPr>
          <w:del w:id="3182" w:author="Thea Lucille Knowles" w:date="2021-03-18T20:25:00Z"/>
          <w:rStyle w:val="Hyperlink"/>
        </w:rPr>
      </w:pPr>
      <w:del w:id="3183" w:author="Thea Lucille Knowles" w:date="2021-03-18T20:25:00Z">
        <w:r w:rsidDel="00CB1E99">
          <w:delText xml:space="preserve">Appendix Figure </w:delText>
        </w:r>
        <w:r w:rsidR="00D8216F" w:rsidDel="00CB1E99">
          <w:fldChar w:fldCharType="begin"/>
        </w:r>
        <w:r w:rsidR="00D8216F" w:rsidDel="00CB1E99">
          <w:delInstrText xml:space="preserve"> SEQ Appendix_Figure \* ARABIC </w:delInstrText>
        </w:r>
        <w:r w:rsidR="00D8216F" w:rsidDel="00CB1E99">
          <w:fldChar w:fldCharType="separate"/>
        </w:r>
        <w:r w:rsidDel="00CB1E99">
          <w:rPr>
            <w:noProof/>
          </w:rPr>
          <w:delText>1</w:delText>
        </w:r>
        <w:r w:rsidR="00D8216F" w:rsidDel="00CB1E99">
          <w:rPr>
            <w:noProof/>
          </w:rPr>
          <w:fldChar w:fldCharType="end"/>
        </w:r>
        <w:r w:rsidDel="00CB1E99">
          <w:delText xml:space="preserve">: </w:delText>
        </w:r>
        <w:r w:rsidRPr="00955CE1" w:rsidDel="00CB1E99">
          <w:delText>Empirical data representing intelligibility ratings along the speech rate conditions for each participant, arranged by group. Intelligibility ratings are averaged over both sentence reading and monologue tasks. YC = Younger healthy controls; OC = Older healthy controls; PD-Med = People with Parkinson’s disease without deep brain stimulation; PD-DBS = People with Parkinson’s disease with deep brain stimulation.</w:delText>
        </w:r>
      </w:del>
    </w:p>
    <w:bookmarkEnd w:id="1559"/>
    <w:bookmarkEnd w:id="1793"/>
    <w:p w14:paraId="2BD09A17" w14:textId="1AAC6648" w:rsidR="001B1086" w:rsidRPr="00A80F22" w:rsidRDefault="001B1086" w:rsidP="00A80F22">
      <w:pPr>
        <w:pStyle w:val="Heading1"/>
        <w:jc w:val="left"/>
        <w:rPr>
          <w:b w:val="0"/>
          <w:bCs w:val="0"/>
        </w:rPr>
      </w:pPr>
    </w:p>
    <w:sectPr w:rsidR="001B1086" w:rsidRPr="00A80F22" w:rsidSect="00B05573">
      <w:footerReference w:type="even" r:id="rId15"/>
      <w:footerReference w:type="default" r:id="rId16"/>
      <w:pgSz w:w="12240" w:h="15840"/>
      <w:pgMar w:top="1440"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6" w:author="Thea Lucille Knowles" w:date="2021-03-12T14:04:00Z" w:initials="TLK">
    <w:p w14:paraId="2FBF32CD" w14:textId="3ED889D0" w:rsidR="007E4128" w:rsidRDefault="007E4128">
      <w:pPr>
        <w:pStyle w:val="CommentText"/>
      </w:pPr>
      <w:r>
        <w:rPr>
          <w:rStyle w:val="CommentReference"/>
        </w:rPr>
        <w:annotationRef/>
      </w:r>
      <w:r>
        <w:t>Add reference!</w:t>
      </w:r>
    </w:p>
  </w:comment>
  <w:comment w:id="871" w:author="Thea Lucille Knowles" w:date="2021-02-26T14:30:00Z" w:initials="TLK">
    <w:p w14:paraId="01402F61" w14:textId="77777777" w:rsidR="004E1FFF" w:rsidRDefault="004E1FFF">
      <w:pPr>
        <w:pStyle w:val="CommentText"/>
      </w:pPr>
      <w:r>
        <w:rPr>
          <w:rStyle w:val="CommentReference"/>
        </w:rPr>
        <w:annotationRef/>
      </w:r>
      <w:r>
        <w:t>UPDATE: model results for rate of speech were based on incorrect number of words in this version.</w:t>
      </w:r>
    </w:p>
    <w:p w14:paraId="6BF08977" w14:textId="77777777" w:rsidR="004E1FFF" w:rsidRDefault="004E1FFF">
      <w:pPr>
        <w:pStyle w:val="CommentText"/>
      </w:pPr>
    </w:p>
    <w:p w14:paraId="1EA6D815" w14:textId="40B70FC6" w:rsidR="004E1FFF" w:rsidRDefault="004E1FFF">
      <w:pPr>
        <w:pStyle w:val="CommentText"/>
      </w:pPr>
      <w:r>
        <w:t>This sentence is no longer true: All contrast levels were significantly different. F4-F3 is b = 0.04, p = .028</w:t>
      </w:r>
    </w:p>
  </w:comment>
  <w:comment w:id="883" w:author="Thea Lucille Knowles" w:date="2021-02-26T14:39:00Z" w:initials="TLK">
    <w:p w14:paraId="64E4025E" w14:textId="252000F8" w:rsidR="004E1FFF" w:rsidRDefault="004E1FFF">
      <w:pPr>
        <w:pStyle w:val="CommentText"/>
      </w:pPr>
      <w:r>
        <w:rPr>
          <w:rStyle w:val="CommentReference"/>
        </w:rPr>
        <w:annotationRef/>
      </w:r>
      <w:r>
        <w:t>correct</w:t>
      </w:r>
    </w:p>
  </w:comment>
  <w:comment w:id="884" w:author="Thea Lucille Knowles" w:date="2021-02-26T14:40:00Z" w:initials="TLK">
    <w:p w14:paraId="57D1EA15" w14:textId="5656357C" w:rsidR="004E1FFF" w:rsidRDefault="004E1FFF">
      <w:pPr>
        <w:pStyle w:val="CommentText"/>
      </w:pPr>
      <w:r>
        <w:rPr>
          <w:rStyle w:val="CommentReference"/>
        </w:rPr>
        <w:annotationRef/>
      </w:r>
      <w:r>
        <w:t>correct</w:t>
      </w:r>
    </w:p>
  </w:comment>
  <w:comment w:id="885" w:author="Thea Lucille Knowles" w:date="2021-02-26T14:40:00Z" w:initials="TLK">
    <w:p w14:paraId="444EAF70" w14:textId="19AD29EA" w:rsidR="004E1FFF" w:rsidRDefault="004E1FFF">
      <w:pPr>
        <w:pStyle w:val="CommentText"/>
      </w:pPr>
      <w:r>
        <w:rPr>
          <w:rStyle w:val="CommentReference"/>
        </w:rPr>
        <w:annotationRef/>
      </w:r>
    </w:p>
  </w:comment>
  <w:comment w:id="888" w:author="Thea Lucille Knowles" w:date="2021-02-26T14:40:00Z" w:initials="TLK">
    <w:p w14:paraId="04DE088F" w14:textId="15B71EA7" w:rsidR="004E1FFF" w:rsidRDefault="004E1FFF">
      <w:pPr>
        <w:pStyle w:val="CommentText"/>
      </w:pPr>
      <w:r>
        <w:rPr>
          <w:rStyle w:val="CommentReference"/>
        </w:rPr>
        <w:annotationRef/>
      </w:r>
      <w:r>
        <w:t>correct</w:t>
      </w:r>
    </w:p>
  </w:comment>
  <w:comment w:id="889" w:author="Thea Lucille Knowles" w:date="2021-02-26T14:41:00Z" w:initials="TLK">
    <w:p w14:paraId="2D1FB31A" w14:textId="39B9CE8C" w:rsidR="004E1FFF" w:rsidRDefault="004E1FFF">
      <w:pPr>
        <w:pStyle w:val="CommentText"/>
      </w:pPr>
      <w:r>
        <w:rPr>
          <w:rStyle w:val="CommentReference"/>
        </w:rPr>
        <w:annotationRef/>
      </w:r>
      <w:r>
        <w:t>correct</w:t>
      </w:r>
    </w:p>
  </w:comment>
  <w:comment w:id="897" w:author="Thea Lucille Knowles" w:date="2021-02-26T14:34:00Z" w:initials="TLK">
    <w:p w14:paraId="05D6BBC6" w14:textId="77777777" w:rsidR="004E1FFF" w:rsidRDefault="004E1FFF">
      <w:pPr>
        <w:pStyle w:val="CommentText"/>
      </w:pPr>
      <w:r>
        <w:rPr>
          <w:rStyle w:val="CommentReference"/>
        </w:rPr>
        <w:annotationRef/>
      </w:r>
      <w:r>
        <w:t>UPDATE THIS TABLE with updated words per minute</w:t>
      </w:r>
    </w:p>
    <w:p w14:paraId="473E6DB8" w14:textId="630C07C1" w:rsidR="004E1FFF" w:rsidRDefault="004E1FFF">
      <w:pPr>
        <w:pStyle w:val="CommentText"/>
      </w:pPr>
      <w:r>
        <w:t>Main results do not change</w:t>
      </w:r>
    </w:p>
  </w:comment>
  <w:comment w:id="966" w:author="Thea Lucille Knowles" w:date="2021-02-26T14:41:00Z" w:initials="TLK">
    <w:p w14:paraId="76855A67" w14:textId="75203410" w:rsidR="004E1FFF" w:rsidRDefault="004E1FFF">
      <w:pPr>
        <w:pStyle w:val="CommentText"/>
      </w:pPr>
      <w:r>
        <w:rPr>
          <w:rStyle w:val="CommentReference"/>
        </w:rPr>
        <w:annotationRef/>
      </w:r>
      <w:r>
        <w:t>REVISElace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BF32CD" w15:done="0"/>
  <w15:commentEx w15:paraId="1EA6D815" w15:done="0"/>
  <w15:commentEx w15:paraId="64E4025E" w15:done="0"/>
  <w15:commentEx w15:paraId="57D1EA15" w15:done="0"/>
  <w15:commentEx w15:paraId="444EAF70" w15:done="0"/>
  <w15:commentEx w15:paraId="04DE088F" w15:done="0"/>
  <w15:commentEx w15:paraId="2D1FB31A" w15:done="0"/>
  <w15:commentEx w15:paraId="473E6DB8" w15:done="0"/>
  <w15:commentEx w15:paraId="76855A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F38A" w16cex:dateUtc="2021-03-12T19:04:00Z"/>
  <w16cex:commentExtensible w16cex:durableId="23E3848F" w16cex:dateUtc="2021-02-26T19:30:00Z"/>
  <w16cex:commentExtensible w16cex:durableId="23E386B8" w16cex:dateUtc="2021-02-26T19:39:00Z"/>
  <w16cex:commentExtensible w16cex:durableId="23E386CB" w16cex:dateUtc="2021-02-26T19:40:00Z"/>
  <w16cex:commentExtensible w16cex:durableId="23E386E3" w16cex:dateUtc="2021-02-26T19:40:00Z"/>
  <w16cex:commentExtensible w16cex:durableId="23E386EE" w16cex:dateUtc="2021-02-26T19:40:00Z"/>
  <w16cex:commentExtensible w16cex:durableId="23E38707" w16cex:dateUtc="2021-02-26T19:41:00Z"/>
  <w16cex:commentExtensible w16cex:durableId="23E3855D" w16cex:dateUtc="2021-02-26T19:34:00Z"/>
  <w16cex:commentExtensible w16cex:durableId="23E38734" w16cex:dateUtc="2021-02-26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BF32CD" w16cid:durableId="23F5F38A"/>
  <w16cid:commentId w16cid:paraId="1EA6D815" w16cid:durableId="23E3848F"/>
  <w16cid:commentId w16cid:paraId="64E4025E" w16cid:durableId="23E386B8"/>
  <w16cid:commentId w16cid:paraId="57D1EA15" w16cid:durableId="23E386CB"/>
  <w16cid:commentId w16cid:paraId="444EAF70" w16cid:durableId="23E386E3"/>
  <w16cid:commentId w16cid:paraId="04DE088F" w16cid:durableId="23E386EE"/>
  <w16cid:commentId w16cid:paraId="2D1FB31A" w16cid:durableId="23E38707"/>
  <w16cid:commentId w16cid:paraId="473E6DB8" w16cid:durableId="23E3855D"/>
  <w16cid:commentId w16cid:paraId="76855A67" w16cid:durableId="23E38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49C75" w14:textId="77777777" w:rsidR="00D8216F" w:rsidRDefault="00D8216F">
      <w:pPr>
        <w:spacing w:after="0"/>
      </w:pPr>
      <w:r>
        <w:separator/>
      </w:r>
    </w:p>
  </w:endnote>
  <w:endnote w:type="continuationSeparator" w:id="0">
    <w:p w14:paraId="508358FD" w14:textId="77777777" w:rsidR="00D8216F" w:rsidRDefault="00D821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4476084"/>
      <w:docPartObj>
        <w:docPartGallery w:val="Page Numbers (Bottom of Page)"/>
        <w:docPartUnique/>
      </w:docPartObj>
    </w:sdtPr>
    <w:sdtEndPr>
      <w:rPr>
        <w:rStyle w:val="PageNumber"/>
      </w:rPr>
    </w:sdtEndPr>
    <w:sdtContent>
      <w:p w14:paraId="124C6105" w14:textId="10B8A6DE" w:rsidR="004E1FFF" w:rsidRDefault="004E1FFF" w:rsidP="00CD66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FDA73" w14:textId="77777777" w:rsidR="004E1FFF" w:rsidRDefault="004E1FFF" w:rsidP="005C7E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7472366"/>
      <w:docPartObj>
        <w:docPartGallery w:val="Page Numbers (Bottom of Page)"/>
        <w:docPartUnique/>
      </w:docPartObj>
    </w:sdtPr>
    <w:sdtEndPr>
      <w:rPr>
        <w:rStyle w:val="PageNumber"/>
      </w:rPr>
    </w:sdtEndPr>
    <w:sdtContent>
      <w:p w14:paraId="26558C97" w14:textId="2B297D08" w:rsidR="004E1FFF" w:rsidRDefault="004E1FFF" w:rsidP="00CD66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A00E68" w14:textId="77777777" w:rsidR="004E1FFF" w:rsidRDefault="004E1FFF" w:rsidP="005C7E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5000D" w14:textId="77777777" w:rsidR="00D8216F" w:rsidRDefault="00D8216F">
      <w:r>
        <w:separator/>
      </w:r>
    </w:p>
  </w:footnote>
  <w:footnote w:type="continuationSeparator" w:id="0">
    <w:p w14:paraId="49075679" w14:textId="77777777" w:rsidR="00D8216F" w:rsidRDefault="00D8216F">
      <w:r>
        <w:continuationSeparator/>
      </w:r>
    </w:p>
  </w:footnote>
  <w:footnote w:id="1">
    <w:p w14:paraId="0CDDED8A" w14:textId="276E3E95" w:rsidR="004E1FFF" w:rsidRPr="006A2CDA" w:rsidDel="00CB1E99" w:rsidRDefault="004E1FFF">
      <w:pPr>
        <w:pStyle w:val="FootnoteText"/>
        <w:rPr>
          <w:del w:id="97" w:author="Thea Lucille Knowles" w:date="2021-03-18T20:25:00Z"/>
          <w:lang w:val="en-CA"/>
        </w:rPr>
      </w:pPr>
      <w:del w:id="98" w:author="Thea Lucille Knowles" w:date="2021-03-18T20:25:00Z">
        <w:r w:rsidDel="00CB1E99">
          <w:rPr>
            <w:rStyle w:val="FootnoteReference"/>
          </w:rPr>
          <w:footnoteRef/>
        </w:r>
        <w:r w:rsidDel="00CB1E99">
          <w:delText xml:space="preserve"> The term </w:delText>
        </w:r>
        <w:r w:rsidDel="00CB1E99">
          <w:rPr>
            <w:lang w:val="en-CA"/>
          </w:rPr>
          <w:delText>PD-Med is used for simplicity. Most PD-DBS participants were also continuing to receive medication.</w:delText>
        </w:r>
      </w:del>
    </w:p>
  </w:footnote>
  <w:footnote w:id="2">
    <w:p w14:paraId="220011D5" w14:textId="77777777" w:rsidR="004E1FFF" w:rsidDel="00CB1E99" w:rsidRDefault="004E1FFF">
      <w:pPr>
        <w:pStyle w:val="FootnoteText"/>
        <w:rPr>
          <w:del w:id="794" w:author="Thea Lucille Knowles" w:date="2021-03-18T20:25:00Z"/>
        </w:rPr>
      </w:pPr>
      <w:del w:id="795" w:author="Thea Lucille Knowles" w:date="2021-03-18T20:25:00Z">
        <w:r w:rsidDel="00CB1E99">
          <w:rPr>
            <w:rStyle w:val="FootnoteReference"/>
          </w:rPr>
          <w:footnoteRef/>
        </w:r>
        <w:r w:rsidDel="00CB1E99">
          <w:delText xml:space="preserve"> Two other tasks were included in the complete protocol as part of a larger project; these included 1) nonce words in a carrier phrase and 2) picture description. Tasks were designed to represent a continuum of linguistic complexity. Only sentences and monologue production are reported here.</w:delText>
        </w:r>
      </w:del>
    </w:p>
  </w:footnote>
  <w:footnote w:id="3">
    <w:p w14:paraId="77B8CD20" w14:textId="77777777" w:rsidR="004E1FFF" w:rsidDel="00CB1E99" w:rsidRDefault="004E1FFF">
      <w:pPr>
        <w:pStyle w:val="FootnoteText"/>
        <w:rPr>
          <w:del w:id="831" w:author="Thea Lucille Knowles" w:date="2021-03-18T20:25:00Z"/>
        </w:rPr>
      </w:pPr>
      <w:del w:id="832" w:author="Thea Lucille Knowles" w:date="2021-03-18T20:25:00Z">
        <w:r w:rsidDel="00CB1E99">
          <w:rPr>
            <w:rStyle w:val="FootnoteReference"/>
          </w:rPr>
          <w:footnoteRef/>
        </w:r>
        <w:r w:rsidDel="00CB1E99">
          <w:delText xml:space="preserve"> Three PD participants had incomplete data sets. One PD-Med participant (PD-Med 09) experienced dyskinesias that interfered with some of the audio recordings in the fast block, and two PD-DBS participants elected not to complete all rate conditions due to fatigue (PD-DBS 02 and 04). Specifically, PD-DBS 02 did not complete the fastest condition, and PD-DBS 04 did not complete the slowest condition and the two fastest conditions. </w:delText>
        </w:r>
      </w:del>
    </w:p>
  </w:footnote>
  <w:footnote w:id="4">
    <w:p w14:paraId="2330A040" w14:textId="118925FC" w:rsidR="004E1FFF" w:rsidRPr="006A2CDA" w:rsidDel="00CB1E99" w:rsidRDefault="004E1FFF">
      <w:pPr>
        <w:pStyle w:val="FootnoteText"/>
        <w:rPr>
          <w:del w:id="843" w:author="Thea Lucille Knowles" w:date="2021-03-18T20:25:00Z"/>
          <w:lang w:val="en-CA"/>
        </w:rPr>
      </w:pPr>
      <w:del w:id="844" w:author="Thea Lucille Knowles" w:date="2021-03-18T20:25:00Z">
        <w:r w:rsidDel="00CB1E99">
          <w:rPr>
            <w:rStyle w:val="FootnoteReference"/>
          </w:rPr>
          <w:footnoteRef/>
        </w:r>
        <w:r w:rsidDel="00CB1E99">
          <w:delText xml:space="preserve"> </w:delText>
        </w:r>
        <w:r w:rsidDel="00CB1E99">
          <w:rPr>
            <w:lang w:val="en-CA"/>
          </w:rPr>
          <w:delText>It is recommended to perform logit-transformations on proportional variables in regression models in order to account for the upper and lower limits of the response and avoid nonsensical model predictions (Baum, 2008).</w:delText>
        </w:r>
      </w:del>
    </w:p>
  </w:footnote>
  <w:footnote w:id="5">
    <w:p w14:paraId="7C487C3D" w14:textId="5B0C44B5" w:rsidR="004E1FFF" w:rsidRPr="006A2CDA" w:rsidDel="00CB1E99" w:rsidRDefault="004E1FFF">
      <w:pPr>
        <w:pStyle w:val="FootnoteText"/>
        <w:rPr>
          <w:del w:id="849" w:author="Thea Lucille Knowles" w:date="2021-03-18T20:25:00Z"/>
          <w:lang w:val="en-CA"/>
        </w:rPr>
      </w:pPr>
      <w:del w:id="850" w:author="Thea Lucille Knowles" w:date="2021-03-18T20:25:00Z">
        <w:r w:rsidDel="00CB1E99">
          <w:rPr>
            <w:rStyle w:val="FootnoteReference"/>
          </w:rPr>
          <w:footnoteRef/>
        </w:r>
        <w:r w:rsidDel="00CB1E99">
          <w:delText xml:space="preserve"> Speech rate condition, rather than acoustically-derived speech rate, was used for the primary analyses for the following reasons: 1) in order to preserve a comparison to each talker’s habitual rate, 2) in order to provide a similar comparison across speech tasks, as well as 3) given the supported nature of the speech task elicitation, in which maintenance of the target rate was facilitated with visual and audio prompts.</w:delText>
        </w:r>
      </w:del>
    </w:p>
  </w:footnote>
  <w:footnote w:id="6">
    <w:p w14:paraId="07A24009" w14:textId="77777777" w:rsidR="004E1FFF" w:rsidDel="00CB1E99" w:rsidRDefault="004E1FFF">
      <w:pPr>
        <w:pStyle w:val="FootnoteText"/>
        <w:rPr>
          <w:del w:id="1303" w:author="Thea Lucille Knowles" w:date="2021-03-18T20:25:00Z"/>
        </w:rPr>
      </w:pPr>
      <w:del w:id="1304" w:author="Thea Lucille Knowles" w:date="2021-03-18T20:25:00Z">
        <w:r w:rsidDel="00CB1E99">
          <w:rPr>
            <w:rStyle w:val="FootnoteReference"/>
          </w:rPr>
          <w:footnoteRef/>
        </w:r>
        <w:r w:rsidDel="00CB1E99">
          <w:delText xml:space="preserve"> Sentences from 2 participants (OC 08 and PD-DBS 12) were not included in the final playlist in error, but were included in the monologue task.</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43E03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76A417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97645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83802C3C"/>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614AAB0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198097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3AB6A14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A98A9616"/>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55FC2C54"/>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06986012"/>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ED7C4CC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9712184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8CA4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4D412E"/>
    <w:multiLevelType w:val="hybridMultilevel"/>
    <w:tmpl w:val="B14E74A8"/>
    <w:lvl w:ilvl="0" w:tplc="9356F82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E7BE11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D517F4B"/>
    <w:multiLevelType w:val="hybridMultilevel"/>
    <w:tmpl w:val="DE6A1B22"/>
    <w:lvl w:ilvl="0" w:tplc="1E62E1E6">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15DCA"/>
    <w:multiLevelType w:val="multilevel"/>
    <w:tmpl w:val="B3C64D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2"/>
  </w:num>
  <w:num w:numId="3">
    <w:abstractNumId w:val="10"/>
  </w:num>
  <w:num w:numId="4">
    <w:abstractNumId w:val="9"/>
  </w:num>
  <w:num w:numId="5">
    <w:abstractNumId w:val="8"/>
  </w:num>
  <w:num w:numId="6">
    <w:abstractNumId w:val="7"/>
  </w:num>
  <w:num w:numId="7">
    <w:abstractNumId w:val="11"/>
  </w:num>
  <w:num w:numId="8">
    <w:abstractNumId w:val="6"/>
  </w:num>
  <w:num w:numId="9">
    <w:abstractNumId w:val="5"/>
  </w:num>
  <w:num w:numId="10">
    <w:abstractNumId w:val="4"/>
  </w:num>
  <w:num w:numId="11">
    <w:abstractNumId w:val="3"/>
  </w:num>
  <w:num w:numId="12">
    <w:abstractNumId w:val="2"/>
  </w:num>
  <w:num w:numId="13">
    <w:abstractNumId w:val="14"/>
  </w:num>
  <w:num w:numId="14">
    <w:abstractNumId w:val="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ea Lucille Knowles">
    <w15:presenceInfo w15:providerId="AD" w15:userId="S::tknowle3@uwo.ca::8667173b-e724-4779-9cff-ee6fc68be5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08C"/>
    <w:rsid w:val="0000612D"/>
    <w:rsid w:val="00007D1E"/>
    <w:rsid w:val="00011C8B"/>
    <w:rsid w:val="00015C89"/>
    <w:rsid w:val="00021AE6"/>
    <w:rsid w:val="00031C25"/>
    <w:rsid w:val="00041386"/>
    <w:rsid w:val="00050525"/>
    <w:rsid w:val="00056A12"/>
    <w:rsid w:val="00061E3B"/>
    <w:rsid w:val="00065534"/>
    <w:rsid w:val="00070F8D"/>
    <w:rsid w:val="00087701"/>
    <w:rsid w:val="00091011"/>
    <w:rsid w:val="000917FC"/>
    <w:rsid w:val="00096C94"/>
    <w:rsid w:val="000B02C5"/>
    <w:rsid w:val="000B4A1B"/>
    <w:rsid w:val="000C51AC"/>
    <w:rsid w:val="000D3908"/>
    <w:rsid w:val="000D6C5B"/>
    <w:rsid w:val="000F040A"/>
    <w:rsid w:val="000F06B1"/>
    <w:rsid w:val="00107B8C"/>
    <w:rsid w:val="001264D4"/>
    <w:rsid w:val="001269F0"/>
    <w:rsid w:val="00133940"/>
    <w:rsid w:val="00136B12"/>
    <w:rsid w:val="00143162"/>
    <w:rsid w:val="00147A32"/>
    <w:rsid w:val="00151977"/>
    <w:rsid w:val="001539CC"/>
    <w:rsid w:val="001864BC"/>
    <w:rsid w:val="00195AC4"/>
    <w:rsid w:val="001B1086"/>
    <w:rsid w:val="001F027B"/>
    <w:rsid w:val="002108D4"/>
    <w:rsid w:val="00217B6E"/>
    <w:rsid w:val="002219A1"/>
    <w:rsid w:val="002244F4"/>
    <w:rsid w:val="00225238"/>
    <w:rsid w:val="00227E94"/>
    <w:rsid w:val="00242B65"/>
    <w:rsid w:val="00245E80"/>
    <w:rsid w:val="00250041"/>
    <w:rsid w:val="00261B57"/>
    <w:rsid w:val="0026332B"/>
    <w:rsid w:val="00281D09"/>
    <w:rsid w:val="0029258C"/>
    <w:rsid w:val="00294BD7"/>
    <w:rsid w:val="002C10C1"/>
    <w:rsid w:val="002C4792"/>
    <w:rsid w:val="002C490E"/>
    <w:rsid w:val="002D0AFF"/>
    <w:rsid w:val="002E10F9"/>
    <w:rsid w:val="002E1FF6"/>
    <w:rsid w:val="002F2BC1"/>
    <w:rsid w:val="0033174E"/>
    <w:rsid w:val="003337D6"/>
    <w:rsid w:val="003443CB"/>
    <w:rsid w:val="00347A0C"/>
    <w:rsid w:val="00375960"/>
    <w:rsid w:val="003822BC"/>
    <w:rsid w:val="003837BC"/>
    <w:rsid w:val="003872B2"/>
    <w:rsid w:val="0039181C"/>
    <w:rsid w:val="003A44BB"/>
    <w:rsid w:val="003A4AD4"/>
    <w:rsid w:val="003B3BE9"/>
    <w:rsid w:val="003D788B"/>
    <w:rsid w:val="003E7E7F"/>
    <w:rsid w:val="003F61E3"/>
    <w:rsid w:val="00400BEB"/>
    <w:rsid w:val="00405A00"/>
    <w:rsid w:val="004156DB"/>
    <w:rsid w:val="004405B3"/>
    <w:rsid w:val="004506D9"/>
    <w:rsid w:val="00457BEF"/>
    <w:rsid w:val="0047618C"/>
    <w:rsid w:val="00486619"/>
    <w:rsid w:val="0048699E"/>
    <w:rsid w:val="004956E5"/>
    <w:rsid w:val="00497068"/>
    <w:rsid w:val="004A50B4"/>
    <w:rsid w:val="004A7933"/>
    <w:rsid w:val="004B139D"/>
    <w:rsid w:val="004B2CAB"/>
    <w:rsid w:val="004B58E5"/>
    <w:rsid w:val="004C7312"/>
    <w:rsid w:val="004C7D77"/>
    <w:rsid w:val="004D1DC8"/>
    <w:rsid w:val="004E1FFF"/>
    <w:rsid w:val="004E29B3"/>
    <w:rsid w:val="004E30AB"/>
    <w:rsid w:val="004F6439"/>
    <w:rsid w:val="005039C5"/>
    <w:rsid w:val="005155D8"/>
    <w:rsid w:val="00515A0A"/>
    <w:rsid w:val="005168FF"/>
    <w:rsid w:val="005220D8"/>
    <w:rsid w:val="005343F1"/>
    <w:rsid w:val="00541757"/>
    <w:rsid w:val="00545D9F"/>
    <w:rsid w:val="005831B1"/>
    <w:rsid w:val="00590D07"/>
    <w:rsid w:val="00592A52"/>
    <w:rsid w:val="0059508E"/>
    <w:rsid w:val="005C5E39"/>
    <w:rsid w:val="005C7E74"/>
    <w:rsid w:val="005E4B65"/>
    <w:rsid w:val="00600138"/>
    <w:rsid w:val="00602820"/>
    <w:rsid w:val="00606FBC"/>
    <w:rsid w:val="00650830"/>
    <w:rsid w:val="00653EBE"/>
    <w:rsid w:val="006622BB"/>
    <w:rsid w:val="00680EEC"/>
    <w:rsid w:val="00683EFD"/>
    <w:rsid w:val="006A0F73"/>
    <w:rsid w:val="006A2CDA"/>
    <w:rsid w:val="006A3694"/>
    <w:rsid w:val="006A7ACD"/>
    <w:rsid w:val="006B6F83"/>
    <w:rsid w:val="006C2A5E"/>
    <w:rsid w:val="006D129E"/>
    <w:rsid w:val="006D4703"/>
    <w:rsid w:val="006E1C46"/>
    <w:rsid w:val="006E2F57"/>
    <w:rsid w:val="006E5CD6"/>
    <w:rsid w:val="006F2397"/>
    <w:rsid w:val="0070293A"/>
    <w:rsid w:val="00707C17"/>
    <w:rsid w:val="00713B1F"/>
    <w:rsid w:val="00732264"/>
    <w:rsid w:val="0075633D"/>
    <w:rsid w:val="00756B9E"/>
    <w:rsid w:val="007571D3"/>
    <w:rsid w:val="007655D1"/>
    <w:rsid w:val="007717BE"/>
    <w:rsid w:val="00783CC0"/>
    <w:rsid w:val="00783F32"/>
    <w:rsid w:val="00784D58"/>
    <w:rsid w:val="00785DD1"/>
    <w:rsid w:val="007A2F7D"/>
    <w:rsid w:val="007A3469"/>
    <w:rsid w:val="007B1853"/>
    <w:rsid w:val="007C78C7"/>
    <w:rsid w:val="007D4607"/>
    <w:rsid w:val="007E4128"/>
    <w:rsid w:val="0080421C"/>
    <w:rsid w:val="00836C8C"/>
    <w:rsid w:val="0085352E"/>
    <w:rsid w:val="00854DBD"/>
    <w:rsid w:val="00855521"/>
    <w:rsid w:val="00864AD2"/>
    <w:rsid w:val="00870624"/>
    <w:rsid w:val="00882A09"/>
    <w:rsid w:val="00886B09"/>
    <w:rsid w:val="00887CD9"/>
    <w:rsid w:val="00893409"/>
    <w:rsid w:val="008A23E3"/>
    <w:rsid w:val="008A3DAF"/>
    <w:rsid w:val="008C630B"/>
    <w:rsid w:val="008D6465"/>
    <w:rsid w:val="008D6863"/>
    <w:rsid w:val="008F508F"/>
    <w:rsid w:val="0090465F"/>
    <w:rsid w:val="0091264D"/>
    <w:rsid w:val="009214E7"/>
    <w:rsid w:val="0093664B"/>
    <w:rsid w:val="00955CE1"/>
    <w:rsid w:val="00965337"/>
    <w:rsid w:val="00965E80"/>
    <w:rsid w:val="009723DA"/>
    <w:rsid w:val="009807A4"/>
    <w:rsid w:val="009821AB"/>
    <w:rsid w:val="009A7773"/>
    <w:rsid w:val="009B3EA6"/>
    <w:rsid w:val="009F759A"/>
    <w:rsid w:val="00A20F20"/>
    <w:rsid w:val="00A273B5"/>
    <w:rsid w:val="00A47F9F"/>
    <w:rsid w:val="00A53924"/>
    <w:rsid w:val="00A64D4C"/>
    <w:rsid w:val="00A73D42"/>
    <w:rsid w:val="00A80F22"/>
    <w:rsid w:val="00A85703"/>
    <w:rsid w:val="00A876C1"/>
    <w:rsid w:val="00A90212"/>
    <w:rsid w:val="00AD013C"/>
    <w:rsid w:val="00AD75ED"/>
    <w:rsid w:val="00AE1944"/>
    <w:rsid w:val="00B05573"/>
    <w:rsid w:val="00B068E3"/>
    <w:rsid w:val="00B06993"/>
    <w:rsid w:val="00B10772"/>
    <w:rsid w:val="00B13440"/>
    <w:rsid w:val="00B41FF4"/>
    <w:rsid w:val="00B51245"/>
    <w:rsid w:val="00B56168"/>
    <w:rsid w:val="00B61395"/>
    <w:rsid w:val="00B673F3"/>
    <w:rsid w:val="00B72A3C"/>
    <w:rsid w:val="00B74A95"/>
    <w:rsid w:val="00B8391A"/>
    <w:rsid w:val="00B84C11"/>
    <w:rsid w:val="00B862ED"/>
    <w:rsid w:val="00B86B75"/>
    <w:rsid w:val="00BA1D31"/>
    <w:rsid w:val="00BA7F43"/>
    <w:rsid w:val="00BB730D"/>
    <w:rsid w:val="00BC05F6"/>
    <w:rsid w:val="00BC32DA"/>
    <w:rsid w:val="00BC48D5"/>
    <w:rsid w:val="00BD5EA7"/>
    <w:rsid w:val="00BF3AA3"/>
    <w:rsid w:val="00C077AC"/>
    <w:rsid w:val="00C313C5"/>
    <w:rsid w:val="00C31D34"/>
    <w:rsid w:val="00C36279"/>
    <w:rsid w:val="00C40A0A"/>
    <w:rsid w:val="00C86B7B"/>
    <w:rsid w:val="00CA2224"/>
    <w:rsid w:val="00CA75AF"/>
    <w:rsid w:val="00CB1E99"/>
    <w:rsid w:val="00CB7E3C"/>
    <w:rsid w:val="00CD6607"/>
    <w:rsid w:val="00CD7E9B"/>
    <w:rsid w:val="00CE2758"/>
    <w:rsid w:val="00CE2E87"/>
    <w:rsid w:val="00CE41BD"/>
    <w:rsid w:val="00CE6B26"/>
    <w:rsid w:val="00CF140C"/>
    <w:rsid w:val="00D21053"/>
    <w:rsid w:val="00D25BEE"/>
    <w:rsid w:val="00D42EF2"/>
    <w:rsid w:val="00D71D55"/>
    <w:rsid w:val="00D8216F"/>
    <w:rsid w:val="00D9071F"/>
    <w:rsid w:val="00DA0F92"/>
    <w:rsid w:val="00DA6504"/>
    <w:rsid w:val="00DC35B8"/>
    <w:rsid w:val="00DF6F83"/>
    <w:rsid w:val="00E002A3"/>
    <w:rsid w:val="00E011D6"/>
    <w:rsid w:val="00E02D42"/>
    <w:rsid w:val="00E11DE1"/>
    <w:rsid w:val="00E16B0A"/>
    <w:rsid w:val="00E259C8"/>
    <w:rsid w:val="00E271AB"/>
    <w:rsid w:val="00E315A3"/>
    <w:rsid w:val="00E47C70"/>
    <w:rsid w:val="00E57D97"/>
    <w:rsid w:val="00E62DA0"/>
    <w:rsid w:val="00E649B7"/>
    <w:rsid w:val="00E76E22"/>
    <w:rsid w:val="00EA3BF1"/>
    <w:rsid w:val="00EA7321"/>
    <w:rsid w:val="00EB3535"/>
    <w:rsid w:val="00EB6868"/>
    <w:rsid w:val="00EB7D85"/>
    <w:rsid w:val="00EC1124"/>
    <w:rsid w:val="00EC1E47"/>
    <w:rsid w:val="00EE2B1D"/>
    <w:rsid w:val="00EF4FBD"/>
    <w:rsid w:val="00EF72C0"/>
    <w:rsid w:val="00F12D0C"/>
    <w:rsid w:val="00F20D32"/>
    <w:rsid w:val="00F24738"/>
    <w:rsid w:val="00F24C17"/>
    <w:rsid w:val="00F3287B"/>
    <w:rsid w:val="00F401FE"/>
    <w:rsid w:val="00F43F6D"/>
    <w:rsid w:val="00F44C67"/>
    <w:rsid w:val="00F627F3"/>
    <w:rsid w:val="00F75441"/>
    <w:rsid w:val="00FA0D8B"/>
    <w:rsid w:val="00FA4C87"/>
    <w:rsid w:val="00FB15AD"/>
    <w:rsid w:val="00FB4DC1"/>
    <w:rsid w:val="00FB6ACD"/>
    <w:rsid w:val="00FC6943"/>
    <w:rsid w:val="00FF35E4"/>
    <w:rsid w:val="00FF71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C90CF"/>
  <w15:docId w15:val="{7C4FDAAD-6DD9-EB45-9674-6749BE9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0421C"/>
    <w:pPr>
      <w:keepNext/>
      <w:keepLines/>
      <w:spacing w:before="480" w:after="0"/>
      <w:jc w:val="center"/>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C351B7"/>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80421C"/>
    <w:pPr>
      <w:keepNext/>
      <w:keepLines/>
      <w:spacing w:before="200" w:after="0"/>
      <w:outlineLvl w:val="2"/>
    </w:pPr>
    <w:rPr>
      <w:rFonts w:eastAsiaTheme="majorEastAsia" w:cstheme="majorBidi"/>
      <w:b/>
      <w:bCs/>
      <w:i/>
      <w:szCs w:val="28"/>
    </w:rPr>
  </w:style>
  <w:style w:type="paragraph" w:styleId="Heading4">
    <w:name w:val="heading 4"/>
    <w:basedOn w:val="Normal"/>
    <w:next w:val="BodyText"/>
    <w:uiPriority w:val="9"/>
    <w:unhideWhenUsed/>
    <w:qFormat/>
    <w:rsid w:val="0080421C"/>
    <w:pPr>
      <w:keepNext/>
      <w:keepLines/>
      <w:spacing w:before="200" w:after="0"/>
      <w:ind w:left="720"/>
      <w:outlineLvl w:val="3"/>
    </w:pPr>
    <w:rPr>
      <w:rFonts w:eastAsiaTheme="majorEastAsia" w:cstheme="majorBidi"/>
      <w:b/>
      <w:bCs/>
    </w:rPr>
  </w:style>
  <w:style w:type="paragraph" w:styleId="Heading5">
    <w:name w:val="heading 5"/>
    <w:basedOn w:val="Normal"/>
    <w:next w:val="BodyText"/>
    <w:uiPriority w:val="9"/>
    <w:unhideWhenUsed/>
    <w:qFormat/>
    <w:rsid w:val="0080421C"/>
    <w:pPr>
      <w:keepNext/>
      <w:keepLines/>
      <w:spacing w:before="200" w:after="0"/>
      <w:ind w:left="720"/>
      <w:outlineLvl w:val="4"/>
    </w:pPr>
    <w:rPr>
      <w:rFonts w:eastAsiaTheme="majorEastAsia" w:cstheme="majorBidi"/>
      <w:b/>
      <w:i/>
      <w:iCs/>
    </w:rPr>
  </w:style>
  <w:style w:type="paragraph" w:styleId="Heading6">
    <w:name w:val="heading 6"/>
    <w:basedOn w:val="Normal"/>
    <w:next w:val="BodyText"/>
    <w:uiPriority w:val="9"/>
    <w:unhideWhenUsed/>
    <w:qFormat/>
    <w:rsid w:val="005C2075"/>
    <w:pPr>
      <w:keepNext/>
      <w:keepLines/>
      <w:spacing w:before="200" w:after="0"/>
      <w:outlineLvl w:val="5"/>
    </w:pPr>
    <w:rPr>
      <w:rFonts w:eastAsiaTheme="majorEastAsia" w:cstheme="majorBidi"/>
    </w:rPr>
  </w:style>
  <w:style w:type="paragraph" w:styleId="Heading7">
    <w:name w:val="heading 7"/>
    <w:basedOn w:val="Normal"/>
    <w:next w:val="Normal"/>
    <w:link w:val="Heading7Char"/>
    <w:rsid w:val="005C2075"/>
    <w:pPr>
      <w:keepNext/>
      <w:keepLines/>
      <w:spacing w:before="200" w:after="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5C2075"/>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rsid w:val="005C2075"/>
    <w:pPr>
      <w:spacing w:before="240"/>
    </w:pPr>
    <w:rPr>
      <w:rFonts w:asciiTheme="minorHAnsi" w:hAnsiTheme="minorHAnsi"/>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3C124A"/>
    <w:rPr>
      <w:color w:val="auto"/>
    </w:rPr>
  </w:style>
  <w:style w:type="paragraph" w:styleId="TOCHeading">
    <w:name w:val="TOC Heading"/>
    <w:basedOn w:val="Heading1"/>
    <w:next w:val="BodyText"/>
    <w:uiPriority w:val="39"/>
    <w:unhideWhenUsed/>
    <w:qFormat/>
    <w:rsid w:val="003C124A"/>
    <w:pPr>
      <w:spacing w:before="240" w:line="259" w:lineRule="auto"/>
      <w:outlineLvl w:val="9"/>
    </w:pPr>
    <w:rPr>
      <w:b w:val="0"/>
      <w:bCs w:val="0"/>
    </w:rPr>
  </w:style>
  <w:style w:type="character" w:customStyle="1" w:styleId="Heading7Char">
    <w:name w:val="Heading 7 Char"/>
    <w:basedOn w:val="DefaultParagraphFont"/>
    <w:link w:val="Heading7"/>
    <w:rsid w:val="005C2075"/>
    <w:rPr>
      <w:rFonts w:eastAsiaTheme="majorEastAsia" w:cstheme="majorBidi"/>
      <w:i/>
      <w:iCs/>
      <w:color w:val="404040" w:themeColor="text1" w:themeTint="BF"/>
    </w:rPr>
  </w:style>
  <w:style w:type="paragraph" w:styleId="Header">
    <w:name w:val="header"/>
    <w:basedOn w:val="Normal"/>
    <w:link w:val="HeaderChar"/>
    <w:rsid w:val="00C351B7"/>
    <w:pPr>
      <w:tabs>
        <w:tab w:val="center" w:pos="4320"/>
        <w:tab w:val="right" w:pos="8640"/>
      </w:tabs>
      <w:spacing w:after="0"/>
    </w:pPr>
  </w:style>
  <w:style w:type="character" w:customStyle="1" w:styleId="BodyTextChar">
    <w:name w:val="Body Text Char"/>
    <w:basedOn w:val="DefaultParagraphFont"/>
    <w:link w:val="BodyText"/>
    <w:rsid w:val="00C351B7"/>
  </w:style>
  <w:style w:type="character" w:customStyle="1" w:styleId="HeaderChar">
    <w:name w:val="Header Char"/>
    <w:basedOn w:val="DefaultParagraphFont"/>
    <w:link w:val="Header"/>
    <w:rsid w:val="00C351B7"/>
  </w:style>
  <w:style w:type="paragraph" w:styleId="BalloonText">
    <w:name w:val="Balloon Text"/>
    <w:basedOn w:val="Normal"/>
    <w:link w:val="BalloonTextChar"/>
    <w:rsid w:val="00C351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351B7"/>
    <w:rPr>
      <w:rFonts w:ascii="Lucida Grande" w:hAnsi="Lucida Grande" w:cs="Lucida Grande"/>
      <w:sz w:val="18"/>
      <w:szCs w:val="18"/>
    </w:rPr>
  </w:style>
  <w:style w:type="paragraph" w:customStyle="1" w:styleId="a">
    <w:basedOn w:val="BodyText"/>
    <w:qFormat/>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225238"/>
  </w:style>
  <w:style w:type="character" w:customStyle="1" w:styleId="TitleChar">
    <w:name w:val="Title Char"/>
    <w:basedOn w:val="DefaultParagraphFont"/>
    <w:link w:val="Title"/>
    <w:rsid w:val="004B2CAB"/>
    <w:rPr>
      <w:rFonts w:ascii="Cambria" w:eastAsiaTheme="majorEastAsia" w:hAnsi="Cambria" w:cstheme="majorBidi"/>
      <w:b/>
      <w:bCs/>
      <w:sz w:val="36"/>
      <w:szCs w:val="36"/>
    </w:rPr>
  </w:style>
  <w:style w:type="paragraph" w:styleId="Footer">
    <w:name w:val="footer"/>
    <w:basedOn w:val="Normal"/>
    <w:link w:val="FooterChar"/>
    <w:unhideWhenUsed/>
    <w:rsid w:val="005C7E74"/>
    <w:pPr>
      <w:tabs>
        <w:tab w:val="center" w:pos="4680"/>
        <w:tab w:val="right" w:pos="9360"/>
      </w:tabs>
      <w:spacing w:after="0"/>
    </w:pPr>
  </w:style>
  <w:style w:type="character" w:customStyle="1" w:styleId="FooterChar">
    <w:name w:val="Footer Char"/>
    <w:basedOn w:val="DefaultParagraphFont"/>
    <w:link w:val="Footer"/>
    <w:rsid w:val="005C7E74"/>
  </w:style>
  <w:style w:type="character" w:styleId="PageNumber">
    <w:name w:val="page number"/>
    <w:basedOn w:val="DefaultParagraphFont"/>
    <w:semiHidden/>
    <w:unhideWhenUsed/>
    <w:rsid w:val="005C7E74"/>
  </w:style>
  <w:style w:type="character" w:styleId="CommentReference">
    <w:name w:val="annotation reference"/>
    <w:basedOn w:val="DefaultParagraphFont"/>
    <w:semiHidden/>
    <w:unhideWhenUsed/>
    <w:rsid w:val="00CD6607"/>
    <w:rPr>
      <w:sz w:val="16"/>
      <w:szCs w:val="16"/>
    </w:rPr>
  </w:style>
  <w:style w:type="paragraph" w:styleId="CommentText">
    <w:name w:val="annotation text"/>
    <w:basedOn w:val="Normal"/>
    <w:link w:val="CommentTextChar"/>
    <w:semiHidden/>
    <w:unhideWhenUsed/>
    <w:rsid w:val="00CD6607"/>
    <w:rPr>
      <w:sz w:val="20"/>
      <w:szCs w:val="20"/>
    </w:rPr>
  </w:style>
  <w:style w:type="character" w:customStyle="1" w:styleId="CommentTextChar">
    <w:name w:val="Comment Text Char"/>
    <w:basedOn w:val="DefaultParagraphFont"/>
    <w:link w:val="CommentText"/>
    <w:semiHidden/>
    <w:rsid w:val="00CD6607"/>
    <w:rPr>
      <w:sz w:val="20"/>
      <w:szCs w:val="20"/>
    </w:rPr>
  </w:style>
  <w:style w:type="paragraph" w:styleId="CommentSubject">
    <w:name w:val="annotation subject"/>
    <w:basedOn w:val="CommentText"/>
    <w:next w:val="CommentText"/>
    <w:link w:val="CommentSubjectChar"/>
    <w:semiHidden/>
    <w:unhideWhenUsed/>
    <w:rsid w:val="00CD6607"/>
    <w:rPr>
      <w:b/>
      <w:bCs/>
    </w:rPr>
  </w:style>
  <w:style w:type="character" w:customStyle="1" w:styleId="CommentSubjectChar">
    <w:name w:val="Comment Subject Char"/>
    <w:basedOn w:val="CommentTextChar"/>
    <w:link w:val="CommentSubject"/>
    <w:semiHidden/>
    <w:rsid w:val="00CD6607"/>
    <w:rPr>
      <w:b/>
      <w:bCs/>
      <w:sz w:val="20"/>
      <w:szCs w:val="20"/>
    </w:rPr>
  </w:style>
  <w:style w:type="paragraph" w:styleId="NormalWeb">
    <w:name w:val="Normal (Web)"/>
    <w:basedOn w:val="Normal"/>
    <w:uiPriority w:val="99"/>
    <w:semiHidden/>
    <w:unhideWhenUsed/>
    <w:rsid w:val="00C077AC"/>
    <w:pPr>
      <w:spacing w:before="100" w:beforeAutospacing="1" w:after="100" w:afterAutospacing="1"/>
    </w:pPr>
    <w:rPr>
      <w:rFonts w:ascii="Times New Roman" w:eastAsia="Times New Roman" w:hAnsi="Times New Roman" w:cs="Times New Roman"/>
      <w:lang w:val="en-CA"/>
    </w:rPr>
  </w:style>
  <w:style w:type="character" w:customStyle="1" w:styleId="highwire-citation-author">
    <w:name w:val="highwire-citation-author"/>
    <w:basedOn w:val="DefaultParagraphFont"/>
    <w:rsid w:val="006622BB"/>
  </w:style>
  <w:style w:type="character" w:styleId="UnresolvedMention">
    <w:name w:val="Unresolved Mention"/>
    <w:basedOn w:val="DefaultParagraphFont"/>
    <w:uiPriority w:val="99"/>
    <w:semiHidden/>
    <w:unhideWhenUsed/>
    <w:rsid w:val="0026332B"/>
    <w:rPr>
      <w:color w:val="605E5C"/>
      <w:shd w:val="clear" w:color="auto" w:fill="E1DFDD"/>
    </w:rPr>
  </w:style>
  <w:style w:type="paragraph" w:styleId="Revision">
    <w:name w:val="Revision"/>
    <w:hidden/>
    <w:semiHidden/>
    <w:rsid w:val="00B862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9865">
      <w:bodyDiv w:val="1"/>
      <w:marLeft w:val="0"/>
      <w:marRight w:val="0"/>
      <w:marTop w:val="0"/>
      <w:marBottom w:val="0"/>
      <w:divBdr>
        <w:top w:val="none" w:sz="0" w:space="0" w:color="auto"/>
        <w:left w:val="none" w:sz="0" w:space="0" w:color="auto"/>
        <w:bottom w:val="none" w:sz="0" w:space="0" w:color="auto"/>
        <w:right w:val="none" w:sz="0" w:space="0" w:color="auto"/>
      </w:divBdr>
      <w:divsChild>
        <w:div w:id="188569012">
          <w:marLeft w:val="0"/>
          <w:marRight w:val="0"/>
          <w:marTop w:val="0"/>
          <w:marBottom w:val="0"/>
          <w:divBdr>
            <w:top w:val="none" w:sz="0" w:space="0" w:color="auto"/>
            <w:left w:val="none" w:sz="0" w:space="0" w:color="auto"/>
            <w:bottom w:val="none" w:sz="0" w:space="0" w:color="auto"/>
            <w:right w:val="none" w:sz="0" w:space="0" w:color="auto"/>
          </w:divBdr>
          <w:divsChild>
            <w:div w:id="464078940">
              <w:marLeft w:val="0"/>
              <w:marRight w:val="0"/>
              <w:marTop w:val="0"/>
              <w:marBottom w:val="0"/>
              <w:divBdr>
                <w:top w:val="none" w:sz="0" w:space="0" w:color="auto"/>
                <w:left w:val="none" w:sz="0" w:space="0" w:color="auto"/>
                <w:bottom w:val="none" w:sz="0" w:space="0" w:color="auto"/>
                <w:right w:val="none" w:sz="0" w:space="0" w:color="auto"/>
              </w:divBdr>
              <w:divsChild>
                <w:div w:id="15403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7481">
      <w:bodyDiv w:val="1"/>
      <w:marLeft w:val="0"/>
      <w:marRight w:val="0"/>
      <w:marTop w:val="0"/>
      <w:marBottom w:val="0"/>
      <w:divBdr>
        <w:top w:val="none" w:sz="0" w:space="0" w:color="auto"/>
        <w:left w:val="none" w:sz="0" w:space="0" w:color="auto"/>
        <w:bottom w:val="none" w:sz="0" w:space="0" w:color="auto"/>
        <w:right w:val="none" w:sz="0" w:space="0" w:color="auto"/>
      </w:divBdr>
    </w:div>
    <w:div w:id="302085354">
      <w:bodyDiv w:val="1"/>
      <w:marLeft w:val="0"/>
      <w:marRight w:val="0"/>
      <w:marTop w:val="0"/>
      <w:marBottom w:val="0"/>
      <w:divBdr>
        <w:top w:val="none" w:sz="0" w:space="0" w:color="auto"/>
        <w:left w:val="none" w:sz="0" w:space="0" w:color="auto"/>
        <w:bottom w:val="none" w:sz="0" w:space="0" w:color="auto"/>
        <w:right w:val="none" w:sz="0" w:space="0" w:color="auto"/>
      </w:divBdr>
    </w:div>
    <w:div w:id="436943631">
      <w:bodyDiv w:val="1"/>
      <w:marLeft w:val="0"/>
      <w:marRight w:val="0"/>
      <w:marTop w:val="0"/>
      <w:marBottom w:val="0"/>
      <w:divBdr>
        <w:top w:val="none" w:sz="0" w:space="0" w:color="auto"/>
        <w:left w:val="none" w:sz="0" w:space="0" w:color="auto"/>
        <w:bottom w:val="none" w:sz="0" w:space="0" w:color="auto"/>
        <w:right w:val="none" w:sz="0" w:space="0" w:color="auto"/>
      </w:divBdr>
    </w:div>
    <w:div w:id="551581243">
      <w:bodyDiv w:val="1"/>
      <w:marLeft w:val="0"/>
      <w:marRight w:val="0"/>
      <w:marTop w:val="0"/>
      <w:marBottom w:val="0"/>
      <w:divBdr>
        <w:top w:val="none" w:sz="0" w:space="0" w:color="auto"/>
        <w:left w:val="none" w:sz="0" w:space="0" w:color="auto"/>
        <w:bottom w:val="none" w:sz="0" w:space="0" w:color="auto"/>
        <w:right w:val="none" w:sz="0" w:space="0" w:color="auto"/>
      </w:divBdr>
      <w:divsChild>
        <w:div w:id="1709912625">
          <w:marLeft w:val="0"/>
          <w:marRight w:val="0"/>
          <w:marTop w:val="0"/>
          <w:marBottom w:val="0"/>
          <w:divBdr>
            <w:top w:val="none" w:sz="0" w:space="0" w:color="auto"/>
            <w:left w:val="none" w:sz="0" w:space="0" w:color="auto"/>
            <w:bottom w:val="none" w:sz="0" w:space="0" w:color="auto"/>
            <w:right w:val="none" w:sz="0" w:space="0" w:color="auto"/>
          </w:divBdr>
          <w:divsChild>
            <w:div w:id="1037967041">
              <w:marLeft w:val="0"/>
              <w:marRight w:val="0"/>
              <w:marTop w:val="0"/>
              <w:marBottom w:val="0"/>
              <w:divBdr>
                <w:top w:val="none" w:sz="0" w:space="0" w:color="auto"/>
                <w:left w:val="none" w:sz="0" w:space="0" w:color="auto"/>
                <w:bottom w:val="none" w:sz="0" w:space="0" w:color="auto"/>
                <w:right w:val="none" w:sz="0" w:space="0" w:color="auto"/>
              </w:divBdr>
              <w:divsChild>
                <w:div w:id="1487669577">
                  <w:marLeft w:val="0"/>
                  <w:marRight w:val="0"/>
                  <w:marTop w:val="0"/>
                  <w:marBottom w:val="0"/>
                  <w:divBdr>
                    <w:top w:val="none" w:sz="0" w:space="0" w:color="auto"/>
                    <w:left w:val="none" w:sz="0" w:space="0" w:color="auto"/>
                    <w:bottom w:val="none" w:sz="0" w:space="0" w:color="auto"/>
                    <w:right w:val="none" w:sz="0" w:space="0" w:color="auto"/>
                  </w:divBdr>
                  <w:divsChild>
                    <w:div w:id="74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40539">
      <w:bodyDiv w:val="1"/>
      <w:marLeft w:val="0"/>
      <w:marRight w:val="0"/>
      <w:marTop w:val="0"/>
      <w:marBottom w:val="0"/>
      <w:divBdr>
        <w:top w:val="none" w:sz="0" w:space="0" w:color="auto"/>
        <w:left w:val="none" w:sz="0" w:space="0" w:color="auto"/>
        <w:bottom w:val="none" w:sz="0" w:space="0" w:color="auto"/>
        <w:right w:val="none" w:sz="0" w:space="0" w:color="auto"/>
      </w:divBdr>
    </w:div>
    <w:div w:id="763495460">
      <w:bodyDiv w:val="1"/>
      <w:marLeft w:val="0"/>
      <w:marRight w:val="0"/>
      <w:marTop w:val="0"/>
      <w:marBottom w:val="0"/>
      <w:divBdr>
        <w:top w:val="none" w:sz="0" w:space="0" w:color="auto"/>
        <w:left w:val="none" w:sz="0" w:space="0" w:color="auto"/>
        <w:bottom w:val="none" w:sz="0" w:space="0" w:color="auto"/>
        <w:right w:val="none" w:sz="0" w:space="0" w:color="auto"/>
      </w:divBdr>
      <w:divsChild>
        <w:div w:id="1365135547">
          <w:marLeft w:val="0"/>
          <w:marRight w:val="0"/>
          <w:marTop w:val="0"/>
          <w:marBottom w:val="0"/>
          <w:divBdr>
            <w:top w:val="none" w:sz="0" w:space="0" w:color="auto"/>
            <w:left w:val="none" w:sz="0" w:space="0" w:color="auto"/>
            <w:bottom w:val="none" w:sz="0" w:space="0" w:color="auto"/>
            <w:right w:val="none" w:sz="0" w:space="0" w:color="auto"/>
          </w:divBdr>
          <w:divsChild>
            <w:div w:id="1309554460">
              <w:marLeft w:val="0"/>
              <w:marRight w:val="0"/>
              <w:marTop w:val="0"/>
              <w:marBottom w:val="0"/>
              <w:divBdr>
                <w:top w:val="none" w:sz="0" w:space="0" w:color="auto"/>
                <w:left w:val="none" w:sz="0" w:space="0" w:color="auto"/>
                <w:bottom w:val="none" w:sz="0" w:space="0" w:color="auto"/>
                <w:right w:val="none" w:sz="0" w:space="0" w:color="auto"/>
              </w:divBdr>
              <w:divsChild>
                <w:div w:id="8961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474">
      <w:bodyDiv w:val="1"/>
      <w:marLeft w:val="0"/>
      <w:marRight w:val="0"/>
      <w:marTop w:val="0"/>
      <w:marBottom w:val="0"/>
      <w:divBdr>
        <w:top w:val="none" w:sz="0" w:space="0" w:color="auto"/>
        <w:left w:val="none" w:sz="0" w:space="0" w:color="auto"/>
        <w:bottom w:val="none" w:sz="0" w:space="0" w:color="auto"/>
        <w:right w:val="none" w:sz="0" w:space="0" w:color="auto"/>
      </w:divBdr>
      <w:divsChild>
        <w:div w:id="93864443">
          <w:marLeft w:val="0"/>
          <w:marRight w:val="0"/>
          <w:marTop w:val="0"/>
          <w:marBottom w:val="0"/>
          <w:divBdr>
            <w:top w:val="none" w:sz="0" w:space="0" w:color="auto"/>
            <w:left w:val="none" w:sz="0" w:space="0" w:color="auto"/>
            <w:bottom w:val="none" w:sz="0" w:space="0" w:color="auto"/>
            <w:right w:val="none" w:sz="0" w:space="0" w:color="auto"/>
          </w:divBdr>
          <w:divsChild>
            <w:div w:id="11808845">
              <w:marLeft w:val="0"/>
              <w:marRight w:val="0"/>
              <w:marTop w:val="0"/>
              <w:marBottom w:val="0"/>
              <w:divBdr>
                <w:top w:val="none" w:sz="0" w:space="0" w:color="auto"/>
                <w:left w:val="none" w:sz="0" w:space="0" w:color="auto"/>
                <w:bottom w:val="none" w:sz="0" w:space="0" w:color="auto"/>
                <w:right w:val="none" w:sz="0" w:space="0" w:color="auto"/>
              </w:divBdr>
              <w:divsChild>
                <w:div w:id="10886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9463">
      <w:bodyDiv w:val="1"/>
      <w:marLeft w:val="0"/>
      <w:marRight w:val="0"/>
      <w:marTop w:val="0"/>
      <w:marBottom w:val="0"/>
      <w:divBdr>
        <w:top w:val="none" w:sz="0" w:space="0" w:color="auto"/>
        <w:left w:val="none" w:sz="0" w:space="0" w:color="auto"/>
        <w:bottom w:val="none" w:sz="0" w:space="0" w:color="auto"/>
        <w:right w:val="none" w:sz="0" w:space="0" w:color="auto"/>
      </w:divBdr>
      <w:divsChild>
        <w:div w:id="1144280142">
          <w:marLeft w:val="0"/>
          <w:marRight w:val="0"/>
          <w:marTop w:val="0"/>
          <w:marBottom w:val="0"/>
          <w:divBdr>
            <w:top w:val="none" w:sz="0" w:space="0" w:color="auto"/>
            <w:left w:val="none" w:sz="0" w:space="0" w:color="auto"/>
            <w:bottom w:val="none" w:sz="0" w:space="0" w:color="auto"/>
            <w:right w:val="none" w:sz="0" w:space="0" w:color="auto"/>
          </w:divBdr>
          <w:divsChild>
            <w:div w:id="1598563075">
              <w:marLeft w:val="0"/>
              <w:marRight w:val="0"/>
              <w:marTop w:val="0"/>
              <w:marBottom w:val="0"/>
              <w:divBdr>
                <w:top w:val="none" w:sz="0" w:space="0" w:color="auto"/>
                <w:left w:val="none" w:sz="0" w:space="0" w:color="auto"/>
                <w:bottom w:val="none" w:sz="0" w:space="0" w:color="auto"/>
                <w:right w:val="none" w:sz="0" w:space="0" w:color="auto"/>
              </w:divBdr>
              <w:divsChild>
                <w:div w:id="15295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46065">
      <w:bodyDiv w:val="1"/>
      <w:marLeft w:val="0"/>
      <w:marRight w:val="0"/>
      <w:marTop w:val="0"/>
      <w:marBottom w:val="0"/>
      <w:divBdr>
        <w:top w:val="none" w:sz="0" w:space="0" w:color="auto"/>
        <w:left w:val="none" w:sz="0" w:space="0" w:color="auto"/>
        <w:bottom w:val="none" w:sz="0" w:space="0" w:color="auto"/>
        <w:right w:val="none" w:sz="0" w:space="0" w:color="auto"/>
      </w:divBdr>
    </w:div>
    <w:div w:id="1495805841">
      <w:bodyDiv w:val="1"/>
      <w:marLeft w:val="0"/>
      <w:marRight w:val="0"/>
      <w:marTop w:val="0"/>
      <w:marBottom w:val="0"/>
      <w:divBdr>
        <w:top w:val="none" w:sz="0" w:space="0" w:color="auto"/>
        <w:left w:val="none" w:sz="0" w:space="0" w:color="auto"/>
        <w:bottom w:val="none" w:sz="0" w:space="0" w:color="auto"/>
        <w:right w:val="none" w:sz="0" w:space="0" w:color="auto"/>
      </w:divBdr>
      <w:divsChild>
        <w:div w:id="434640313">
          <w:marLeft w:val="0"/>
          <w:marRight w:val="0"/>
          <w:marTop w:val="0"/>
          <w:marBottom w:val="0"/>
          <w:divBdr>
            <w:top w:val="none" w:sz="0" w:space="0" w:color="auto"/>
            <w:left w:val="none" w:sz="0" w:space="0" w:color="auto"/>
            <w:bottom w:val="none" w:sz="0" w:space="0" w:color="auto"/>
            <w:right w:val="none" w:sz="0" w:space="0" w:color="auto"/>
          </w:divBdr>
          <w:divsChild>
            <w:div w:id="2072531871">
              <w:marLeft w:val="0"/>
              <w:marRight w:val="0"/>
              <w:marTop w:val="0"/>
              <w:marBottom w:val="0"/>
              <w:divBdr>
                <w:top w:val="none" w:sz="0" w:space="0" w:color="auto"/>
                <w:left w:val="none" w:sz="0" w:space="0" w:color="auto"/>
                <w:bottom w:val="none" w:sz="0" w:space="0" w:color="auto"/>
                <w:right w:val="none" w:sz="0" w:space="0" w:color="auto"/>
              </w:divBdr>
              <w:divsChild>
                <w:div w:id="1895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3485">
      <w:bodyDiv w:val="1"/>
      <w:marLeft w:val="0"/>
      <w:marRight w:val="0"/>
      <w:marTop w:val="0"/>
      <w:marBottom w:val="0"/>
      <w:divBdr>
        <w:top w:val="none" w:sz="0" w:space="0" w:color="auto"/>
        <w:left w:val="none" w:sz="0" w:space="0" w:color="auto"/>
        <w:bottom w:val="none" w:sz="0" w:space="0" w:color="auto"/>
        <w:right w:val="none" w:sz="0" w:space="0" w:color="auto"/>
      </w:divBdr>
      <w:divsChild>
        <w:div w:id="1574663359">
          <w:marLeft w:val="0"/>
          <w:marRight w:val="0"/>
          <w:marTop w:val="0"/>
          <w:marBottom w:val="0"/>
          <w:divBdr>
            <w:top w:val="none" w:sz="0" w:space="0" w:color="auto"/>
            <w:left w:val="none" w:sz="0" w:space="0" w:color="auto"/>
            <w:bottom w:val="none" w:sz="0" w:space="0" w:color="auto"/>
            <w:right w:val="none" w:sz="0" w:space="0" w:color="auto"/>
          </w:divBdr>
          <w:divsChild>
            <w:div w:id="2047633551">
              <w:marLeft w:val="0"/>
              <w:marRight w:val="0"/>
              <w:marTop w:val="0"/>
              <w:marBottom w:val="0"/>
              <w:divBdr>
                <w:top w:val="none" w:sz="0" w:space="0" w:color="auto"/>
                <w:left w:val="none" w:sz="0" w:space="0" w:color="auto"/>
                <w:bottom w:val="none" w:sz="0" w:space="0" w:color="auto"/>
                <w:right w:val="none" w:sz="0" w:space="0" w:color="auto"/>
              </w:divBdr>
              <w:divsChild>
                <w:div w:id="11632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14280</Words>
  <Characters>81402</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Speech intelligibility along a modified speech rate continuum</vt:lpstr>
    </vt:vector>
  </TitlesOfParts>
  <Company/>
  <LinksUpToDate>false</LinksUpToDate>
  <CharactersWithSpaces>95492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intelligibility along a modified speech rate continuum</dc:title>
  <dc:creator>Thea Knowles, Scott G. Adams, Mandar Jog</dc:creator>
  <cp:keywords/>
  <cp:lastModifiedBy>Thea Lucille Knowles</cp:lastModifiedBy>
  <cp:revision>3</cp:revision>
  <dcterms:created xsi:type="dcterms:W3CDTF">2021-03-19T00:25:00Z</dcterms:created>
  <dcterms:modified xsi:type="dcterms:W3CDTF">2021-03-19T00:25:00Z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/Users/theaknowles/Documents/GitHub/References/references.bib</vt:lpwstr>
  </property>
  <property fmtid="{D5CDD505-2E9C-101B-9397-08002B2CF9AE}" pid="3" name="csl">
    <vt:lpwstr>/Users/theaknowles/Documents/GitHub/References/csl_files/apa7.csl</vt:lpwstr>
  </property>
  <property fmtid="{D5CDD505-2E9C-101B-9397-08002B2CF9AE}" pid="4" name="date">
    <vt:lpwstr>Last updated 2020-10-05</vt:lpwstr>
  </property>
  <property fmtid="{D5CDD505-2E9C-101B-9397-08002B2CF9AE}" pid="5" name="output">
    <vt:lpwstr/>
  </property>
</Properties>
</file>